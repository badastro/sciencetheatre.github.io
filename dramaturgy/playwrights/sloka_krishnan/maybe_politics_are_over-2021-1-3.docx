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08DB5" w14:textId="77777777" w:rsidR="0016649E" w:rsidRPr="003677B8" w:rsidRDefault="0016649E" w:rsidP="0016649E">
      <w:pPr>
        <w:jc w:val="center"/>
      </w:pPr>
    </w:p>
    <w:p w14:paraId="3089555C" w14:textId="77777777" w:rsidR="0016649E" w:rsidRPr="003677B8" w:rsidRDefault="0016649E" w:rsidP="0016649E">
      <w:pPr>
        <w:jc w:val="center"/>
      </w:pPr>
    </w:p>
    <w:p w14:paraId="1F9C86F6" w14:textId="77777777" w:rsidR="0016649E" w:rsidRPr="003677B8" w:rsidRDefault="0016649E" w:rsidP="0016649E">
      <w:pPr>
        <w:jc w:val="center"/>
      </w:pPr>
    </w:p>
    <w:p w14:paraId="52F24B5B" w14:textId="77777777" w:rsidR="0016649E" w:rsidRPr="003677B8" w:rsidRDefault="0016649E" w:rsidP="0016649E">
      <w:pPr>
        <w:jc w:val="center"/>
      </w:pPr>
    </w:p>
    <w:p w14:paraId="3441C08B" w14:textId="77777777" w:rsidR="0016649E" w:rsidRDefault="0016649E" w:rsidP="0016649E">
      <w:pPr>
        <w:jc w:val="center"/>
      </w:pPr>
    </w:p>
    <w:p w14:paraId="092C8068" w14:textId="77777777" w:rsidR="002B3A8E" w:rsidRDefault="002B3A8E" w:rsidP="0016649E">
      <w:pPr>
        <w:jc w:val="center"/>
      </w:pPr>
    </w:p>
    <w:p w14:paraId="0B46D09A" w14:textId="77777777" w:rsidR="002B3A8E" w:rsidRPr="003677B8" w:rsidRDefault="002B3A8E" w:rsidP="0016649E">
      <w:pPr>
        <w:jc w:val="center"/>
      </w:pPr>
    </w:p>
    <w:p w14:paraId="59847035" w14:textId="77777777" w:rsidR="0016649E" w:rsidRPr="003677B8" w:rsidRDefault="0016649E" w:rsidP="0016649E">
      <w:pPr>
        <w:jc w:val="center"/>
      </w:pPr>
    </w:p>
    <w:p w14:paraId="48D187AE" w14:textId="77777777" w:rsidR="0016649E" w:rsidRPr="003677B8" w:rsidRDefault="0016649E" w:rsidP="0016649E">
      <w:pPr>
        <w:jc w:val="center"/>
      </w:pPr>
    </w:p>
    <w:p w14:paraId="294F03AA" w14:textId="77777777" w:rsidR="0016649E" w:rsidRPr="003677B8" w:rsidRDefault="0016649E" w:rsidP="0016649E">
      <w:pPr>
        <w:jc w:val="center"/>
      </w:pPr>
    </w:p>
    <w:p w14:paraId="574C6859" w14:textId="77777777" w:rsidR="0016649E" w:rsidRPr="003677B8" w:rsidRDefault="0016649E" w:rsidP="0016649E">
      <w:pPr>
        <w:jc w:val="center"/>
      </w:pPr>
    </w:p>
    <w:p w14:paraId="294C0523" w14:textId="77777777" w:rsidR="0016649E" w:rsidRPr="003677B8" w:rsidRDefault="0016649E" w:rsidP="0016649E">
      <w:pPr>
        <w:jc w:val="center"/>
      </w:pPr>
    </w:p>
    <w:p w14:paraId="646DCB48" w14:textId="77777777" w:rsidR="0016649E" w:rsidRPr="003677B8" w:rsidRDefault="0016649E" w:rsidP="0016649E">
      <w:pPr>
        <w:jc w:val="center"/>
      </w:pPr>
    </w:p>
    <w:p w14:paraId="631C7281" w14:textId="40AA5E00" w:rsidR="0016649E" w:rsidRPr="003677B8" w:rsidRDefault="007F28ED" w:rsidP="009C72EF">
      <w:pPr>
        <w:pStyle w:val="character"/>
      </w:pPr>
      <w:r w:rsidRPr="003677B8">
        <w:t>MAYBE POLITICS ARE OVER</w:t>
      </w:r>
    </w:p>
    <w:p w14:paraId="3500797F" w14:textId="77777777" w:rsidR="00EB3D75" w:rsidRPr="003677B8" w:rsidRDefault="00EB3D75" w:rsidP="00914F84">
      <w:pPr>
        <w:pStyle w:val="character"/>
        <w:ind w:left="0"/>
        <w:rPr>
          <w:rFonts w:ascii="Times New Roman" w:hAnsi="Times New Roman" w:cs="Times New Roman"/>
        </w:rPr>
      </w:pPr>
    </w:p>
    <w:p w14:paraId="6E41DC4B" w14:textId="77777777" w:rsidR="00EB3D75" w:rsidRPr="003677B8" w:rsidRDefault="00EB3D75" w:rsidP="00EB3D75">
      <w:pPr>
        <w:pStyle w:val="character"/>
        <w:rPr>
          <w:rFonts w:ascii="Times New Roman" w:hAnsi="Times New Roman" w:cs="Times New Roman"/>
        </w:rPr>
      </w:pPr>
    </w:p>
    <w:p w14:paraId="7FC45C98" w14:textId="2B213BD1" w:rsidR="00EB3D75" w:rsidRPr="003677B8" w:rsidRDefault="00EB3D75" w:rsidP="00336C94">
      <w:pPr>
        <w:pStyle w:val="direction"/>
        <w:ind w:left="3600"/>
      </w:pPr>
      <w:r w:rsidRPr="003677B8">
        <w:t>Sloka Krishnan</w:t>
      </w:r>
    </w:p>
    <w:p w14:paraId="5561A78A" w14:textId="77777777" w:rsidR="0016649E" w:rsidRPr="003677B8" w:rsidRDefault="0016649E" w:rsidP="0016649E">
      <w:pPr>
        <w:jc w:val="center"/>
      </w:pPr>
    </w:p>
    <w:p w14:paraId="1E652975" w14:textId="77777777" w:rsidR="0016649E" w:rsidRPr="003677B8" w:rsidRDefault="0016649E" w:rsidP="0016649E">
      <w:pPr>
        <w:jc w:val="center"/>
      </w:pPr>
    </w:p>
    <w:p w14:paraId="29F43C8E" w14:textId="77777777" w:rsidR="0016649E" w:rsidRPr="003677B8" w:rsidRDefault="0016649E" w:rsidP="0016649E">
      <w:pPr>
        <w:jc w:val="center"/>
      </w:pPr>
    </w:p>
    <w:p w14:paraId="358ABCF2" w14:textId="77777777" w:rsidR="00924DA4" w:rsidRPr="003677B8" w:rsidRDefault="00924DA4" w:rsidP="0016649E">
      <w:pPr>
        <w:ind w:left="3600"/>
        <w:rPr>
          <w:b/>
          <w:u w:val="single"/>
        </w:rPr>
      </w:pPr>
    </w:p>
    <w:p w14:paraId="068B1424" w14:textId="77777777" w:rsidR="00D23199" w:rsidRPr="003677B8" w:rsidRDefault="00D23199" w:rsidP="0016649E">
      <w:pPr>
        <w:ind w:left="3600"/>
        <w:rPr>
          <w:b/>
          <w:u w:val="single"/>
        </w:rPr>
      </w:pPr>
    </w:p>
    <w:p w14:paraId="5F46ADB8" w14:textId="77777777" w:rsidR="00D23199" w:rsidRPr="003677B8" w:rsidRDefault="00D23199" w:rsidP="0016649E">
      <w:pPr>
        <w:ind w:left="3600"/>
        <w:rPr>
          <w:b/>
          <w:u w:val="single"/>
        </w:rPr>
      </w:pPr>
    </w:p>
    <w:p w14:paraId="35835678" w14:textId="77777777" w:rsidR="00D23199" w:rsidRPr="003677B8" w:rsidRDefault="00D23199" w:rsidP="0016649E">
      <w:pPr>
        <w:ind w:left="3600"/>
        <w:rPr>
          <w:b/>
          <w:u w:val="single"/>
        </w:rPr>
      </w:pPr>
    </w:p>
    <w:p w14:paraId="0A98FF48" w14:textId="77777777" w:rsidR="00D23199" w:rsidRPr="003677B8" w:rsidRDefault="00D23199" w:rsidP="0016649E">
      <w:pPr>
        <w:ind w:left="3600"/>
        <w:rPr>
          <w:b/>
          <w:u w:val="single"/>
        </w:rPr>
      </w:pPr>
    </w:p>
    <w:p w14:paraId="2A861DC9" w14:textId="77777777" w:rsidR="00D23199" w:rsidRPr="003677B8" w:rsidRDefault="00D23199" w:rsidP="0016649E">
      <w:pPr>
        <w:ind w:left="3600"/>
        <w:rPr>
          <w:b/>
          <w:u w:val="single"/>
        </w:rPr>
      </w:pPr>
    </w:p>
    <w:p w14:paraId="3AB39E94" w14:textId="77777777" w:rsidR="00D23199" w:rsidRPr="003677B8" w:rsidRDefault="00D23199" w:rsidP="00EB3D75">
      <w:pPr>
        <w:rPr>
          <w:b/>
          <w:u w:val="single"/>
        </w:rPr>
      </w:pPr>
    </w:p>
    <w:p w14:paraId="17D76225" w14:textId="77777777" w:rsidR="00D23199" w:rsidRPr="003677B8" w:rsidRDefault="00D23199" w:rsidP="0016649E">
      <w:pPr>
        <w:ind w:left="3600"/>
        <w:rPr>
          <w:b/>
          <w:u w:val="single"/>
        </w:rPr>
      </w:pPr>
    </w:p>
    <w:p w14:paraId="3CDCD8C5" w14:textId="77777777" w:rsidR="00D23199" w:rsidRPr="003677B8" w:rsidRDefault="00D23199" w:rsidP="0016649E">
      <w:pPr>
        <w:ind w:left="3600"/>
        <w:rPr>
          <w:b/>
          <w:u w:val="single"/>
        </w:rPr>
      </w:pPr>
    </w:p>
    <w:p w14:paraId="3D28889B" w14:textId="77777777" w:rsidR="00D23199" w:rsidRPr="003677B8" w:rsidRDefault="00D23199" w:rsidP="0016649E">
      <w:pPr>
        <w:ind w:left="3600"/>
        <w:rPr>
          <w:b/>
          <w:u w:val="single"/>
        </w:rPr>
      </w:pPr>
    </w:p>
    <w:p w14:paraId="570D6FDC" w14:textId="77777777" w:rsidR="00D23199" w:rsidRPr="003677B8" w:rsidRDefault="00D23199" w:rsidP="0016649E">
      <w:pPr>
        <w:ind w:left="3600"/>
        <w:rPr>
          <w:b/>
          <w:u w:val="single"/>
        </w:rPr>
      </w:pPr>
    </w:p>
    <w:p w14:paraId="398924B0" w14:textId="77777777" w:rsidR="00D23199" w:rsidRPr="003677B8" w:rsidRDefault="00D23199" w:rsidP="0016649E">
      <w:pPr>
        <w:ind w:left="3600"/>
        <w:rPr>
          <w:b/>
          <w:u w:val="single"/>
        </w:rPr>
      </w:pPr>
    </w:p>
    <w:p w14:paraId="4E209213" w14:textId="77777777" w:rsidR="00914F84" w:rsidRPr="003677B8" w:rsidRDefault="00914F84" w:rsidP="0016649E">
      <w:pPr>
        <w:ind w:left="3600"/>
        <w:rPr>
          <w:b/>
          <w:u w:val="single"/>
        </w:rPr>
      </w:pPr>
    </w:p>
    <w:p w14:paraId="5D513EA4" w14:textId="77777777" w:rsidR="00D23199" w:rsidRPr="003677B8" w:rsidRDefault="00D23199" w:rsidP="0016649E">
      <w:pPr>
        <w:ind w:left="3600"/>
        <w:rPr>
          <w:b/>
          <w:u w:val="single"/>
        </w:rPr>
      </w:pPr>
    </w:p>
    <w:p w14:paraId="10DCF718" w14:textId="77777777" w:rsidR="00D23199" w:rsidRPr="003677B8" w:rsidRDefault="00D23199" w:rsidP="0016649E">
      <w:pPr>
        <w:ind w:left="3600"/>
        <w:rPr>
          <w:b/>
          <w:u w:val="single"/>
        </w:rPr>
      </w:pPr>
    </w:p>
    <w:p w14:paraId="0F75EEA1" w14:textId="77777777" w:rsidR="00D23199" w:rsidRDefault="00D23199" w:rsidP="0016649E">
      <w:pPr>
        <w:ind w:left="3600"/>
        <w:rPr>
          <w:b/>
          <w:u w:val="single"/>
        </w:rPr>
      </w:pPr>
    </w:p>
    <w:p w14:paraId="36BD6DFA" w14:textId="77777777" w:rsidR="002B3A8E" w:rsidRPr="003677B8" w:rsidRDefault="002B3A8E" w:rsidP="0016649E">
      <w:pPr>
        <w:ind w:left="3600"/>
        <w:rPr>
          <w:b/>
          <w:u w:val="single"/>
        </w:rPr>
      </w:pPr>
    </w:p>
    <w:p w14:paraId="3A504F23" w14:textId="77777777" w:rsidR="00D23199" w:rsidRPr="003677B8" w:rsidRDefault="00D23199" w:rsidP="0016649E">
      <w:pPr>
        <w:ind w:left="3600"/>
        <w:rPr>
          <w:b/>
          <w:u w:val="single"/>
        </w:rPr>
      </w:pPr>
    </w:p>
    <w:p w14:paraId="35F8C87C" w14:textId="77777777" w:rsidR="00D23199" w:rsidRPr="003677B8" w:rsidRDefault="00D23199" w:rsidP="0016649E">
      <w:pPr>
        <w:ind w:left="3600"/>
        <w:rPr>
          <w:b/>
          <w:u w:val="single"/>
        </w:rPr>
      </w:pPr>
    </w:p>
    <w:p w14:paraId="242FFD90" w14:textId="77777777" w:rsidR="00D23199" w:rsidRPr="003677B8" w:rsidRDefault="00D23199" w:rsidP="0016649E">
      <w:pPr>
        <w:ind w:left="3600"/>
        <w:rPr>
          <w:b/>
          <w:u w:val="single"/>
        </w:rPr>
      </w:pPr>
    </w:p>
    <w:p w14:paraId="3EA29AD9" w14:textId="77777777" w:rsidR="00D23199" w:rsidRPr="003677B8" w:rsidRDefault="00D23199" w:rsidP="0016649E">
      <w:pPr>
        <w:ind w:left="3600"/>
        <w:rPr>
          <w:b/>
          <w:u w:val="single"/>
        </w:rPr>
      </w:pPr>
    </w:p>
    <w:p w14:paraId="56F27CA5" w14:textId="77777777" w:rsidR="00D23199" w:rsidRPr="003677B8" w:rsidRDefault="00D23199" w:rsidP="0016649E">
      <w:pPr>
        <w:ind w:left="3600"/>
        <w:rPr>
          <w:b/>
          <w:u w:val="single"/>
        </w:rPr>
      </w:pPr>
    </w:p>
    <w:p w14:paraId="43562180" w14:textId="6B932597" w:rsidR="00D23199" w:rsidRPr="003677B8" w:rsidRDefault="00226654" w:rsidP="00D23199">
      <w:r>
        <w:t>721 Argonne Ave. NE</w:t>
      </w:r>
      <w:r w:rsidR="00D23199" w:rsidRPr="003677B8">
        <w:t>, #4</w:t>
      </w:r>
    </w:p>
    <w:p w14:paraId="70D5653B" w14:textId="7363D64E" w:rsidR="00D23199" w:rsidRPr="003677B8" w:rsidRDefault="00D23199" w:rsidP="00D23199">
      <w:r w:rsidRPr="003677B8">
        <w:t>Atlanta, GA 303</w:t>
      </w:r>
      <w:r w:rsidR="00226654">
        <w:t>08</w:t>
      </w:r>
    </w:p>
    <w:p w14:paraId="78BD7DDA" w14:textId="2AC7A8DA" w:rsidR="00D23199" w:rsidRPr="003677B8" w:rsidRDefault="00D23199" w:rsidP="00D23199">
      <w:r w:rsidRPr="003677B8">
        <w:t>(765) 588 7062</w:t>
      </w:r>
    </w:p>
    <w:p w14:paraId="1B364298" w14:textId="77777777" w:rsidR="00B67C51" w:rsidRDefault="00D23199" w:rsidP="00D23199">
      <w:pPr>
        <w:sectPr w:rsidR="00B67C51" w:rsidSect="002A6315">
          <w:footerReference w:type="default" r:id="rId8"/>
          <w:pgSz w:w="12240" w:h="15840"/>
          <w:pgMar w:top="1440" w:right="1440" w:bottom="1440" w:left="2160" w:header="720" w:footer="720" w:gutter="0"/>
          <w:pgNumType w:start="1"/>
          <w:cols w:space="720"/>
        </w:sectPr>
      </w:pPr>
      <w:r w:rsidRPr="003677B8">
        <w:t>slokakrishnan@gmail.com</w:t>
      </w:r>
    </w:p>
    <w:p w14:paraId="0BA58688" w14:textId="4E9FBB04" w:rsidR="00B67C51" w:rsidRPr="00176E1D" w:rsidRDefault="00B67C51" w:rsidP="00176E1D">
      <w:pPr>
        <w:pStyle w:val="character"/>
        <w:rPr>
          <w:u w:val="single"/>
        </w:rPr>
      </w:pPr>
      <w:r w:rsidRPr="00176E1D">
        <w:rPr>
          <w:u w:val="single"/>
        </w:rPr>
        <w:lastRenderedPageBreak/>
        <w:t>SYNOPSIS</w:t>
      </w:r>
    </w:p>
    <w:p w14:paraId="6826C38E" w14:textId="77777777" w:rsidR="00B67C51" w:rsidRPr="003677B8" w:rsidRDefault="00B67C51" w:rsidP="00B67C51">
      <w:pPr>
        <w:jc w:val="center"/>
      </w:pPr>
    </w:p>
    <w:p w14:paraId="4E1AB265" w14:textId="670FBDC0" w:rsidR="007902FA" w:rsidRDefault="00BC1739" w:rsidP="00BC1739">
      <w:pPr>
        <w:spacing w:line="480" w:lineRule="auto"/>
        <w:ind w:firstLine="720"/>
      </w:pPr>
      <w:r>
        <w:t xml:space="preserve">Written in the wake of the 2016 </w:t>
      </w:r>
      <w:r w:rsidR="00636A53">
        <w:t xml:space="preserve">U.S. </w:t>
      </w:r>
      <w:r>
        <w:t xml:space="preserve">presidential election, </w:t>
      </w:r>
      <w:r w:rsidR="007902FA">
        <w:t>MAYBE POLITICS ARE OVER</w:t>
      </w:r>
      <w:r>
        <w:t xml:space="preserve"> </w:t>
      </w:r>
      <w:proofErr w:type="gramStart"/>
      <w:r>
        <w:t>follows</w:t>
      </w:r>
      <w:proofErr w:type="gramEnd"/>
      <w:r>
        <w:t xml:space="preserve"> </w:t>
      </w:r>
      <w:r w:rsidR="00FF68A8">
        <w:t>three groups of characters, each in their</w:t>
      </w:r>
      <w:r w:rsidR="00F50C9E">
        <w:t xml:space="preserve"> echo chamber</w:t>
      </w:r>
      <w:r w:rsidR="00D05234">
        <w:t>, being pulled down their preordained paths</w:t>
      </w:r>
      <w:r w:rsidR="00FF68A8">
        <w:t xml:space="preserve">: </w:t>
      </w:r>
      <w:r>
        <w:t>a cohort of politicians</w:t>
      </w:r>
      <w:r w:rsidR="00F50C9E">
        <w:t>,</w:t>
      </w:r>
      <w:r>
        <w:t xml:space="preserve"> as they jockey for power and grapple with desire; a group of women fighting </w:t>
      </w:r>
      <w:r w:rsidR="00AF26E9">
        <w:t>impotently</w:t>
      </w:r>
      <w:r>
        <w:t xml:space="preserve"> for change they can’t envision; and a trio of outcasts who have retreated to the woods to find a peace that is now dissolving. </w:t>
      </w:r>
      <w:r w:rsidR="007902FA">
        <w:t>As the</w:t>
      </w:r>
      <w:r w:rsidR="00E05060">
        <w:t xml:space="preserve"> characters’</w:t>
      </w:r>
      <w:r w:rsidR="007902FA">
        <w:t xml:space="preserve"> three worlds begin to intersect, the play builds to a </w:t>
      </w:r>
      <w:r w:rsidR="005115D1">
        <w:t>bitter</w:t>
      </w:r>
      <w:r w:rsidR="007902FA">
        <w:t xml:space="preserve"> fallout in which nobody is innocent.</w:t>
      </w:r>
    </w:p>
    <w:p w14:paraId="2224E67A" w14:textId="6EB90E52" w:rsidR="00D23199" w:rsidRDefault="007902FA" w:rsidP="00BC1739">
      <w:pPr>
        <w:spacing w:line="480" w:lineRule="auto"/>
        <w:ind w:firstLine="720"/>
      </w:pPr>
      <w:r w:rsidRPr="007902FA">
        <w:t xml:space="preserve">MAYBE POLITICS ARE OVER is an angry play </w:t>
      </w:r>
      <w:r w:rsidR="00BF6419">
        <w:t xml:space="preserve">that follows </w:t>
      </w:r>
      <w:r w:rsidR="002B66A5">
        <w:t>its</w:t>
      </w:r>
      <w:r w:rsidR="002A1C6A">
        <w:t xml:space="preserve"> characters’</w:t>
      </w:r>
      <w:r w:rsidR="00BF6419">
        <w:t xml:space="preserve"> </w:t>
      </w:r>
      <w:r w:rsidR="002A1C6A">
        <w:t>shared</w:t>
      </w:r>
      <w:r w:rsidR="00BF6419">
        <w:t xml:space="preserve"> thread of</w:t>
      </w:r>
      <w:r w:rsidR="00BC1739">
        <w:t xml:space="preserve"> rage, destruction, and exhaustion</w:t>
      </w:r>
      <w:r w:rsidR="00BF6419">
        <w:t xml:space="preserve"> to explore</w:t>
      </w:r>
      <w:r w:rsidR="00BC1739">
        <w:t xml:space="preserve"> themes of power, </w:t>
      </w:r>
      <w:r w:rsidR="0044683E">
        <w:t>eroticism</w:t>
      </w:r>
      <w:r w:rsidR="00BC1739">
        <w:t xml:space="preserve">, </w:t>
      </w:r>
      <w:r w:rsidR="00BF6419">
        <w:t xml:space="preserve">freedom, compulsion, </w:t>
      </w:r>
      <w:r w:rsidR="00BC1739">
        <w:t>and responsibility. It asks questions about the nature of activism and its internal contradictions, the opportunities both afforded and foreclosed by opting for separatism over engagement, and the failure of solidarity and communication that plagues resistance movements and leads to widespread fracture and alienation. It looks at the bloody mess that is left—onstage</w:t>
      </w:r>
      <w:r w:rsidR="0044683E">
        <w:t>,</w:t>
      </w:r>
      <w:r w:rsidR="00BC1739">
        <w:t xml:space="preserve"> in the world—and asks: Where do we go from here?</w:t>
      </w:r>
    </w:p>
    <w:p w14:paraId="370A768C" w14:textId="77777777" w:rsidR="00CD6038" w:rsidRDefault="00CD6038" w:rsidP="00BC1739">
      <w:pPr>
        <w:spacing w:line="480" w:lineRule="auto"/>
        <w:ind w:firstLine="720"/>
      </w:pPr>
    </w:p>
    <w:p w14:paraId="2BC8A1A9" w14:textId="7CAA945C" w:rsidR="00CD6038" w:rsidRPr="003677B8" w:rsidRDefault="00CD6038" w:rsidP="00BC1739">
      <w:pPr>
        <w:spacing w:line="480" w:lineRule="auto"/>
        <w:ind w:firstLine="720"/>
        <w:sectPr w:rsidR="00CD6038" w:rsidRPr="003677B8" w:rsidSect="002A6315">
          <w:pgSz w:w="12240" w:h="15840"/>
          <w:pgMar w:top="1440" w:right="1440" w:bottom="1440" w:left="2160" w:header="720" w:footer="720" w:gutter="0"/>
          <w:pgNumType w:start="1"/>
          <w:cols w:space="720"/>
        </w:sectPr>
      </w:pPr>
    </w:p>
    <w:p w14:paraId="5B4E5E91" w14:textId="51188A9E" w:rsidR="0016649E" w:rsidRPr="00176E1D" w:rsidRDefault="0016649E" w:rsidP="00176E1D">
      <w:pPr>
        <w:pStyle w:val="character"/>
        <w:rPr>
          <w:u w:val="single"/>
        </w:rPr>
      </w:pPr>
      <w:r w:rsidRPr="00176E1D">
        <w:rPr>
          <w:u w:val="single"/>
        </w:rPr>
        <w:lastRenderedPageBreak/>
        <w:t>CHARACTERS</w:t>
      </w:r>
    </w:p>
    <w:p w14:paraId="688EBD49" w14:textId="77777777" w:rsidR="0016649E" w:rsidRPr="003677B8" w:rsidRDefault="0016649E" w:rsidP="0016649E">
      <w:pPr>
        <w:jc w:val="center"/>
      </w:pPr>
    </w:p>
    <w:p w14:paraId="17ECCA61" w14:textId="573DE800" w:rsidR="006A303D" w:rsidRPr="003677B8" w:rsidRDefault="0064647C" w:rsidP="006A303D">
      <w:r w:rsidRPr="003677B8">
        <w:t>f</w:t>
      </w:r>
      <w:r w:rsidR="006A303D" w:rsidRPr="003677B8">
        <w:t xml:space="preserve">our </w:t>
      </w:r>
      <w:r w:rsidRPr="003677B8">
        <w:t>POLITICIANS</w:t>
      </w:r>
      <w:r w:rsidR="00555479" w:rsidRPr="003677B8">
        <w:t>,</w:t>
      </w:r>
      <w:r w:rsidR="006A303D" w:rsidRPr="003677B8">
        <w:t xml:space="preserve"> who are men:</w:t>
      </w:r>
    </w:p>
    <w:p w14:paraId="721CA707" w14:textId="74D67CFB" w:rsidR="006A303D" w:rsidRPr="003677B8" w:rsidRDefault="00C344E8" w:rsidP="0064647C">
      <w:pPr>
        <w:ind w:firstLine="720"/>
      </w:pPr>
      <w:r w:rsidRPr="003677B8">
        <w:t>THE POWERFUL ONE</w:t>
      </w:r>
      <w:ins w:id="0" w:author="Sloka Krishnan" w:date="2021-08-22T15:14:00Z">
        <w:r w:rsidR="00686917">
          <w:t>, 50s-60s,</w:t>
        </w:r>
      </w:ins>
      <w:r w:rsidR="006A303D" w:rsidRPr="003677B8">
        <w:t xml:space="preserve"> is white</w:t>
      </w:r>
    </w:p>
    <w:p w14:paraId="5040B5CC" w14:textId="08DB4D58" w:rsidR="006A303D" w:rsidRPr="003677B8" w:rsidRDefault="00C344E8" w:rsidP="0064647C">
      <w:pPr>
        <w:ind w:firstLine="720"/>
      </w:pPr>
      <w:r w:rsidRPr="003677B8">
        <w:t>THE BEAUTIFUL ONE</w:t>
      </w:r>
      <w:ins w:id="1" w:author="Sloka Krishnan" w:date="2021-08-22T15:14:00Z">
        <w:r w:rsidR="00686917">
          <w:t>,</w:t>
        </w:r>
        <w:r w:rsidR="00BD49FC">
          <w:t xml:space="preserve"> 30s</w:t>
        </w:r>
      </w:ins>
      <w:ins w:id="2" w:author="Sloka Krishnan" w:date="2021-08-22T15:15:00Z">
        <w:r w:rsidR="00F90E8D">
          <w:t>-40s</w:t>
        </w:r>
      </w:ins>
      <w:ins w:id="3" w:author="Sloka Krishnan" w:date="2021-08-22T15:14:00Z">
        <w:r w:rsidR="00BD49FC">
          <w:t>,</w:t>
        </w:r>
      </w:ins>
      <w:r w:rsidR="006A303D" w:rsidRPr="003677B8">
        <w:t xml:space="preserve"> is white</w:t>
      </w:r>
    </w:p>
    <w:p w14:paraId="5D8B2F7F" w14:textId="115E5690" w:rsidR="006A303D" w:rsidRPr="003677B8" w:rsidRDefault="00C344E8" w:rsidP="0064647C">
      <w:pPr>
        <w:ind w:firstLine="720"/>
      </w:pPr>
      <w:r w:rsidRPr="003677B8">
        <w:t>THE INCOMPETENT ONE</w:t>
      </w:r>
      <w:ins w:id="4" w:author="Sloka Krishnan" w:date="2021-08-22T15:14:00Z">
        <w:r w:rsidR="00BD49FC">
          <w:t>, 40s</w:t>
        </w:r>
      </w:ins>
      <w:ins w:id="5" w:author="Sloka Krishnan" w:date="2021-08-22T15:15:00Z">
        <w:r w:rsidR="00F90E8D">
          <w:t>-50s</w:t>
        </w:r>
      </w:ins>
      <w:ins w:id="6" w:author="Sloka Krishnan" w:date="2021-08-22T15:14:00Z">
        <w:r w:rsidR="00BD49FC">
          <w:t>,</w:t>
        </w:r>
      </w:ins>
      <w:r w:rsidR="006A303D" w:rsidRPr="003677B8">
        <w:t xml:space="preserve"> is white</w:t>
      </w:r>
    </w:p>
    <w:p w14:paraId="3FA9F38D" w14:textId="53D73587" w:rsidR="006A303D" w:rsidRPr="003677B8" w:rsidRDefault="00C344E8" w:rsidP="0064647C">
      <w:pPr>
        <w:ind w:firstLine="720"/>
      </w:pPr>
      <w:r w:rsidRPr="003677B8">
        <w:t>THE TRUE BELIEVER</w:t>
      </w:r>
      <w:ins w:id="7" w:author="Sloka Krishnan" w:date="2021-08-22T15:14:00Z">
        <w:r w:rsidR="00BD49FC">
          <w:t>, 40s-50s,</w:t>
        </w:r>
      </w:ins>
      <w:r w:rsidR="006A303D" w:rsidRPr="003677B8">
        <w:t xml:space="preserve"> is not white</w:t>
      </w:r>
    </w:p>
    <w:p w14:paraId="75F14EF2" w14:textId="77777777" w:rsidR="006A303D" w:rsidRPr="003677B8" w:rsidRDefault="006A303D" w:rsidP="006A303D"/>
    <w:p w14:paraId="456E9B3E" w14:textId="464C9155" w:rsidR="006A303D" w:rsidRPr="003677B8" w:rsidRDefault="0064647C" w:rsidP="006A303D">
      <w:pPr>
        <w:rPr>
          <w:i/>
        </w:rPr>
      </w:pPr>
      <w:r w:rsidRPr="003677B8">
        <w:t>a</w:t>
      </w:r>
      <w:r w:rsidR="006A303D" w:rsidRPr="003677B8">
        <w:t xml:space="preserve"> </w:t>
      </w:r>
      <w:r w:rsidR="00C344E8" w:rsidRPr="003677B8">
        <w:t xml:space="preserve">TRIO OF </w:t>
      </w:r>
      <w:r w:rsidR="00DC5137">
        <w:t>OUTCASTS</w:t>
      </w:r>
      <w:r w:rsidR="006A303D" w:rsidRPr="003677B8">
        <w:t xml:space="preserve"> who </w:t>
      </w:r>
      <w:r w:rsidR="00D92088" w:rsidRPr="003677B8">
        <w:t xml:space="preserve">are not identity-driven but who for the purposes of casting </w:t>
      </w:r>
      <w:r w:rsidR="006A303D" w:rsidRPr="003677B8">
        <w:t>are of color and</w:t>
      </w:r>
      <w:r w:rsidR="00C60A18" w:rsidRPr="003677B8">
        <w:t>/or</w:t>
      </w:r>
      <w:r w:rsidR="006A303D" w:rsidRPr="003677B8">
        <w:t xml:space="preserve"> trans and/or disabled</w:t>
      </w:r>
      <w:r w:rsidR="00F07A85" w:rsidRPr="003677B8">
        <w:t xml:space="preserve"> and/or women</w:t>
      </w:r>
      <w:r w:rsidR="006A303D" w:rsidRPr="003677B8">
        <w:t xml:space="preserve">, </w:t>
      </w:r>
      <w:r w:rsidR="008F6C74" w:rsidRPr="003677B8">
        <w:t>&amp;c</w:t>
      </w:r>
      <w:r w:rsidR="006A303D" w:rsidRPr="003677B8">
        <w:t>.</w:t>
      </w:r>
      <w:r w:rsidR="008F6C74" w:rsidRPr="003677B8">
        <w:t>, &amp;c</w:t>
      </w:r>
      <w:r w:rsidR="00C60A18" w:rsidRPr="003677B8">
        <w:t>.</w:t>
      </w:r>
      <w:r w:rsidR="00D92088" w:rsidRPr="003677B8">
        <w:t>: multiply alienated</w:t>
      </w:r>
    </w:p>
    <w:p w14:paraId="3F4660C8" w14:textId="77777777" w:rsidR="006A303D" w:rsidRPr="003677B8" w:rsidRDefault="006A303D" w:rsidP="006A303D"/>
    <w:p w14:paraId="3C507D14" w14:textId="0F20934A" w:rsidR="0064647C" w:rsidRPr="003677B8" w:rsidRDefault="006A303D" w:rsidP="006A303D">
      <w:r w:rsidRPr="003677B8">
        <w:t>three WOMEN</w:t>
      </w:r>
      <w:ins w:id="8" w:author="Sloka Krishnan" w:date="2021-08-22T15:14:00Z">
        <w:r w:rsidR="00BD49FC">
          <w:t>, 30s-40s</w:t>
        </w:r>
      </w:ins>
      <w:r w:rsidR="0064647C" w:rsidRPr="003677B8">
        <w:t>:</w:t>
      </w:r>
    </w:p>
    <w:p w14:paraId="11CA2425" w14:textId="0635DF50" w:rsidR="0064647C" w:rsidRPr="003677B8" w:rsidRDefault="0064647C" w:rsidP="0064647C">
      <w:pPr>
        <w:ind w:firstLine="720"/>
      </w:pPr>
      <w:r w:rsidRPr="003677B8">
        <w:t>WOMAN 1 is white</w:t>
      </w:r>
    </w:p>
    <w:p w14:paraId="004CFBF7" w14:textId="77777777" w:rsidR="0064647C" w:rsidRPr="003677B8" w:rsidRDefault="0064647C" w:rsidP="0064647C">
      <w:pPr>
        <w:ind w:firstLine="720"/>
      </w:pPr>
      <w:r w:rsidRPr="003677B8">
        <w:t>WOMAN 2 is white</w:t>
      </w:r>
    </w:p>
    <w:p w14:paraId="09FBA889" w14:textId="411E81DC" w:rsidR="006A303D" w:rsidRDefault="0064647C" w:rsidP="0064647C">
      <w:pPr>
        <w:ind w:firstLine="720"/>
      </w:pPr>
      <w:r w:rsidRPr="003677B8">
        <w:t>WOMAN 3 is not white</w:t>
      </w:r>
    </w:p>
    <w:p w14:paraId="4A68BE0C" w14:textId="77777777" w:rsidR="00C30418" w:rsidRDefault="00C30418" w:rsidP="0064647C">
      <w:pPr>
        <w:ind w:firstLine="720"/>
      </w:pPr>
    </w:p>
    <w:p w14:paraId="02E1301A" w14:textId="77777777" w:rsidR="00ED5AFC" w:rsidRDefault="00ED5AFC" w:rsidP="0064647C">
      <w:pPr>
        <w:ind w:firstLine="720"/>
      </w:pPr>
    </w:p>
    <w:p w14:paraId="6F0B791B" w14:textId="63FF48A2" w:rsidR="00715086" w:rsidRDefault="00715086" w:rsidP="00715086">
      <w:pPr>
        <w:pStyle w:val="character"/>
        <w:rPr>
          <w:u w:val="single"/>
        </w:rPr>
      </w:pPr>
      <w:r>
        <w:rPr>
          <w:u w:val="single"/>
        </w:rPr>
        <w:t>SETTINGS</w:t>
      </w:r>
    </w:p>
    <w:p w14:paraId="525F4548" w14:textId="77777777" w:rsidR="00915AEF" w:rsidRDefault="00915AEF" w:rsidP="00715086"/>
    <w:p w14:paraId="2631EA89" w14:textId="35F9CFD3" w:rsidR="00715086" w:rsidRDefault="00915AEF" w:rsidP="00715086">
      <w:r>
        <w:t>a</w:t>
      </w:r>
      <w:r w:rsidR="00715086">
        <w:t xml:space="preserve"> men</w:t>
      </w:r>
      <w:r w:rsidR="00DC5137">
        <w:t>’</w:t>
      </w:r>
      <w:r w:rsidR="00715086">
        <w:t>s bathroom in a federal government building</w:t>
      </w:r>
      <w:r w:rsidR="00D928D2">
        <w:t>,</w:t>
      </w:r>
    </w:p>
    <w:p w14:paraId="14398839" w14:textId="6981E14A" w:rsidR="00715086" w:rsidRDefault="00915AEF" w:rsidP="00715086">
      <w:r>
        <w:t>o</w:t>
      </w:r>
      <w:r w:rsidR="00715086">
        <w:t xml:space="preserve">ther </w:t>
      </w:r>
      <w:r w:rsidR="00C46DE8">
        <w:t>rooms and offices</w:t>
      </w:r>
      <w:r w:rsidR="00715086">
        <w:t xml:space="preserve"> in this building</w:t>
      </w:r>
      <w:r w:rsidR="00D928D2">
        <w:t>,</w:t>
      </w:r>
    </w:p>
    <w:p w14:paraId="422790F5" w14:textId="1F26039B" w:rsidR="00C46DE8" w:rsidRDefault="00915AEF" w:rsidP="00715086">
      <w:r>
        <w:t>a</w:t>
      </w:r>
      <w:r w:rsidR="00715086">
        <w:t xml:space="preserve"> wooded copse</w:t>
      </w:r>
      <w:r w:rsidR="00D928D2">
        <w:t>,</w:t>
      </w:r>
    </w:p>
    <w:p w14:paraId="199550F7" w14:textId="11E7DCFE" w:rsidR="00715086" w:rsidRDefault="00915AEF" w:rsidP="00715086">
      <w:r>
        <w:t>a</w:t>
      </w:r>
      <w:r w:rsidR="00715086">
        <w:t xml:space="preserve"> café that is also the White House press </w:t>
      </w:r>
      <w:r w:rsidR="006A64C4">
        <w:t xml:space="preserve">briefing </w:t>
      </w:r>
      <w:r w:rsidR="00715086">
        <w:t>room</w:t>
      </w:r>
      <w:r w:rsidR="00D928D2">
        <w:t>,</w:t>
      </w:r>
    </w:p>
    <w:p w14:paraId="6CFD1B00" w14:textId="4A39410D" w:rsidR="00C46DE8" w:rsidRPr="00715086" w:rsidRDefault="00D928D2" w:rsidP="00715086">
      <w:r>
        <w:t xml:space="preserve">and </w:t>
      </w:r>
      <w:r w:rsidR="00C46DE8">
        <w:t>some ambiguous in-betweens</w:t>
      </w:r>
    </w:p>
    <w:p w14:paraId="7D8D3A04" w14:textId="77777777" w:rsidR="00ED5AFC" w:rsidRDefault="00ED5AFC" w:rsidP="0064647C">
      <w:pPr>
        <w:ind w:firstLine="720"/>
      </w:pPr>
    </w:p>
    <w:p w14:paraId="70CFBC34" w14:textId="77777777" w:rsidR="004405F6" w:rsidRDefault="004405F6" w:rsidP="0064647C">
      <w:pPr>
        <w:ind w:firstLine="720"/>
      </w:pPr>
    </w:p>
    <w:p w14:paraId="13FF0687" w14:textId="4DEFA4AC" w:rsidR="00ED5AFC" w:rsidRDefault="00ED5AFC" w:rsidP="00ED5AFC">
      <w:pPr>
        <w:pStyle w:val="character"/>
        <w:rPr>
          <w:u w:val="single"/>
        </w:rPr>
      </w:pPr>
      <w:r>
        <w:rPr>
          <w:u w:val="single"/>
        </w:rPr>
        <w:t>scene changes</w:t>
      </w:r>
    </w:p>
    <w:p w14:paraId="39AA1B8C" w14:textId="77777777" w:rsidR="00ED5AFC" w:rsidRDefault="00ED5AFC" w:rsidP="00ED5AFC"/>
    <w:p w14:paraId="7204F608" w14:textId="2F4FA621" w:rsidR="0016649E" w:rsidRDefault="00ED5AFC" w:rsidP="006A303D">
      <w:r>
        <w:t xml:space="preserve">As noted in the stage directions, the POLITICIANS, primarily THE BEAUTIFUL ONE, orchestrate </w:t>
      </w:r>
      <w:r w:rsidR="00C67DA9">
        <w:t>all</w:t>
      </w:r>
      <w:r>
        <w:t xml:space="preserve"> set changes through the beginning of Scene </w:t>
      </w:r>
      <w:r w:rsidR="00AD1180">
        <w:t>15</w:t>
      </w:r>
      <w:r>
        <w:t xml:space="preserve">. The </w:t>
      </w:r>
      <w:r w:rsidR="00AD1180">
        <w:t>transitions</w:t>
      </w:r>
      <w:r>
        <w:t xml:space="preserve"> </w:t>
      </w:r>
      <w:r w:rsidR="00AD1180">
        <w:t>into</w:t>
      </w:r>
      <w:r>
        <w:t xml:space="preserve"> Scene</w:t>
      </w:r>
      <w:r w:rsidR="00AD1180">
        <w:t>s</w:t>
      </w:r>
      <w:r>
        <w:t xml:space="preserve"> 16 </w:t>
      </w:r>
      <w:r w:rsidR="00AD1180">
        <w:t>and</w:t>
      </w:r>
      <w:r>
        <w:t xml:space="preserve"> 17 </w:t>
      </w:r>
      <w:r w:rsidR="00AD1180">
        <w:t>are</w:t>
      </w:r>
      <w:r>
        <w:t xml:space="preserve"> performed unobserved. Set changes into Scene 18 and thereafter are performed by the </w:t>
      </w:r>
      <w:r w:rsidR="00297665">
        <w:t>OUTCASTS</w:t>
      </w:r>
      <w:r>
        <w:t>.</w:t>
      </w:r>
      <w:r w:rsidR="00BF36E9">
        <w:t xml:space="preserve"> Each change should have one of the following effects: (a)</w:t>
      </w:r>
      <w:r w:rsidR="00EC3F9D">
        <w:t xml:space="preserve"> that</w:t>
      </w:r>
      <w:r w:rsidR="00BF36E9">
        <w:t xml:space="preserve"> the characters are bringing their world into being with them as they enter; (b) </w:t>
      </w:r>
      <w:r w:rsidR="00EC3F9D">
        <w:t xml:space="preserve">that </w:t>
      </w:r>
      <w:r w:rsidR="00BF36E9">
        <w:t xml:space="preserve">the characters are taking their world with them as they exit; or (c) </w:t>
      </w:r>
      <w:r w:rsidR="00EC3F9D">
        <w:t xml:space="preserve">that </w:t>
      </w:r>
      <w:r w:rsidR="00BF36E9">
        <w:t>the characters are bringing on a new diversion, which they observe with an editorial gaze</w:t>
      </w:r>
      <w:r w:rsidR="00EC3F9D">
        <w:t xml:space="preserve"> before leaving</w:t>
      </w:r>
      <w:r w:rsidR="00BF36E9">
        <w:t>.</w:t>
      </w:r>
      <w:r w:rsidR="00A85698">
        <w:t xml:space="preserve"> </w:t>
      </w:r>
      <w:r w:rsidR="00642201">
        <w:t>Each</w:t>
      </w:r>
      <w:r w:rsidR="00A85698">
        <w:t xml:space="preserve"> is an exercise of power.</w:t>
      </w:r>
    </w:p>
    <w:p w14:paraId="1DA51CAD" w14:textId="6249E6C5" w:rsidR="00C30418" w:rsidRDefault="00C30418" w:rsidP="006A303D"/>
    <w:p w14:paraId="4827102C" w14:textId="1DA44473" w:rsidR="00C30418" w:rsidRDefault="00C30418" w:rsidP="006A303D"/>
    <w:p w14:paraId="41E2A8CC" w14:textId="63433A84" w:rsidR="00C30418" w:rsidRDefault="00C30418" w:rsidP="00C30418">
      <w:pPr>
        <w:pStyle w:val="character"/>
        <w:rPr>
          <w:u w:val="single"/>
        </w:rPr>
      </w:pPr>
      <w:r>
        <w:rPr>
          <w:u w:val="single"/>
        </w:rPr>
        <w:t>RUN TIME</w:t>
      </w:r>
    </w:p>
    <w:p w14:paraId="06C069F2" w14:textId="77777777" w:rsidR="00C34846" w:rsidRDefault="00C34846" w:rsidP="00C30418"/>
    <w:p w14:paraId="2528D789" w14:textId="79A69574" w:rsidR="00C30418" w:rsidRPr="00C30418" w:rsidRDefault="00976101" w:rsidP="00C30418">
      <w:r>
        <w:t>Approximately 70 minutes with no intermission.</w:t>
      </w:r>
    </w:p>
    <w:p w14:paraId="3C1359BB" w14:textId="77777777" w:rsidR="00F55261" w:rsidRPr="003677B8" w:rsidRDefault="00F55261" w:rsidP="006A303D">
      <w:pPr>
        <w:sectPr w:rsidR="00F55261" w:rsidRPr="003677B8" w:rsidSect="002A6315">
          <w:pgSz w:w="12240" w:h="15840"/>
          <w:pgMar w:top="1440" w:right="1440" w:bottom="1440" w:left="2160" w:header="720" w:footer="720" w:gutter="0"/>
          <w:pgNumType w:start="1"/>
          <w:cols w:space="720"/>
        </w:sectPr>
      </w:pPr>
    </w:p>
    <w:p w14:paraId="1F8C4DD6" w14:textId="77777777" w:rsidR="003F2321" w:rsidRDefault="00B33474" w:rsidP="009C72EF">
      <w:pPr>
        <w:pStyle w:val="direction"/>
        <w:ind w:left="3600"/>
      </w:pPr>
      <w:commentRangeStart w:id="9"/>
      <w:r w:rsidRPr="003677B8">
        <w:lastRenderedPageBreak/>
        <w:t>“</w:t>
      </w:r>
      <w:commentRangeEnd w:id="9"/>
      <w:r w:rsidR="00282536">
        <w:rPr>
          <w:rStyle w:val="CommentReference"/>
          <w:rFonts w:ascii="Times New Roman" w:hAnsi="Times New Roman" w:cs="Times New Roman"/>
        </w:rPr>
        <w:commentReference w:id="9"/>
      </w:r>
      <w:r w:rsidRPr="003677B8">
        <w:t>I’m not Steve Bannon,</w:t>
      </w:r>
      <w:r w:rsidR="00B956F1" w:rsidRPr="003677B8">
        <w:t xml:space="preserve"> I’m not</w:t>
      </w:r>
      <w:r w:rsidR="00441E55">
        <w:t xml:space="preserve"> trying to suck my own cock.”</w:t>
      </w:r>
    </w:p>
    <w:p w14:paraId="6C42B337" w14:textId="77777777" w:rsidR="003F2321" w:rsidRDefault="00441E55" w:rsidP="003F2321">
      <w:pPr>
        <w:pStyle w:val="direction"/>
        <w:ind w:left="3600"/>
        <w:jc w:val="right"/>
      </w:pPr>
      <w:r>
        <w:t xml:space="preserve"> – </w:t>
      </w:r>
      <w:r w:rsidR="003F2321">
        <w:t xml:space="preserve">Anthony </w:t>
      </w:r>
      <w:proofErr w:type="spellStart"/>
      <w:r w:rsidR="003F2321">
        <w:t>Scaramucci</w:t>
      </w:r>
      <w:proofErr w:type="spellEnd"/>
    </w:p>
    <w:p w14:paraId="77FEDC7C" w14:textId="77777777" w:rsidR="003F2321" w:rsidRDefault="00B956F1" w:rsidP="003F2321">
      <w:pPr>
        <w:pStyle w:val="direction"/>
        <w:ind w:left="3600"/>
        <w:jc w:val="right"/>
      </w:pPr>
      <w:r w:rsidRPr="003677B8">
        <w:t>White House</w:t>
      </w:r>
      <w:r w:rsidR="003F2321">
        <w:t xml:space="preserve"> Director of Communications</w:t>
      </w:r>
    </w:p>
    <w:p w14:paraId="028F49A2" w14:textId="47B68C7D" w:rsidR="005E7710" w:rsidRPr="00DF1C7E" w:rsidRDefault="00B956F1" w:rsidP="003F2321">
      <w:pPr>
        <w:pStyle w:val="direction"/>
        <w:ind w:left="3600"/>
        <w:jc w:val="right"/>
      </w:pPr>
      <w:r w:rsidRPr="003677B8">
        <w:t>(July 21</w:t>
      </w:r>
      <w:r w:rsidR="00297665" w:rsidRPr="00297665">
        <w:t>⁠–</w:t>
      </w:r>
      <w:r w:rsidRPr="003677B8">
        <w:t>31, 2017)</w:t>
      </w:r>
    </w:p>
    <w:p w14:paraId="5B25E0AF" w14:textId="77777777" w:rsidR="00073462" w:rsidRPr="003677B8" w:rsidRDefault="00073462" w:rsidP="00073462">
      <w:pPr>
        <w:pStyle w:val="character"/>
        <w:rPr>
          <w:rFonts w:ascii="Times New Roman" w:hAnsi="Times New Roman" w:cs="Times New Roman"/>
        </w:rPr>
      </w:pPr>
    </w:p>
    <w:p w14:paraId="08C9F187" w14:textId="77777777" w:rsidR="00B956F1" w:rsidRPr="003677B8" w:rsidRDefault="00B956F1" w:rsidP="00B956F1">
      <w:pPr>
        <w:pStyle w:val="character"/>
        <w:rPr>
          <w:rFonts w:ascii="Times New Roman" w:hAnsi="Times New Roman" w:cs="Times New Roman"/>
        </w:rPr>
      </w:pPr>
    </w:p>
    <w:p w14:paraId="464386FC" w14:textId="77777777" w:rsidR="00B956F1" w:rsidRPr="003677B8" w:rsidRDefault="00B956F1" w:rsidP="00B956F1">
      <w:pPr>
        <w:pStyle w:val="scene"/>
        <w:rPr>
          <w:rFonts w:cs="Times New Roman"/>
        </w:rPr>
      </w:pPr>
    </w:p>
    <w:p w14:paraId="279E3B34" w14:textId="77777777" w:rsidR="00B956F1" w:rsidRPr="003677B8" w:rsidRDefault="00B956F1" w:rsidP="00B956F1">
      <w:pPr>
        <w:pStyle w:val="character"/>
        <w:rPr>
          <w:rFonts w:ascii="Times New Roman" w:hAnsi="Times New Roman" w:cs="Times New Roman"/>
        </w:rPr>
      </w:pPr>
    </w:p>
    <w:p w14:paraId="66A6B605" w14:textId="5623BE7A" w:rsidR="006A303D" w:rsidRPr="003677B8" w:rsidRDefault="00A30D42" w:rsidP="001B5DEC">
      <w:pPr>
        <w:pStyle w:val="direction"/>
      </w:pPr>
      <w:r w:rsidRPr="003677B8">
        <w:t>(</w:t>
      </w:r>
      <w:r w:rsidR="006A303D" w:rsidRPr="003677B8">
        <w:t>A men’s bathroom</w:t>
      </w:r>
      <w:r w:rsidR="003273CC" w:rsidRPr="003677B8">
        <w:t xml:space="preserve"> in an upscale government building</w:t>
      </w:r>
      <w:r w:rsidR="006A303D" w:rsidRPr="003677B8">
        <w:t xml:space="preserve">. </w:t>
      </w:r>
      <w:r w:rsidR="003273CC" w:rsidRPr="003677B8">
        <w:t>There is o</w:t>
      </w:r>
      <w:r w:rsidR="006A303D" w:rsidRPr="003677B8">
        <w:t>ne stall</w:t>
      </w:r>
      <w:r w:rsidR="003273CC" w:rsidRPr="003677B8">
        <w:t xml:space="preserve"> and</w:t>
      </w:r>
      <w:r w:rsidR="006A303D" w:rsidRPr="003677B8">
        <w:t xml:space="preserve"> one urinal. </w:t>
      </w:r>
      <w:r w:rsidR="003273CC" w:rsidRPr="003677B8">
        <w:t xml:space="preserve">The door of the </w:t>
      </w:r>
      <w:r w:rsidR="003273CC" w:rsidRPr="001B5DEC">
        <w:t>stall</w:t>
      </w:r>
      <w:r w:rsidR="003273CC" w:rsidRPr="003677B8">
        <w:t xml:space="preserve"> has been removed, presumably broken and to be replaced</w:t>
      </w:r>
      <w:r w:rsidR="006A303D" w:rsidRPr="003677B8">
        <w:t xml:space="preserve">. </w:t>
      </w:r>
      <w:r w:rsidR="00C344E8" w:rsidRPr="003677B8">
        <w:t>THE POWERFUL ONE</w:t>
      </w:r>
      <w:r w:rsidR="006A303D" w:rsidRPr="003677B8">
        <w:t xml:space="preserve"> sits on the toilet </w:t>
      </w:r>
      <w:r w:rsidR="00D717EC" w:rsidRPr="003677B8">
        <w:t>fully clothed</w:t>
      </w:r>
      <w:r w:rsidR="006A303D" w:rsidRPr="003677B8">
        <w:t xml:space="preserve">. He </w:t>
      </w:r>
      <w:r w:rsidR="00566B08" w:rsidRPr="003677B8">
        <w:t xml:space="preserve">is </w:t>
      </w:r>
      <w:r w:rsidR="00575B22">
        <w:t>rumpled from work</w:t>
      </w:r>
      <w:r w:rsidR="006564B0">
        <w:t xml:space="preserve">, or a general </w:t>
      </w:r>
      <w:r w:rsidR="00E570CA">
        <w:t xml:space="preserve">calculated </w:t>
      </w:r>
      <w:r w:rsidR="006564B0">
        <w:t>slovenliness,</w:t>
      </w:r>
      <w:r w:rsidR="00575B22">
        <w:t xml:space="preserve"> and </w:t>
      </w:r>
      <w:r w:rsidR="006564B0">
        <w:t xml:space="preserve">he is </w:t>
      </w:r>
      <w:r w:rsidR="00575B22">
        <w:t>drinking</w:t>
      </w:r>
      <w:r w:rsidR="00F77592" w:rsidRPr="003677B8">
        <w:t xml:space="preserve"> w</w:t>
      </w:r>
      <w:r w:rsidR="00752230" w:rsidRPr="003677B8">
        <w:t>hiskey, neat</w:t>
      </w:r>
      <w:r w:rsidR="006A303D" w:rsidRPr="003677B8">
        <w:t xml:space="preserve">. </w:t>
      </w:r>
      <w:r w:rsidR="00C344E8" w:rsidRPr="003677B8">
        <w:t>THE BEAUTIFUL ONE</w:t>
      </w:r>
      <w:r w:rsidR="006A303D" w:rsidRPr="003677B8">
        <w:t xml:space="preserve"> walks in and begins to piss. He doesn’t see </w:t>
      </w:r>
      <w:r w:rsidR="00C344E8" w:rsidRPr="003677B8">
        <w:t>THE POWERFUL ONE</w:t>
      </w:r>
      <w:r w:rsidR="006A303D" w:rsidRPr="003677B8">
        <w:t xml:space="preserve">, but </w:t>
      </w:r>
      <w:r w:rsidR="00C344E8" w:rsidRPr="003677B8">
        <w:t>THE POWERFUL ONE</w:t>
      </w:r>
      <w:r w:rsidR="006A303D" w:rsidRPr="003677B8">
        <w:t xml:space="preserve"> sees him, in the mirror. He begins to speak, startling </w:t>
      </w:r>
      <w:r w:rsidR="00C344E8" w:rsidRPr="003677B8">
        <w:t>THE BEAUTIFUL ONE</w:t>
      </w:r>
      <w:r w:rsidRPr="003677B8">
        <w:t xml:space="preserve"> mid-stream.)</w:t>
      </w:r>
    </w:p>
    <w:p w14:paraId="24A1D21B" w14:textId="77777777" w:rsidR="006A303D" w:rsidRPr="003677B8" w:rsidRDefault="006A303D" w:rsidP="006A303D"/>
    <w:p w14:paraId="6F062C0C" w14:textId="752EE0B4" w:rsidR="00A30D42" w:rsidRPr="003677B8" w:rsidRDefault="00C344E8" w:rsidP="00A30D42">
      <w:pPr>
        <w:pStyle w:val="character"/>
        <w:rPr>
          <w:rFonts w:ascii="Times New Roman" w:hAnsi="Times New Roman" w:cs="Times New Roman"/>
        </w:rPr>
      </w:pPr>
      <w:r w:rsidRPr="003677B8">
        <w:rPr>
          <w:rFonts w:ascii="Times New Roman" w:hAnsi="Times New Roman" w:cs="Times New Roman"/>
        </w:rPr>
        <w:t>THE POWERFUL ONE</w:t>
      </w:r>
    </w:p>
    <w:p w14:paraId="5AD4CB2F" w14:textId="1F7EF75D" w:rsidR="006A303D" w:rsidRPr="003677B8" w:rsidRDefault="006A303D" w:rsidP="00A30D42">
      <w:r w:rsidRPr="003677B8">
        <w:t>Take it from me, kid: You be a man out there, yeah? You be the most beautiful fucking man, yeah? Successful, bold, a real charmer. And then over here: You get your dick fuckin hard, you fuck who you want, you fuck how you wan</w:t>
      </w:r>
      <w:r w:rsidR="000C4A4F" w:rsidRPr="003677B8">
        <w:t>t, when you want, you name it, w</w:t>
      </w:r>
      <w:r w:rsidRPr="003677B8">
        <w:t>hatever kinky shit you</w:t>
      </w:r>
      <w:r w:rsidR="000C4A4F" w:rsidRPr="003677B8">
        <w:t>r heart desires. A man like you? T</w:t>
      </w:r>
      <w:r w:rsidRPr="003677B8">
        <w:t>hat face, that fuckin suit, that fuc</w:t>
      </w:r>
      <w:r w:rsidR="009F5A96" w:rsidRPr="003677B8">
        <w:t xml:space="preserve">kin body, you go into a meeting, </w:t>
      </w:r>
      <w:r w:rsidRPr="003677B8">
        <w:t>you can lay your cock right on the godd</w:t>
      </w:r>
      <w:r w:rsidR="00232337" w:rsidRPr="003677B8">
        <w:t>amn conference table. Y</w:t>
      </w:r>
      <w:r w:rsidRPr="003677B8">
        <w:t xml:space="preserve">ou hear me? </w:t>
      </w:r>
      <w:r w:rsidR="00CC26BB">
        <w:t>You lay your cock on that table I guarantee you in five seconds everyone around leans over to suck it</w:t>
      </w:r>
      <w:r w:rsidRPr="003677B8">
        <w:t xml:space="preserve">. Swear to God. You’re rock hard in two minutes, </w:t>
      </w:r>
      <w:proofErr w:type="spellStart"/>
      <w:r w:rsidRPr="003677B8">
        <w:t>cumming</w:t>
      </w:r>
      <w:proofErr w:type="spellEnd"/>
      <w:r w:rsidRPr="003677B8">
        <w:t xml:space="preserve"> all over their pretty little faces, swear to God.</w:t>
      </w:r>
    </w:p>
    <w:p w14:paraId="3083A99C" w14:textId="77777777" w:rsidR="006A303D" w:rsidRPr="003677B8" w:rsidRDefault="006A303D" w:rsidP="006A303D"/>
    <w:p w14:paraId="460E8FDA" w14:textId="7B023372" w:rsidR="006A303D" w:rsidRPr="003677B8" w:rsidRDefault="006A303D" w:rsidP="006A303D">
      <w:r w:rsidRPr="003677B8">
        <w:t>I used to do it, go into the fucking board room like that. You think it’s a metaphor? It’s not a metaphor. I used to—still could, still could get assholes like all of them</w:t>
      </w:r>
      <w:r w:rsidR="005B75B7">
        <w:t xml:space="preserve"> </w:t>
      </w:r>
      <w:r w:rsidRPr="003677B8">
        <w:t>fucking salivating over this shit</w:t>
      </w:r>
      <w:r w:rsidR="00153043">
        <w:t>,</w:t>
      </w:r>
      <w:r w:rsidRPr="003677B8">
        <w:t xml:space="preserve"> if the fucking President hadn’t decided to sabotage his—his best shot at a </w:t>
      </w:r>
      <w:r w:rsidR="009A23EC" w:rsidRPr="003677B8">
        <w:t xml:space="preserve">goddamn </w:t>
      </w:r>
      <w:r w:rsidRPr="003677B8">
        <w:t>competent administration.</w:t>
      </w:r>
      <w:r w:rsidR="003E3506">
        <w:t xml:space="preserve"> Wholesome bullshit.</w:t>
      </w:r>
      <w:r w:rsidR="00201500">
        <w:t xml:space="preserve"> Whiny fuckwits.</w:t>
      </w:r>
      <w:r w:rsidR="00F51A7E">
        <w:t xml:space="preserve"> </w:t>
      </w:r>
      <w:r w:rsidR="00644BF4">
        <w:t>Fuck all of it</w:t>
      </w:r>
      <w:r w:rsidR="00F51A7E">
        <w:t>.</w:t>
      </w:r>
    </w:p>
    <w:p w14:paraId="37B1714B" w14:textId="77777777" w:rsidR="006A303D" w:rsidRPr="003677B8" w:rsidRDefault="006A303D" w:rsidP="006A303D"/>
    <w:p w14:paraId="2D540E95" w14:textId="77777777" w:rsidR="006A303D" w:rsidRPr="003677B8" w:rsidRDefault="006A303D" w:rsidP="006A303D">
      <w:r w:rsidRPr="003677B8">
        <w:t>You ever sucked a dick? The gays, man, that’s the one thing they’ve got figured out, the fuckin power of a hard dick.</w:t>
      </w:r>
    </w:p>
    <w:p w14:paraId="0CC036C9" w14:textId="77777777" w:rsidR="006A303D" w:rsidRPr="003677B8" w:rsidRDefault="006A303D" w:rsidP="006A303D"/>
    <w:p w14:paraId="45026987" w14:textId="77777777" w:rsidR="006A303D" w:rsidRDefault="006A303D" w:rsidP="006A303D">
      <w:r w:rsidRPr="003677B8">
        <w:t xml:space="preserve">If I could suck my own cock I would, </w:t>
      </w:r>
      <w:proofErr w:type="spellStart"/>
      <w:r w:rsidRPr="003677B8">
        <w:t>lemme</w:t>
      </w:r>
      <w:proofErr w:type="spellEnd"/>
      <w:r w:rsidRPr="003677B8">
        <w:t xml:space="preserve"> tell ya. You say solipsism; I say fuckin … self-reliance. Self-sufficiency. Freedom! You ever see someone suck his own cock? Go online and look that shit up. That’s my advice to you. </w:t>
      </w:r>
      <w:proofErr w:type="gramStart"/>
      <w:r w:rsidRPr="003677B8">
        <w:t>Man</w:t>
      </w:r>
      <w:proofErr w:type="gramEnd"/>
      <w:r w:rsidRPr="003677B8">
        <w:t xml:space="preserve"> at his fucking finest.</w:t>
      </w:r>
    </w:p>
    <w:p w14:paraId="02C3EB3A" w14:textId="77777777" w:rsidR="00186302" w:rsidRDefault="00186302" w:rsidP="006A303D"/>
    <w:p w14:paraId="313343AC" w14:textId="764CFF0B" w:rsidR="00AB4ACF" w:rsidRDefault="00186302" w:rsidP="00186302">
      <w:pPr>
        <w:pStyle w:val="direction"/>
      </w:pPr>
      <w:r>
        <w:t xml:space="preserve">(THE BEAUTIFUL ONE stares at THE POWERFUL ONE with derision before intentionally turning away and beginning to piss once more. This is exactly the sort of </w:t>
      </w:r>
      <w:r w:rsidR="00ED5AFC">
        <w:t>entitlement</w:t>
      </w:r>
      <w:r>
        <w:t xml:space="preserve"> THE POWERFUL ONE was alluding to. </w:t>
      </w:r>
      <w:r w:rsidR="00FE1318">
        <w:t xml:space="preserve">Momentarily </w:t>
      </w:r>
      <w:r w:rsidR="00F82077">
        <w:t>startled</w:t>
      </w:r>
      <w:r w:rsidR="00FE1318">
        <w:t xml:space="preserve"> that it </w:t>
      </w:r>
      <w:r w:rsidR="00FE1318">
        <w:lastRenderedPageBreak/>
        <w:t xml:space="preserve">should be weaponized against him, he actively chooses to </w:t>
      </w:r>
      <w:r w:rsidR="00D23D4C">
        <w:t xml:space="preserve">react with </w:t>
      </w:r>
      <w:r w:rsidR="00C40B17">
        <w:t>glee</w:t>
      </w:r>
      <w:r w:rsidR="00D23D4C">
        <w:t xml:space="preserve"> rather than</w:t>
      </w:r>
      <w:r w:rsidR="001524BC">
        <w:t xml:space="preserve"> offense</w:t>
      </w:r>
      <w:r>
        <w:t>.</w:t>
      </w:r>
    </w:p>
    <w:p w14:paraId="28C931A6" w14:textId="77777777" w:rsidR="00AB4ACF" w:rsidRDefault="00AB4ACF" w:rsidP="00186302">
      <w:pPr>
        <w:pStyle w:val="direction"/>
      </w:pPr>
    </w:p>
    <w:p w14:paraId="3123C87E" w14:textId="04C2D6DA" w:rsidR="00186302" w:rsidRPr="003677B8" w:rsidRDefault="00AB4ACF" w:rsidP="00186302">
      <w:pPr>
        <w:pStyle w:val="direction"/>
      </w:pPr>
      <w:r>
        <w:t xml:space="preserve">The scene ends, and the POLITICIANS step out. </w:t>
      </w:r>
      <w:r w:rsidR="00415862">
        <w:t>Each working in his own self-interest, with little regard to the other</w:t>
      </w:r>
      <w:r w:rsidR="00750F42">
        <w:t xml:space="preserve"> [i.e., they are not collaborating on this</w:t>
      </w:r>
      <w:r w:rsidR="00290349">
        <w:t>; it does not happen smoothly</w:t>
      </w:r>
      <w:r w:rsidR="00750F42">
        <w:t>]</w:t>
      </w:r>
      <w:r w:rsidR="00415862">
        <w:t>, t</w:t>
      </w:r>
      <w:r>
        <w:t>hey rotate the world.</w:t>
      </w:r>
      <w:r w:rsidR="0004355F">
        <w:t xml:space="preserve"> They look</w:t>
      </w:r>
      <w:r w:rsidR="00A05702">
        <w:t xml:space="preserve"> at what's in front of them</w:t>
      </w:r>
      <w:r w:rsidR="0004355F">
        <w:t xml:space="preserve">, </w:t>
      </w:r>
      <w:r w:rsidR="0008115E">
        <w:t>amused and dismissive in their observation</w:t>
      </w:r>
      <w:r w:rsidR="00750F42">
        <w:t>s</w:t>
      </w:r>
      <w:r w:rsidR="0004355F">
        <w:t xml:space="preserve">, </w:t>
      </w:r>
      <w:r w:rsidR="00415862">
        <w:t>and leave</w:t>
      </w:r>
      <w:r w:rsidR="00BC738F">
        <w:t>.</w:t>
      </w:r>
      <w:r w:rsidR="00186302">
        <w:t>)</w:t>
      </w:r>
    </w:p>
    <w:p w14:paraId="089735D7" w14:textId="77777777" w:rsidR="006A303D" w:rsidRPr="003677B8" w:rsidRDefault="006A303D" w:rsidP="006A303D"/>
    <w:p w14:paraId="2BF92BC2" w14:textId="77777777" w:rsidR="006A303D" w:rsidRPr="003677B8" w:rsidRDefault="006A303D" w:rsidP="006A303D"/>
    <w:p w14:paraId="1110833A" w14:textId="77777777" w:rsidR="00A30D42" w:rsidRPr="003677B8" w:rsidRDefault="00A30D42" w:rsidP="00AD2EAB">
      <w:pPr>
        <w:pStyle w:val="scene"/>
        <w:rPr>
          <w:rFonts w:cs="Times New Roman"/>
        </w:rPr>
      </w:pPr>
    </w:p>
    <w:p w14:paraId="4723A9C7" w14:textId="77777777" w:rsidR="00AD2EAB" w:rsidRPr="003677B8" w:rsidRDefault="00AD2EAB" w:rsidP="00A30D42">
      <w:pPr>
        <w:pStyle w:val="character"/>
        <w:rPr>
          <w:rFonts w:ascii="Times New Roman" w:hAnsi="Times New Roman" w:cs="Times New Roman"/>
        </w:rPr>
      </w:pPr>
    </w:p>
    <w:p w14:paraId="41870211" w14:textId="3DAF6110" w:rsidR="006A303D" w:rsidRPr="003677B8" w:rsidRDefault="00A30D42" w:rsidP="001B5DEC">
      <w:pPr>
        <w:pStyle w:val="direction"/>
        <w:rPr>
          <w:b/>
        </w:rPr>
      </w:pPr>
      <w:r w:rsidRPr="003677B8">
        <w:t>(</w:t>
      </w:r>
      <w:r w:rsidR="00D83792">
        <w:t>An ethereal copse</w:t>
      </w:r>
      <w:r w:rsidR="00C51B11">
        <w:t>, where a</w:t>
      </w:r>
      <w:r w:rsidR="006A303D" w:rsidRPr="003677B8">
        <w:t xml:space="preserve"> </w:t>
      </w:r>
      <w:r w:rsidR="00C344E8" w:rsidRPr="003677B8">
        <w:t xml:space="preserve">TRIO OF </w:t>
      </w:r>
      <w:r w:rsidR="000B0367">
        <w:t>OUTCASTS</w:t>
      </w:r>
      <w:r w:rsidR="006A303D" w:rsidRPr="003677B8">
        <w:t xml:space="preserve"> sing</w:t>
      </w:r>
      <w:r w:rsidR="00351242">
        <w:t xml:space="preserve"> with </w:t>
      </w:r>
      <w:r w:rsidR="00EE7DF8">
        <w:t>simplicity</w:t>
      </w:r>
      <w:r w:rsidR="00351242">
        <w:t xml:space="preserve"> and earnestness</w:t>
      </w:r>
      <w:r w:rsidR="006A303D" w:rsidRPr="003677B8">
        <w:t>.</w:t>
      </w:r>
      <w:r w:rsidRPr="003677B8">
        <w:t>)</w:t>
      </w:r>
    </w:p>
    <w:p w14:paraId="73671047" w14:textId="77777777" w:rsidR="006A303D" w:rsidRPr="003677B8" w:rsidRDefault="006A303D" w:rsidP="006A303D"/>
    <w:p w14:paraId="53E86648" w14:textId="4D752D62" w:rsidR="00A30D42" w:rsidRPr="003677B8" w:rsidRDefault="006A303D" w:rsidP="00A30D42">
      <w:pPr>
        <w:pStyle w:val="character"/>
        <w:rPr>
          <w:rFonts w:ascii="Times New Roman" w:hAnsi="Times New Roman" w:cs="Times New Roman"/>
        </w:rPr>
      </w:pPr>
      <w:r w:rsidRPr="003677B8">
        <w:rPr>
          <w:rFonts w:ascii="Times New Roman" w:hAnsi="Times New Roman" w:cs="Times New Roman"/>
        </w:rPr>
        <w:t xml:space="preserve">THE </w:t>
      </w:r>
      <w:r w:rsidR="000B0367">
        <w:rPr>
          <w:rFonts w:ascii="Times New Roman" w:hAnsi="Times New Roman" w:cs="Times New Roman"/>
        </w:rPr>
        <w:t>OUTCASTS</w:t>
      </w:r>
    </w:p>
    <w:p w14:paraId="15A8C6FA" w14:textId="0217C393" w:rsidR="006A303D" w:rsidRPr="003677B8" w:rsidRDefault="006A303D" w:rsidP="00A30D42">
      <w:r w:rsidRPr="003677B8">
        <w:t>There’s a little log cabin by a river</w:t>
      </w:r>
      <w:r w:rsidR="00F00E2D">
        <w:t>,</w:t>
      </w:r>
    </w:p>
    <w:p w14:paraId="06E6311A" w14:textId="6E6DD256" w:rsidR="006A303D" w:rsidRPr="003677B8" w:rsidRDefault="008C3338" w:rsidP="006A303D">
      <w:r w:rsidRPr="003677B8">
        <w:t>A</w:t>
      </w:r>
      <w:r w:rsidR="006A303D" w:rsidRPr="003677B8">
        <w:t>nd a sprinkling of freshly-fallen snow;</w:t>
      </w:r>
    </w:p>
    <w:p w14:paraId="47F66279" w14:textId="3D1A3299" w:rsidR="006A303D" w:rsidRPr="003677B8" w:rsidRDefault="008C3338" w:rsidP="006A303D">
      <w:r w:rsidRPr="003677B8">
        <w:t>T</w:t>
      </w:r>
      <w:r w:rsidR="006A303D" w:rsidRPr="003677B8">
        <w:t>here’s the bright glare of sunlight in the morning</w:t>
      </w:r>
    </w:p>
    <w:p w14:paraId="522CA65B" w14:textId="658069A3" w:rsidR="006A303D" w:rsidRPr="003677B8" w:rsidRDefault="008C3338" w:rsidP="006A303D">
      <w:r w:rsidRPr="003677B8">
        <w:t>I</w:t>
      </w:r>
      <w:r w:rsidR="006A303D" w:rsidRPr="003677B8">
        <w:t>n this place we found so many years ago.</w:t>
      </w:r>
    </w:p>
    <w:p w14:paraId="15F6C834" w14:textId="77777777" w:rsidR="006A303D" w:rsidRPr="003677B8" w:rsidRDefault="006A303D" w:rsidP="006A303D"/>
    <w:p w14:paraId="376B2FE2" w14:textId="77777777" w:rsidR="006A303D" w:rsidRPr="003677B8" w:rsidRDefault="006A303D" w:rsidP="006A303D">
      <w:r w:rsidRPr="003677B8">
        <w:t>In this place we found so many years ago,</w:t>
      </w:r>
    </w:p>
    <w:p w14:paraId="2618C566" w14:textId="5907A966" w:rsidR="006A303D" w:rsidRPr="003677B8" w:rsidRDefault="008C3338" w:rsidP="006A303D">
      <w:r w:rsidRPr="003677B8">
        <w:t>T</w:t>
      </w:r>
      <w:r w:rsidR="006A303D" w:rsidRPr="003677B8">
        <w:t>here are things we never knew that there could be:</w:t>
      </w:r>
    </w:p>
    <w:p w14:paraId="1F599ACC" w14:textId="32D4003C" w:rsidR="006A303D" w:rsidRPr="003677B8" w:rsidRDefault="008C3338" w:rsidP="006A303D">
      <w:r w:rsidRPr="003677B8">
        <w:t>T</w:t>
      </w:r>
      <w:r w:rsidR="006A303D" w:rsidRPr="003677B8">
        <w:t xml:space="preserve">hings like funguses and poisons and all sorts of </w:t>
      </w:r>
      <w:r w:rsidR="00F50AC3">
        <w:t>strange</w:t>
      </w:r>
      <w:r w:rsidR="006A303D" w:rsidRPr="003677B8">
        <w:t xml:space="preserve"> debris,</w:t>
      </w:r>
    </w:p>
    <w:p w14:paraId="4B943530" w14:textId="371899BA" w:rsidR="006A303D" w:rsidRPr="003677B8" w:rsidRDefault="008C3338" w:rsidP="006A303D">
      <w:r w:rsidRPr="003677B8">
        <w:t>T</w:t>
      </w:r>
      <w:r w:rsidR="006A303D" w:rsidRPr="003677B8">
        <w:t>hings like somehow for the first time feeling free.</w:t>
      </w:r>
    </w:p>
    <w:p w14:paraId="0FC94B4E" w14:textId="77777777" w:rsidR="006A303D" w:rsidRPr="003677B8" w:rsidRDefault="006A303D" w:rsidP="006A303D"/>
    <w:p w14:paraId="385AB326" w14:textId="77777777" w:rsidR="006A303D" w:rsidRPr="003677B8" w:rsidRDefault="006A303D" w:rsidP="006A303D">
      <w:r w:rsidRPr="003677B8">
        <w:t>And the bears that share the forest are majestic and so strong,</w:t>
      </w:r>
    </w:p>
    <w:p w14:paraId="0A977B0B" w14:textId="77777777" w:rsidR="006A303D" w:rsidRPr="003677B8" w:rsidRDefault="006A303D" w:rsidP="006A303D">
      <w:r w:rsidRPr="003677B8">
        <w:t>And utopia was quietly domestic all along,</w:t>
      </w:r>
    </w:p>
    <w:p w14:paraId="70581E59" w14:textId="77777777" w:rsidR="006A303D" w:rsidRPr="003677B8" w:rsidRDefault="006A303D" w:rsidP="006A303D">
      <w:r w:rsidRPr="003677B8">
        <w:t>And we were foolish in the city, we were foolish in the throng,</w:t>
      </w:r>
    </w:p>
    <w:p w14:paraId="7F9135DD" w14:textId="77777777" w:rsidR="006A303D" w:rsidRPr="003677B8" w:rsidRDefault="006A303D" w:rsidP="006A303D">
      <w:r w:rsidRPr="003677B8">
        <w:t>But now we’re here,</w:t>
      </w:r>
    </w:p>
    <w:p w14:paraId="00CC511B" w14:textId="77777777" w:rsidR="006A303D" w:rsidRPr="003677B8" w:rsidRDefault="006A303D" w:rsidP="006A303D">
      <w:r w:rsidRPr="003677B8">
        <w:t>But now we’re here.</w:t>
      </w:r>
    </w:p>
    <w:p w14:paraId="395028FD" w14:textId="77777777" w:rsidR="006A303D" w:rsidRPr="003677B8" w:rsidRDefault="006A303D" w:rsidP="006A303D"/>
    <w:p w14:paraId="534143E2" w14:textId="77777777" w:rsidR="006A303D" w:rsidRPr="003677B8" w:rsidRDefault="006A303D" w:rsidP="006A303D">
      <w:r w:rsidRPr="003677B8">
        <w:t>With a little log cabin by a river,</w:t>
      </w:r>
    </w:p>
    <w:p w14:paraId="09D60F78" w14:textId="77777777" w:rsidR="006A303D" w:rsidRPr="003677B8" w:rsidRDefault="006A303D" w:rsidP="006A303D">
      <w:r w:rsidRPr="003677B8">
        <w:t>With a sprinkling of freshly-fallen snow,</w:t>
      </w:r>
    </w:p>
    <w:p w14:paraId="741C2451" w14:textId="77777777" w:rsidR="006A303D" w:rsidRPr="003677B8" w:rsidRDefault="006A303D" w:rsidP="006A303D">
      <w:r w:rsidRPr="003677B8">
        <w:t>With the bright glare of sunlight in the morning,</w:t>
      </w:r>
    </w:p>
    <w:p w14:paraId="76AA1A54" w14:textId="77777777" w:rsidR="006A303D" w:rsidRPr="003677B8" w:rsidRDefault="006A303D" w:rsidP="006A303D">
      <w:r w:rsidRPr="003677B8">
        <w:t>And with more and more and more of this to go.</w:t>
      </w:r>
    </w:p>
    <w:p w14:paraId="76C0FFB9" w14:textId="77777777" w:rsidR="006A303D" w:rsidRDefault="006A303D" w:rsidP="006A303D"/>
    <w:p w14:paraId="05A1BA5C" w14:textId="2F8BFD1C" w:rsidR="002B3864" w:rsidRPr="003677B8" w:rsidRDefault="002B3864" w:rsidP="002B3864">
      <w:pPr>
        <w:pStyle w:val="direction"/>
      </w:pPr>
      <w:r>
        <w:t>(They</w:t>
      </w:r>
      <w:r w:rsidR="006B2B8F">
        <w:t xml:space="preserve"> look at each other. In unison</w:t>
      </w:r>
      <w:r w:rsidR="00380079">
        <w:t xml:space="preserve">, </w:t>
      </w:r>
      <w:r>
        <w:t xml:space="preserve">they take and release </w:t>
      </w:r>
      <w:r w:rsidR="00874C16">
        <w:t>a</w:t>
      </w:r>
      <w:r>
        <w:t xml:space="preserve"> </w:t>
      </w:r>
      <w:r w:rsidR="00C50D92">
        <w:t>focused</w:t>
      </w:r>
      <w:r>
        <w:t xml:space="preserve"> breath</w:t>
      </w:r>
      <w:r w:rsidR="009863A1">
        <w:t xml:space="preserve"> that </w:t>
      </w:r>
      <w:r w:rsidR="00D17FEE">
        <w:t xml:space="preserve">starts as a contented sigh on exhale but </w:t>
      </w:r>
      <w:r w:rsidR="00EC7303">
        <w:t>turns into</w:t>
      </w:r>
      <w:r w:rsidR="009863A1">
        <w:t xml:space="preserve"> a bit of a growl</w:t>
      </w:r>
      <w:r>
        <w:t>.</w:t>
      </w:r>
      <w:r w:rsidR="009B7937">
        <w:t xml:space="preserve"> They look out.</w:t>
      </w:r>
      <w:r>
        <w:t>)</w:t>
      </w:r>
    </w:p>
    <w:p w14:paraId="651F5C1C" w14:textId="77777777" w:rsidR="00A30D42" w:rsidRDefault="00A30D42" w:rsidP="006A303D"/>
    <w:p w14:paraId="3137FDFA" w14:textId="77777777" w:rsidR="0059330D" w:rsidRDefault="0059330D" w:rsidP="006A303D"/>
    <w:p w14:paraId="4C172DBF" w14:textId="77777777" w:rsidR="0059330D" w:rsidRDefault="0059330D" w:rsidP="0059330D">
      <w:pPr>
        <w:pStyle w:val="scene"/>
      </w:pPr>
    </w:p>
    <w:p w14:paraId="49FD6D66" w14:textId="77777777" w:rsidR="00AF7AD7" w:rsidRDefault="00AF7AD7" w:rsidP="00700756">
      <w:pPr>
        <w:pStyle w:val="character"/>
      </w:pPr>
    </w:p>
    <w:p w14:paraId="22867F91" w14:textId="408CB238" w:rsidR="00D60D8A" w:rsidRDefault="0059330D" w:rsidP="0059330D">
      <w:pPr>
        <w:pStyle w:val="direction"/>
        <w:rPr>
          <w:ins w:id="10" w:author="Sloka Krishnan" w:date="2021-09-06T19:21:00Z"/>
        </w:rPr>
      </w:pPr>
      <w:r>
        <w:t>(THE BEAUTIFUL ONE</w:t>
      </w:r>
      <w:r w:rsidR="00CC3330">
        <w:t xml:space="preserve"> </w:t>
      </w:r>
      <w:r>
        <w:t>enters the bathroom</w:t>
      </w:r>
      <w:r w:rsidR="000E0787">
        <w:t>, bringing it into being as he enters</w:t>
      </w:r>
      <w:r>
        <w:t xml:space="preserve">. </w:t>
      </w:r>
      <w:r w:rsidR="00BD56F1">
        <w:t xml:space="preserve">Having learned his lesson from last time, he </w:t>
      </w:r>
      <w:r w:rsidR="00BD56F1">
        <w:lastRenderedPageBreak/>
        <w:t xml:space="preserve">checks the stall, finds it empty, then approaches the mirror. </w:t>
      </w:r>
      <w:r w:rsidR="004F5CDC">
        <w:t xml:space="preserve">He shoots his cuffs and straightens his tie before beginning to practice a range of expressions, accompanied by the appropriate gestures [e.g., hand-shaking, etc.]. He is concerned. Gregarious. Commanding. Affable. Contemplative. </w:t>
      </w:r>
      <w:del w:id="11" w:author="Sloka Krishnan" w:date="2021-08-22T16:30:00Z">
        <w:r w:rsidR="004F5CDC" w:rsidDel="00B95E19">
          <w:delText>Seven different</w:delText>
        </w:r>
      </w:del>
      <w:ins w:id="12" w:author="Sloka Krishnan" w:date="2021-08-22T16:30:00Z">
        <w:r w:rsidR="00B95E19">
          <w:t>Various</w:t>
        </w:r>
      </w:ins>
      <w:r w:rsidR="004F5CDC">
        <w:t xml:space="preserve"> types of charming, all of which read genuine.</w:t>
      </w:r>
      <w:ins w:id="13" w:author="Sloka Krishnan" w:date="2021-09-06T19:21:00Z">
        <w:r w:rsidR="00D60D8A">
          <w:t>)</w:t>
        </w:r>
      </w:ins>
    </w:p>
    <w:p w14:paraId="709DDAD8" w14:textId="72E17BC3" w:rsidR="00D60D8A" w:rsidRDefault="00D60D8A" w:rsidP="0059330D">
      <w:pPr>
        <w:pStyle w:val="direction"/>
        <w:rPr>
          <w:ins w:id="14" w:author="Sloka Krishnan" w:date="2021-09-06T19:21:00Z"/>
        </w:rPr>
      </w:pPr>
    </w:p>
    <w:p w14:paraId="19B19E0B" w14:textId="55CB233F" w:rsidR="00D60D8A" w:rsidRDefault="00D60D8A">
      <w:pPr>
        <w:pStyle w:val="character"/>
        <w:rPr>
          <w:ins w:id="15" w:author="Sloka Krishnan" w:date="2021-09-06T19:24:00Z"/>
        </w:rPr>
        <w:pPrChange w:id="16" w:author="Sloka Krishnan" w:date="2021-09-06T19:25:00Z">
          <w:pPr>
            <w:pStyle w:val="direction"/>
          </w:pPr>
        </w:pPrChange>
      </w:pPr>
      <w:ins w:id="17" w:author="Sloka Krishnan" w:date="2021-09-06T19:22:00Z">
        <w:r>
          <w:t>THE BEAUTIFUL ONE</w:t>
        </w:r>
      </w:ins>
    </w:p>
    <w:p w14:paraId="48371AC5" w14:textId="135DE4EE" w:rsidR="00D60D8A" w:rsidRDefault="00D60D8A" w:rsidP="00D60D8A">
      <w:pPr>
        <w:pStyle w:val="direction"/>
        <w:rPr>
          <w:ins w:id="18" w:author="Sloka Krishnan" w:date="2021-09-06T19:24:00Z"/>
        </w:rPr>
      </w:pPr>
      <w:ins w:id="19" w:author="Sloka Krishnan" w:date="2021-09-06T19:24:00Z">
        <w:r>
          <w:t xml:space="preserve">(gregarious, to one </w:t>
        </w:r>
      </w:ins>
      <w:ins w:id="20" w:author="Sloka Krishnan" w:date="2021-09-09T19:11:00Z">
        <w:r w:rsidR="00B710F5">
          <w:t>person</w:t>
        </w:r>
      </w:ins>
      <w:ins w:id="21" w:author="Sloka Krishnan" w:date="2021-09-06T19:24:00Z">
        <w:r>
          <w:t>)</w:t>
        </w:r>
      </w:ins>
    </w:p>
    <w:p w14:paraId="050ADE26" w14:textId="77777777" w:rsidR="00D60D8A" w:rsidRDefault="00D60D8A" w:rsidP="00D60D8A">
      <w:pPr>
        <w:rPr>
          <w:ins w:id="22" w:author="Sloka Krishnan" w:date="2021-09-06T19:24:00Z"/>
        </w:rPr>
      </w:pPr>
      <w:ins w:id="23" w:author="Sloka Krishnan" w:date="2021-09-06T19:24:00Z">
        <w:r>
          <w:t xml:space="preserve">Now that is </w:t>
        </w:r>
        <w:r>
          <w:rPr>
            <w:i/>
            <w:iCs/>
          </w:rPr>
          <w:t xml:space="preserve">exactly </w:t>
        </w:r>
        <w:r>
          <w:t xml:space="preserve">the type of attitude this country needs. </w:t>
        </w:r>
      </w:ins>
    </w:p>
    <w:p w14:paraId="41612E39" w14:textId="77777777" w:rsidR="00D60D8A" w:rsidRDefault="00D60D8A" w:rsidP="00D60D8A">
      <w:pPr>
        <w:pStyle w:val="direction"/>
        <w:rPr>
          <w:ins w:id="24" w:author="Sloka Krishnan" w:date="2021-09-06T19:24:00Z"/>
        </w:rPr>
      </w:pPr>
    </w:p>
    <w:p w14:paraId="4B97BFF6" w14:textId="6ECD7671" w:rsidR="00D60D8A" w:rsidRDefault="00D60D8A">
      <w:pPr>
        <w:pStyle w:val="direction"/>
        <w:rPr>
          <w:ins w:id="25" w:author="Sloka Krishnan" w:date="2021-09-06T19:22:00Z"/>
        </w:rPr>
        <w:pPrChange w:id="26" w:author="Sloka Krishnan" w:date="2021-09-06T19:22:00Z">
          <w:pPr/>
        </w:pPrChange>
      </w:pPr>
      <w:ins w:id="27" w:author="Sloka Krishnan" w:date="2021-09-06T19:22:00Z">
        <w:r>
          <w:t>(</w:t>
        </w:r>
      </w:ins>
      <w:ins w:id="28" w:author="Sloka Krishnan" w:date="2021-09-06T19:23:00Z">
        <w:r>
          <w:t xml:space="preserve">humble, to </w:t>
        </w:r>
      </w:ins>
      <w:ins w:id="29" w:author="Sloka Krishnan" w:date="2021-09-06T19:25:00Z">
        <w:r>
          <w:t>another</w:t>
        </w:r>
      </w:ins>
      <w:ins w:id="30" w:author="Sloka Krishnan" w:date="2021-09-06T19:22:00Z">
        <w:r>
          <w:t>)</w:t>
        </w:r>
      </w:ins>
    </w:p>
    <w:p w14:paraId="6A0EA738" w14:textId="30CE71D4" w:rsidR="00D60D8A" w:rsidRDefault="00D60D8A" w:rsidP="00D60D8A">
      <w:pPr>
        <w:rPr>
          <w:ins w:id="31" w:author="Sloka Krishnan" w:date="2021-09-06T19:22:00Z"/>
        </w:rPr>
      </w:pPr>
      <w:ins w:id="32" w:author="Sloka Krishnan" w:date="2021-09-06T19:22:00Z">
        <w:r>
          <w:t>Thank you</w:t>
        </w:r>
      </w:ins>
      <w:ins w:id="33" w:author="Sloka Krishnan" w:date="2021-09-06T19:25:00Z">
        <w:r>
          <w:t>,</w:t>
        </w:r>
      </w:ins>
      <w:ins w:id="34" w:author="Sloka Krishnan" w:date="2021-09-06T19:22:00Z">
        <w:r>
          <w:t xml:space="preserve"> sir</w:t>
        </w:r>
      </w:ins>
      <w:ins w:id="35" w:author="Sloka Krishnan" w:date="2021-09-06T19:25:00Z">
        <w:r>
          <w:t>;</w:t>
        </w:r>
      </w:ins>
      <w:ins w:id="36" w:author="Sloka Krishnan" w:date="2021-09-06T19:22:00Z">
        <w:r>
          <w:t xml:space="preserve"> we appreciate your support.</w:t>
        </w:r>
      </w:ins>
    </w:p>
    <w:p w14:paraId="44C750A7" w14:textId="2D6DEB1D" w:rsidR="00D60D8A" w:rsidRDefault="00D60D8A" w:rsidP="00D60D8A">
      <w:pPr>
        <w:rPr>
          <w:ins w:id="37" w:author="Sloka Krishnan" w:date="2021-09-06T19:22:00Z"/>
        </w:rPr>
      </w:pPr>
    </w:p>
    <w:p w14:paraId="6CE18635" w14:textId="3F08F5D1" w:rsidR="00D60D8A" w:rsidRDefault="00D60D8A" w:rsidP="00D60D8A">
      <w:pPr>
        <w:pStyle w:val="direction"/>
        <w:rPr>
          <w:ins w:id="38" w:author="Sloka Krishnan" w:date="2021-09-06T19:22:00Z"/>
        </w:rPr>
      </w:pPr>
      <w:ins w:id="39" w:author="Sloka Krishnan" w:date="2021-09-06T19:23:00Z">
        <w:r>
          <w:t xml:space="preserve">(winking, to </w:t>
        </w:r>
      </w:ins>
      <w:ins w:id="40" w:author="Sloka Krishnan" w:date="2021-09-06T19:25:00Z">
        <w:r>
          <w:t>a third</w:t>
        </w:r>
      </w:ins>
      <w:ins w:id="41" w:author="Sloka Krishnan" w:date="2021-09-06T19:22:00Z">
        <w:r>
          <w:t>)</w:t>
        </w:r>
      </w:ins>
    </w:p>
    <w:p w14:paraId="3801ECEB" w14:textId="66DB8EE3" w:rsidR="00D60D8A" w:rsidRDefault="00D60D8A" w:rsidP="00D60D8A">
      <w:pPr>
        <w:rPr>
          <w:ins w:id="42" w:author="Sloka Krishnan" w:date="2021-09-06T19:23:00Z"/>
        </w:rPr>
      </w:pPr>
      <w:ins w:id="43" w:author="Sloka Krishnan" w:date="2021-09-06T19:23:00Z">
        <w:r>
          <w:t>On it</w:t>
        </w:r>
      </w:ins>
      <w:ins w:id="44" w:author="Sloka Krishnan" w:date="2021-09-06T19:22:00Z">
        <w:r>
          <w:t>,</w:t>
        </w:r>
      </w:ins>
      <w:ins w:id="45" w:author="Sloka Krishnan" w:date="2021-09-06T19:23:00Z">
        <w:r>
          <w:t xml:space="preserve"> Mr. President</w:t>
        </w:r>
      </w:ins>
      <w:ins w:id="46" w:author="Sloka Krishnan" w:date="2021-09-06T19:25:00Z">
        <w:r>
          <w:t>!</w:t>
        </w:r>
      </w:ins>
    </w:p>
    <w:p w14:paraId="357510F9" w14:textId="77777777" w:rsidR="00D60D8A" w:rsidRDefault="00D60D8A" w:rsidP="00B807BE">
      <w:pPr>
        <w:pStyle w:val="direction"/>
        <w:rPr>
          <w:ins w:id="47" w:author="Sloka Krishnan" w:date="2021-09-06T19:21:00Z"/>
        </w:rPr>
      </w:pPr>
    </w:p>
    <w:p w14:paraId="109995D4" w14:textId="6CF51619" w:rsidR="009C413A" w:rsidRDefault="00B807BE" w:rsidP="0059330D">
      <w:pPr>
        <w:pStyle w:val="direction"/>
      </w:pPr>
      <w:ins w:id="48" w:author="Sloka Krishnan" w:date="2021-09-06T19:25:00Z">
        <w:r>
          <w:t>(He continues with his expressions.</w:t>
        </w:r>
      </w:ins>
      <w:r w:rsidR="004F5CDC">
        <w:t xml:space="preserve"> But the last one sticks too long and suddenly morphs into something horrible. </w:t>
      </w:r>
      <w:r w:rsidR="00B269D7">
        <w:t>He stares</w:t>
      </w:r>
      <w:r w:rsidR="004F5CDC">
        <w:t>.</w:t>
      </w:r>
      <w:r w:rsidR="009C413A">
        <w:t xml:space="preserve"> </w:t>
      </w:r>
      <w:r w:rsidR="00B4039A">
        <w:t xml:space="preserve">There is an echo of the </w:t>
      </w:r>
      <w:r w:rsidR="0066535C">
        <w:t>OUTCASTS’</w:t>
      </w:r>
      <w:r w:rsidR="00B4039A">
        <w:t xml:space="preserve"> song. </w:t>
      </w:r>
      <w:r w:rsidR="009C413A">
        <w:t>What is he doing here? There is a knock at the door. He recomposes himself.)</w:t>
      </w:r>
    </w:p>
    <w:p w14:paraId="2E4EBEAD" w14:textId="77777777" w:rsidR="009C413A" w:rsidRDefault="009C413A" w:rsidP="0059330D">
      <w:pPr>
        <w:pStyle w:val="direction"/>
      </w:pPr>
    </w:p>
    <w:p w14:paraId="1DF5B191" w14:textId="77777777" w:rsidR="009C413A" w:rsidRDefault="009C413A" w:rsidP="009C413A">
      <w:pPr>
        <w:pStyle w:val="character"/>
      </w:pPr>
      <w:r>
        <w:t>the beautiful one</w:t>
      </w:r>
    </w:p>
    <w:p w14:paraId="0BAE76A5" w14:textId="77777777" w:rsidR="009C413A" w:rsidRDefault="009C413A" w:rsidP="009C413A">
      <w:r>
        <w:t>One moment.</w:t>
      </w:r>
    </w:p>
    <w:p w14:paraId="09ED8EAF" w14:textId="77777777" w:rsidR="009C413A" w:rsidRDefault="009C413A" w:rsidP="009C413A"/>
    <w:p w14:paraId="798781B3" w14:textId="226A285B" w:rsidR="009C413A" w:rsidRDefault="009C413A" w:rsidP="009C413A">
      <w:pPr>
        <w:pStyle w:val="direction"/>
      </w:pPr>
      <w:r>
        <w:t>(He washes his hands and leaves</w:t>
      </w:r>
      <w:r w:rsidR="0080339D">
        <w:t>, taking the bathroom with him</w:t>
      </w:r>
      <w:r>
        <w:t>.)</w:t>
      </w:r>
    </w:p>
    <w:p w14:paraId="3042CEA1" w14:textId="5E879DB9" w:rsidR="0059330D" w:rsidRDefault="004F5CDC" w:rsidP="009C413A">
      <w:r>
        <w:t xml:space="preserve"> </w:t>
      </w:r>
    </w:p>
    <w:p w14:paraId="0DFDD2F4" w14:textId="77777777" w:rsidR="0059330D" w:rsidRPr="003677B8" w:rsidRDefault="0059330D" w:rsidP="006A303D"/>
    <w:p w14:paraId="7F1D7A68" w14:textId="77777777" w:rsidR="00A30D42" w:rsidRPr="003677B8" w:rsidRDefault="00A30D42" w:rsidP="00AD2EAB">
      <w:pPr>
        <w:pStyle w:val="scene"/>
        <w:rPr>
          <w:rFonts w:cs="Times New Roman"/>
        </w:rPr>
      </w:pPr>
    </w:p>
    <w:p w14:paraId="3E3511E2" w14:textId="77777777" w:rsidR="00AD2EAB" w:rsidRPr="003677B8" w:rsidRDefault="00AD2EAB" w:rsidP="00A30D42">
      <w:pPr>
        <w:pStyle w:val="character"/>
        <w:rPr>
          <w:rFonts w:ascii="Times New Roman" w:hAnsi="Times New Roman" w:cs="Times New Roman"/>
        </w:rPr>
      </w:pPr>
    </w:p>
    <w:p w14:paraId="28EDD8A0" w14:textId="5C6B8010" w:rsidR="00A30D42" w:rsidRPr="003677B8" w:rsidRDefault="00A30D42" w:rsidP="001B5DEC">
      <w:pPr>
        <w:pStyle w:val="direction"/>
      </w:pPr>
      <w:r w:rsidRPr="003677B8">
        <w:t>(</w:t>
      </w:r>
      <w:r w:rsidR="00C344E8" w:rsidRPr="003677B8">
        <w:t>THE INCOMPETENT ONE</w:t>
      </w:r>
      <w:r w:rsidR="006A303D" w:rsidRPr="003677B8">
        <w:t xml:space="preserve"> </w:t>
      </w:r>
      <w:r w:rsidR="00FF3548">
        <w:t xml:space="preserve">speaks at </w:t>
      </w:r>
      <w:ins w:id="49" w:author="Sloka Krishnan" w:date="2021-08-22T16:30:00Z">
        <w:r w:rsidR="006B3483">
          <w:t xml:space="preserve">a </w:t>
        </w:r>
      </w:ins>
      <w:r w:rsidR="00FF3548">
        <w:t>podium</w:t>
      </w:r>
      <w:r w:rsidR="006A303D" w:rsidRPr="003677B8">
        <w:t>.</w:t>
      </w:r>
      <w:r w:rsidR="00960A01">
        <w:t xml:space="preserve"> </w:t>
      </w:r>
      <w:r w:rsidR="003125B2" w:rsidRPr="003677B8">
        <w:t xml:space="preserve">WOMEN 1 AND 2 sit </w:t>
      </w:r>
      <w:r w:rsidR="003125B2">
        <w:t>at a café, watching him speak</w:t>
      </w:r>
      <w:r w:rsidR="00960A01">
        <w:t>.</w:t>
      </w:r>
      <w:r w:rsidRPr="003677B8">
        <w:t>)</w:t>
      </w:r>
    </w:p>
    <w:p w14:paraId="479C3AE1" w14:textId="77777777" w:rsidR="00A30D42" w:rsidRPr="003677B8" w:rsidRDefault="00A30D42" w:rsidP="00A30D42"/>
    <w:p w14:paraId="4F8BB1E3" w14:textId="23B86C59" w:rsidR="00A30D42" w:rsidRPr="003677B8" w:rsidRDefault="00C344E8" w:rsidP="00A30D42">
      <w:pPr>
        <w:pStyle w:val="character"/>
        <w:rPr>
          <w:rFonts w:ascii="Times New Roman" w:hAnsi="Times New Roman" w:cs="Times New Roman"/>
        </w:rPr>
      </w:pPr>
      <w:r w:rsidRPr="003677B8">
        <w:rPr>
          <w:rFonts w:ascii="Times New Roman" w:hAnsi="Times New Roman" w:cs="Times New Roman"/>
        </w:rPr>
        <w:t>THE INCOMPETENT ONE</w:t>
      </w:r>
    </w:p>
    <w:p w14:paraId="3D343DBD" w14:textId="4B70388A" w:rsidR="006A303D" w:rsidRPr="003677B8" w:rsidRDefault="00247C18" w:rsidP="00A30D42">
      <w:pPr>
        <w:rPr>
          <w:b/>
        </w:rPr>
      </w:pPr>
      <w:r>
        <w:t>Therefore, o</w:t>
      </w:r>
      <w:r w:rsidR="006A303D" w:rsidRPr="003677B8">
        <w:t>n behalf of the White House, I hereby declare that women are fucking vile. Truly disgusting. Thank you.</w:t>
      </w:r>
    </w:p>
    <w:p w14:paraId="7BAFC11A" w14:textId="77777777" w:rsidR="00960A01" w:rsidRPr="003677B8" w:rsidRDefault="00960A01" w:rsidP="00960A01"/>
    <w:p w14:paraId="349EE438" w14:textId="77777777" w:rsidR="00A30D42" w:rsidRPr="003677B8" w:rsidRDefault="006A303D" w:rsidP="00A30D42">
      <w:pPr>
        <w:pStyle w:val="character"/>
        <w:rPr>
          <w:rFonts w:ascii="Times New Roman" w:hAnsi="Times New Roman" w:cs="Times New Roman"/>
        </w:rPr>
      </w:pPr>
      <w:r w:rsidRPr="003677B8">
        <w:rPr>
          <w:rFonts w:ascii="Times New Roman" w:hAnsi="Times New Roman" w:cs="Times New Roman"/>
        </w:rPr>
        <w:t>WOMAN 1</w:t>
      </w:r>
    </w:p>
    <w:p w14:paraId="4EA61601" w14:textId="4C8058CB" w:rsidR="006A303D" w:rsidRPr="003677B8" w:rsidRDefault="00DD626F" w:rsidP="00A30D42">
      <w:r>
        <w:t>This guy again.</w:t>
      </w:r>
    </w:p>
    <w:p w14:paraId="54A70026" w14:textId="77777777" w:rsidR="006A303D" w:rsidRPr="003677B8" w:rsidRDefault="006A303D" w:rsidP="006A303D"/>
    <w:p w14:paraId="25BD9F34" w14:textId="77777777" w:rsidR="00A30D42" w:rsidRPr="003677B8" w:rsidRDefault="00A30D42" w:rsidP="00A30D42">
      <w:pPr>
        <w:pStyle w:val="character"/>
        <w:rPr>
          <w:rFonts w:ascii="Times New Roman" w:hAnsi="Times New Roman" w:cs="Times New Roman"/>
        </w:rPr>
      </w:pPr>
      <w:r w:rsidRPr="003677B8">
        <w:rPr>
          <w:rFonts w:ascii="Times New Roman" w:hAnsi="Times New Roman" w:cs="Times New Roman"/>
        </w:rPr>
        <w:t>WOMAN 2</w:t>
      </w:r>
    </w:p>
    <w:p w14:paraId="769148DB" w14:textId="2EB1CDE4" w:rsidR="006A303D" w:rsidRPr="003677B8" w:rsidRDefault="00DD626F" w:rsidP="006A303D">
      <w:r>
        <w:t xml:space="preserve">It’s </w:t>
      </w:r>
      <w:r w:rsidR="00FB0314">
        <w:t>frightening, really.</w:t>
      </w:r>
    </w:p>
    <w:p w14:paraId="3EA4F7E3" w14:textId="77777777" w:rsidR="006A303D" w:rsidRPr="003677B8" w:rsidRDefault="006A303D" w:rsidP="006A303D"/>
    <w:p w14:paraId="59C6A2E5" w14:textId="77777777" w:rsidR="00A30D42" w:rsidRPr="003677B8" w:rsidRDefault="00A30D42" w:rsidP="00A30D42">
      <w:pPr>
        <w:pStyle w:val="character"/>
        <w:rPr>
          <w:rFonts w:ascii="Times New Roman" w:hAnsi="Times New Roman" w:cs="Times New Roman"/>
        </w:rPr>
      </w:pPr>
      <w:r w:rsidRPr="003677B8">
        <w:rPr>
          <w:rFonts w:ascii="Times New Roman" w:hAnsi="Times New Roman" w:cs="Times New Roman"/>
        </w:rPr>
        <w:t>WOMAN 1</w:t>
      </w:r>
    </w:p>
    <w:p w14:paraId="34640675" w14:textId="2E22283D" w:rsidR="006A303D" w:rsidRDefault="004547AC" w:rsidP="006A303D">
      <w:r>
        <w:t>It’s obscene</w:t>
      </w:r>
      <w:r w:rsidR="00BC5723">
        <w:t>, is what it is</w:t>
      </w:r>
      <w:r>
        <w:t>.</w:t>
      </w:r>
    </w:p>
    <w:p w14:paraId="286A6B0D" w14:textId="77777777" w:rsidR="005C11FB" w:rsidRDefault="005C11FB" w:rsidP="006A303D"/>
    <w:p w14:paraId="1599A845" w14:textId="1B7B5DC0" w:rsidR="005C11FB" w:rsidRDefault="005C11FB" w:rsidP="005C11FB">
      <w:pPr>
        <w:pStyle w:val="character"/>
      </w:pPr>
      <w:r>
        <w:lastRenderedPageBreak/>
        <w:t>WOMAN 2</w:t>
      </w:r>
    </w:p>
    <w:p w14:paraId="42D90AAD" w14:textId="2D2B4B07" w:rsidR="005C11FB" w:rsidRDefault="005C11FB" w:rsidP="005C11FB">
      <w:r>
        <w:t>Women are not disgusting.</w:t>
      </w:r>
    </w:p>
    <w:p w14:paraId="66C84C7D" w14:textId="77777777" w:rsidR="005C11FB" w:rsidRDefault="005C11FB" w:rsidP="005C11FB"/>
    <w:p w14:paraId="70EA096E" w14:textId="5D78C283" w:rsidR="005C11FB" w:rsidRPr="003677B8" w:rsidRDefault="005C11FB" w:rsidP="005C11FB">
      <w:pPr>
        <w:pStyle w:val="character"/>
      </w:pPr>
      <w:r>
        <w:t>Woman 1</w:t>
      </w:r>
    </w:p>
    <w:p w14:paraId="4A700B78" w14:textId="09448170" w:rsidR="005C11FB" w:rsidRDefault="00C663D6" w:rsidP="005C11FB">
      <w:r>
        <w:t xml:space="preserve">Women are </w:t>
      </w:r>
      <w:r w:rsidR="000E3071">
        <w:t>amazing</w:t>
      </w:r>
      <w:r>
        <w:t>.</w:t>
      </w:r>
    </w:p>
    <w:p w14:paraId="57B3DEF6" w14:textId="77777777" w:rsidR="005C11FB" w:rsidRDefault="005C11FB" w:rsidP="005C11FB"/>
    <w:p w14:paraId="2A7D5CD5" w14:textId="265F2C93" w:rsidR="005C11FB" w:rsidRDefault="005C11FB" w:rsidP="005C11FB">
      <w:pPr>
        <w:pStyle w:val="character"/>
      </w:pPr>
      <w:r>
        <w:t>woman 2</w:t>
      </w:r>
    </w:p>
    <w:p w14:paraId="4774E1B2" w14:textId="528093C4" w:rsidR="005C11FB" w:rsidRDefault="00AE4A9C" w:rsidP="005C11FB">
      <w:r>
        <w:t>He</w:t>
      </w:r>
      <w:r w:rsidR="0066535C">
        <w:t>’</w:t>
      </w:r>
      <w:r>
        <w:t>s the vile one.</w:t>
      </w:r>
    </w:p>
    <w:p w14:paraId="2C3DCB09" w14:textId="77777777" w:rsidR="005C11FB" w:rsidRDefault="005C11FB" w:rsidP="005C11FB"/>
    <w:p w14:paraId="59A2E49F" w14:textId="5929851F" w:rsidR="005C11FB" w:rsidRDefault="005C11FB" w:rsidP="005C11FB">
      <w:pPr>
        <w:pStyle w:val="character"/>
      </w:pPr>
      <w:r>
        <w:t>woman 1</w:t>
      </w:r>
    </w:p>
    <w:p w14:paraId="6A03411A" w14:textId="7C3D0D62" w:rsidR="005C11FB" w:rsidRDefault="005C11FB" w:rsidP="005C11FB">
      <w:r>
        <w:t xml:space="preserve">We </w:t>
      </w:r>
      <w:r w:rsidR="00860AE4">
        <w:t>have to</w:t>
      </w:r>
      <w:r>
        <w:t xml:space="preserve"> get</w:t>
      </w:r>
      <w:r w:rsidR="00C02D72">
        <w:t xml:space="preserve"> rid of him.</w:t>
      </w:r>
    </w:p>
    <w:p w14:paraId="30374B73" w14:textId="77777777" w:rsidR="00645511" w:rsidRDefault="00645511" w:rsidP="005C11FB"/>
    <w:p w14:paraId="54565717" w14:textId="05EE0BAB" w:rsidR="00645511" w:rsidRDefault="00645511" w:rsidP="00645511">
      <w:pPr>
        <w:pStyle w:val="direction"/>
      </w:pPr>
      <w:r>
        <w:t>(A paus</w:t>
      </w:r>
      <w:r w:rsidR="00B63624">
        <w:t xml:space="preserve">e. </w:t>
      </w:r>
      <w:r w:rsidR="000A096B">
        <w:t>They think about the logistics of this. They decide i</w:t>
      </w:r>
      <w:r w:rsidR="00B37280">
        <w:t>t</w:t>
      </w:r>
      <w:r w:rsidR="00743E5B">
        <w:t>’</w:t>
      </w:r>
      <w:r w:rsidR="00B37280">
        <w:t>s not worth it. They redirect</w:t>
      </w:r>
      <w:r w:rsidR="00B63624">
        <w:t>.</w:t>
      </w:r>
      <w:r>
        <w:t>)</w:t>
      </w:r>
    </w:p>
    <w:p w14:paraId="28E4DC8A" w14:textId="77777777" w:rsidR="005C11FB" w:rsidRDefault="005C11FB" w:rsidP="005C11FB"/>
    <w:p w14:paraId="6EED71A6" w14:textId="262DCD24" w:rsidR="005C11FB" w:rsidRDefault="005C11FB" w:rsidP="005C11FB">
      <w:pPr>
        <w:pStyle w:val="character"/>
      </w:pPr>
      <w:r>
        <w:t>woman 2</w:t>
      </w:r>
    </w:p>
    <w:p w14:paraId="2E458170" w14:textId="77777777" w:rsidR="005C11FB" w:rsidRDefault="005C11FB" w:rsidP="005C11FB">
      <w:r>
        <w:t>You know who else is bad?</w:t>
      </w:r>
    </w:p>
    <w:p w14:paraId="3AB83E25" w14:textId="77777777" w:rsidR="005C11FB" w:rsidRDefault="005C11FB" w:rsidP="005C11FB"/>
    <w:p w14:paraId="4934DA1F" w14:textId="0BA0B872" w:rsidR="005C11FB" w:rsidRDefault="005C11FB" w:rsidP="005C11FB">
      <w:pPr>
        <w:pStyle w:val="character"/>
      </w:pPr>
      <w:r>
        <w:t>woman 1</w:t>
      </w:r>
    </w:p>
    <w:p w14:paraId="19E581AD" w14:textId="3B8364A1" w:rsidR="005C11FB" w:rsidRDefault="005C11FB" w:rsidP="005C11FB">
      <w:r>
        <w:t>Who?</w:t>
      </w:r>
    </w:p>
    <w:p w14:paraId="46239DD8" w14:textId="77777777" w:rsidR="005C11FB" w:rsidRDefault="005C11FB" w:rsidP="005C11FB"/>
    <w:p w14:paraId="2FD0B772" w14:textId="751A5592" w:rsidR="005C11FB" w:rsidRDefault="005C11FB" w:rsidP="005C11FB">
      <w:pPr>
        <w:pStyle w:val="character"/>
      </w:pPr>
      <w:r>
        <w:t>woman 2</w:t>
      </w:r>
    </w:p>
    <w:p w14:paraId="14AC8DA9" w14:textId="77777777" w:rsidR="005C11FB" w:rsidRDefault="005C11FB" w:rsidP="005C11FB">
      <w:r>
        <w:t>Trans women.</w:t>
      </w:r>
    </w:p>
    <w:p w14:paraId="0E51B4FC" w14:textId="77777777" w:rsidR="005C11FB" w:rsidRDefault="005C11FB" w:rsidP="005C11FB"/>
    <w:p w14:paraId="6F98CD3C" w14:textId="54065EA6" w:rsidR="005C11FB" w:rsidRDefault="005C11FB" w:rsidP="005C11FB">
      <w:pPr>
        <w:pStyle w:val="character"/>
      </w:pPr>
      <w:r>
        <w:t>woman 1</w:t>
      </w:r>
    </w:p>
    <w:p w14:paraId="3AC34EA2" w14:textId="7642EFB0" w:rsidR="005C11FB" w:rsidRDefault="00466861" w:rsidP="005C11FB">
      <w:proofErr w:type="spellStart"/>
      <w:r>
        <w:t>Mmm</w:t>
      </w:r>
      <w:proofErr w:type="spellEnd"/>
      <w:r w:rsidR="005C11FB">
        <w:t>.</w:t>
      </w:r>
    </w:p>
    <w:p w14:paraId="1369D6DB" w14:textId="77777777" w:rsidR="005C11FB" w:rsidRDefault="005C11FB" w:rsidP="005C11FB"/>
    <w:p w14:paraId="5E644D26" w14:textId="48F0907B" w:rsidR="005C11FB" w:rsidRDefault="005C11FB" w:rsidP="005C11FB">
      <w:pPr>
        <w:pStyle w:val="character"/>
      </w:pPr>
      <w:r>
        <w:t>woman 2</w:t>
      </w:r>
    </w:p>
    <w:p w14:paraId="20EDFEF6" w14:textId="655ADF9C" w:rsidR="0010108E" w:rsidRDefault="005C11FB" w:rsidP="005C11FB">
      <w:r>
        <w:t xml:space="preserve">So </w:t>
      </w:r>
      <w:r w:rsidR="0010108E">
        <w:t>aggressive</w:t>
      </w:r>
      <w:r>
        <w:t>!</w:t>
      </w:r>
    </w:p>
    <w:p w14:paraId="4FE3AB2E" w14:textId="77777777" w:rsidR="005C11FB" w:rsidRDefault="005C11FB" w:rsidP="005C11FB"/>
    <w:p w14:paraId="02CEC76B" w14:textId="5CB2DD5A" w:rsidR="00DC403C" w:rsidRDefault="00DC403C" w:rsidP="00DC403C">
      <w:pPr>
        <w:pStyle w:val="character"/>
      </w:pPr>
      <w:r>
        <w:t>WOMAN 1</w:t>
      </w:r>
    </w:p>
    <w:p w14:paraId="447F24C8" w14:textId="48A1080F" w:rsidR="00DC403C" w:rsidRDefault="0010108E" w:rsidP="00DC403C">
      <w:r>
        <w:t>Entitled</w:t>
      </w:r>
      <w:r w:rsidR="00446933">
        <w:t>.</w:t>
      </w:r>
    </w:p>
    <w:p w14:paraId="7EB4D58A" w14:textId="77777777" w:rsidR="0010108E" w:rsidRDefault="0010108E" w:rsidP="00DC403C"/>
    <w:p w14:paraId="7A710B36" w14:textId="5DC80F07" w:rsidR="0010108E" w:rsidRDefault="0010108E" w:rsidP="0010108E">
      <w:pPr>
        <w:pStyle w:val="character"/>
      </w:pPr>
      <w:r>
        <w:t>woman 2</w:t>
      </w:r>
    </w:p>
    <w:p w14:paraId="54E2B796" w14:textId="5D76720A" w:rsidR="00DC403C" w:rsidRDefault="00490C27" w:rsidP="00DC403C">
      <w:r>
        <w:t>Invasive.</w:t>
      </w:r>
    </w:p>
    <w:p w14:paraId="1F22B248" w14:textId="77777777" w:rsidR="00184BEE" w:rsidRDefault="00184BEE" w:rsidP="00DC403C"/>
    <w:p w14:paraId="111E40BC" w14:textId="13C6D672" w:rsidR="00184BEE" w:rsidRDefault="00184BEE" w:rsidP="00184BEE">
      <w:pPr>
        <w:pStyle w:val="character"/>
      </w:pPr>
      <w:r>
        <w:t>woman 1</w:t>
      </w:r>
    </w:p>
    <w:p w14:paraId="50A63833" w14:textId="4E1D85B1" w:rsidR="00184BEE" w:rsidRDefault="00184BEE" w:rsidP="00184BEE">
      <w:r>
        <w:t>Demanding!</w:t>
      </w:r>
    </w:p>
    <w:p w14:paraId="5EF5557C" w14:textId="77777777" w:rsidR="0010108E" w:rsidRDefault="0010108E" w:rsidP="00DC403C"/>
    <w:p w14:paraId="460DBB58" w14:textId="73E29D0C" w:rsidR="00DC403C" w:rsidRDefault="00490C27" w:rsidP="00DC403C">
      <w:pPr>
        <w:pStyle w:val="character"/>
      </w:pPr>
      <w:r>
        <w:t>WOMAN 2</w:t>
      </w:r>
    </w:p>
    <w:p w14:paraId="0CC38983" w14:textId="673916E5" w:rsidR="00DC403C" w:rsidRDefault="00466861" w:rsidP="005C11FB">
      <w:r>
        <w:t>Anti-feminist.</w:t>
      </w:r>
    </w:p>
    <w:p w14:paraId="51C4FA4F" w14:textId="77777777" w:rsidR="00DC403C" w:rsidRDefault="00DC403C" w:rsidP="005C11FB"/>
    <w:p w14:paraId="6C2ADE26" w14:textId="0DF47A68" w:rsidR="005C11FB" w:rsidRDefault="0010108E" w:rsidP="005C11FB">
      <w:pPr>
        <w:pStyle w:val="character"/>
      </w:pPr>
      <w:r>
        <w:t xml:space="preserve">woman </w:t>
      </w:r>
      <w:r w:rsidR="00490C27">
        <w:t>1</w:t>
      </w:r>
    </w:p>
    <w:p w14:paraId="7C58731E" w14:textId="7DD9D26C" w:rsidR="006A303D" w:rsidRDefault="005C11FB" w:rsidP="005C11FB">
      <w:r>
        <w:t>Tell me about it.</w:t>
      </w:r>
    </w:p>
    <w:p w14:paraId="74CB8E77" w14:textId="77777777" w:rsidR="00B43214" w:rsidRDefault="00B43214" w:rsidP="005C11FB"/>
    <w:p w14:paraId="40256CEF" w14:textId="43DAFFB6" w:rsidR="00B43214" w:rsidRDefault="00B43214" w:rsidP="00B43214">
      <w:pPr>
        <w:pStyle w:val="character"/>
      </w:pPr>
      <w:r>
        <w:lastRenderedPageBreak/>
        <w:t>woman 2</w:t>
      </w:r>
    </w:p>
    <w:p w14:paraId="76D0D07B" w14:textId="4390BADD" w:rsidR="00B43214" w:rsidRDefault="00B43214" w:rsidP="00B43214">
      <w:r>
        <w:t>I was just—</w:t>
      </w:r>
    </w:p>
    <w:p w14:paraId="3CA1BAAA" w14:textId="77777777" w:rsidR="0029285F" w:rsidRDefault="0029285F" w:rsidP="005C11FB"/>
    <w:p w14:paraId="707B0712" w14:textId="5F1E2EF1" w:rsidR="0029285F" w:rsidRPr="003677B8" w:rsidRDefault="0029285F" w:rsidP="0029285F">
      <w:pPr>
        <w:pStyle w:val="direction"/>
        <w:rPr>
          <w:rFonts w:ascii="Times New Roman" w:hAnsi="Times New Roman" w:cs="Times New Roman"/>
        </w:rPr>
      </w:pPr>
      <w:r>
        <w:rPr>
          <w:rFonts w:ascii="Times New Roman" w:hAnsi="Times New Roman" w:cs="Times New Roman"/>
        </w:rPr>
        <w:t>(</w:t>
      </w:r>
      <w:r w:rsidRPr="003677B8">
        <w:rPr>
          <w:rFonts w:ascii="Times New Roman" w:hAnsi="Times New Roman" w:cs="Times New Roman"/>
        </w:rPr>
        <w:t>WOMAN 3 walks in</w:t>
      </w:r>
      <w:r>
        <w:rPr>
          <w:rFonts w:ascii="Times New Roman" w:hAnsi="Times New Roman" w:cs="Times New Roman"/>
        </w:rPr>
        <w:t xml:space="preserve"> and notes THE INCOMPETENT ONE</w:t>
      </w:r>
      <w:r w:rsidRPr="003677B8">
        <w:rPr>
          <w:rFonts w:ascii="Times New Roman" w:hAnsi="Times New Roman" w:cs="Times New Roman"/>
        </w:rPr>
        <w:t>.)</w:t>
      </w:r>
    </w:p>
    <w:p w14:paraId="3ACB253E" w14:textId="77777777" w:rsidR="0029285F" w:rsidRPr="003677B8" w:rsidRDefault="0029285F" w:rsidP="0029285F"/>
    <w:p w14:paraId="1E607DFD" w14:textId="77777777" w:rsidR="0029285F" w:rsidRPr="003677B8" w:rsidRDefault="0029285F" w:rsidP="0029285F">
      <w:pPr>
        <w:pStyle w:val="character"/>
        <w:rPr>
          <w:rFonts w:ascii="Times New Roman" w:hAnsi="Times New Roman" w:cs="Times New Roman"/>
        </w:rPr>
      </w:pPr>
      <w:r w:rsidRPr="003677B8">
        <w:rPr>
          <w:rFonts w:ascii="Times New Roman" w:hAnsi="Times New Roman" w:cs="Times New Roman"/>
        </w:rPr>
        <w:t>WOMAN 3</w:t>
      </w:r>
    </w:p>
    <w:p w14:paraId="76CE0ACE" w14:textId="77777777" w:rsidR="0029285F" w:rsidRDefault="0029285F" w:rsidP="0029285F">
      <w:r w:rsidRPr="003677B8">
        <w:t xml:space="preserve">This </w:t>
      </w:r>
      <w:r>
        <w:t>guy again</w:t>
      </w:r>
      <w:r w:rsidRPr="003677B8">
        <w:t xml:space="preserve">. </w:t>
      </w:r>
      <w:r>
        <w:t>Do you ever just want to…</w:t>
      </w:r>
    </w:p>
    <w:p w14:paraId="59816E01" w14:textId="77777777" w:rsidR="0029285F" w:rsidRDefault="0029285F" w:rsidP="0029285F"/>
    <w:p w14:paraId="55660F3A" w14:textId="77777777" w:rsidR="0029285F" w:rsidRDefault="0029285F" w:rsidP="0029285F">
      <w:pPr>
        <w:pStyle w:val="direction"/>
      </w:pPr>
      <w:r>
        <w:t>(at THE INCOMPETENT ONE)</w:t>
      </w:r>
    </w:p>
    <w:p w14:paraId="47630F5E" w14:textId="77777777" w:rsidR="0029285F" w:rsidRDefault="0029285F" w:rsidP="0029285F">
      <w:pPr>
        <w:pStyle w:val="direction"/>
      </w:pPr>
    </w:p>
    <w:p w14:paraId="3E51672F" w14:textId="77777777" w:rsidR="0029285F" w:rsidRPr="00732FE3" w:rsidRDefault="0029285F" w:rsidP="0029285F">
      <w:pPr>
        <w:rPr>
          <w:i/>
        </w:rPr>
      </w:pPr>
      <w:r>
        <w:rPr>
          <w:i/>
        </w:rPr>
        <w:t>The vagina brigade will not be stopped!</w:t>
      </w:r>
    </w:p>
    <w:p w14:paraId="53F04E57" w14:textId="77777777" w:rsidR="0029285F" w:rsidRDefault="0029285F" w:rsidP="0029285F"/>
    <w:p w14:paraId="44FA3865" w14:textId="2BFE77A3" w:rsidR="0029285F" w:rsidRDefault="0029285F" w:rsidP="0029285F">
      <w:pPr>
        <w:pStyle w:val="direction"/>
      </w:pPr>
      <w:r>
        <w:t>(The WOMEN laugh.</w:t>
      </w:r>
      <w:r w:rsidR="000D0D39">
        <w:t xml:space="preserve"> Their laughter subsides</w:t>
      </w:r>
      <w:ins w:id="50" w:author="Sloka Krishnan" w:date="2021-08-08T13:37:00Z">
        <w:r w:rsidR="00B3754A">
          <w:t>, leaving a bitterness behind</w:t>
        </w:r>
      </w:ins>
      <w:r w:rsidR="000D0D39">
        <w:t>. Nothing about this is actually funny.</w:t>
      </w:r>
      <w:r>
        <w:t>)</w:t>
      </w:r>
    </w:p>
    <w:p w14:paraId="4E525DE5" w14:textId="77777777" w:rsidR="0029285F" w:rsidRPr="003677B8" w:rsidRDefault="0029285F" w:rsidP="0029285F"/>
    <w:p w14:paraId="48E906EA" w14:textId="6F9A4D2F" w:rsidR="0029285F" w:rsidRDefault="00C94D99" w:rsidP="0029285F">
      <w:pPr>
        <w:pStyle w:val="character"/>
        <w:rPr>
          <w:rFonts w:ascii="Times New Roman" w:hAnsi="Times New Roman" w:cs="Times New Roman"/>
        </w:rPr>
      </w:pPr>
      <w:r>
        <w:rPr>
          <w:rFonts w:ascii="Times New Roman" w:hAnsi="Times New Roman" w:cs="Times New Roman"/>
        </w:rPr>
        <w:t>WOMAN 2</w:t>
      </w:r>
    </w:p>
    <w:p w14:paraId="2EBB07FD" w14:textId="2AF6538C" w:rsidR="0029285F" w:rsidRPr="003677B8" w:rsidRDefault="0029285F" w:rsidP="0029285F">
      <w:r>
        <w:t xml:space="preserve">We’re not supposed to say that anymore, didn’t </w:t>
      </w:r>
      <w:r w:rsidR="00AB34CE">
        <w:t xml:space="preserve">you </w:t>
      </w:r>
      <w:r>
        <w:t>hear?</w:t>
      </w:r>
    </w:p>
    <w:p w14:paraId="582E4B9A" w14:textId="77777777" w:rsidR="0029285F" w:rsidRPr="003677B8" w:rsidRDefault="0029285F" w:rsidP="0029285F"/>
    <w:p w14:paraId="031732DC" w14:textId="77777777" w:rsidR="0029285F" w:rsidRPr="003677B8" w:rsidRDefault="0029285F" w:rsidP="0029285F">
      <w:pPr>
        <w:pStyle w:val="character"/>
        <w:rPr>
          <w:rFonts w:ascii="Times New Roman" w:hAnsi="Times New Roman" w:cs="Times New Roman"/>
        </w:rPr>
      </w:pPr>
      <w:r w:rsidRPr="003677B8">
        <w:rPr>
          <w:rFonts w:ascii="Times New Roman" w:hAnsi="Times New Roman" w:cs="Times New Roman"/>
        </w:rPr>
        <w:t>WOMAN 3</w:t>
      </w:r>
    </w:p>
    <w:p w14:paraId="2C06C238" w14:textId="170B0332" w:rsidR="0029285F" w:rsidRDefault="0029285F" w:rsidP="0029285F">
      <w:r>
        <w:t>We’re not supposed to say anything. Just</w:t>
      </w:r>
      <w:r w:rsidR="008F241B">
        <w:t xml:space="preserve"> d</w:t>
      </w:r>
      <w:r>
        <w:t>isappear silently.</w:t>
      </w:r>
    </w:p>
    <w:p w14:paraId="1A559CD7" w14:textId="77777777" w:rsidR="0029285F" w:rsidRDefault="0029285F" w:rsidP="0029285F"/>
    <w:p w14:paraId="616E9AF4" w14:textId="77777777" w:rsidR="0029285F" w:rsidRDefault="0029285F" w:rsidP="0029285F">
      <w:pPr>
        <w:pStyle w:val="character"/>
        <w:tabs>
          <w:tab w:val="left" w:pos="5420"/>
        </w:tabs>
      </w:pPr>
      <w:r>
        <w:t>WOMAN 1</w:t>
      </w:r>
      <w:r>
        <w:tab/>
      </w:r>
    </w:p>
    <w:p w14:paraId="653ADD4F" w14:textId="77777777" w:rsidR="009B07C9" w:rsidRDefault="0029285F" w:rsidP="0029285F">
      <w:r>
        <w:t>Right?</w:t>
      </w:r>
      <w:r w:rsidR="004D2A1B">
        <w:t xml:space="preserve"> That is how it is.</w:t>
      </w:r>
    </w:p>
    <w:p w14:paraId="757F3C6A" w14:textId="77777777" w:rsidR="009B07C9" w:rsidRDefault="009B07C9" w:rsidP="0029285F"/>
    <w:p w14:paraId="2D3DB48E" w14:textId="334483C7" w:rsidR="009B07C9" w:rsidRDefault="009B07C9" w:rsidP="009B07C9">
      <w:pPr>
        <w:pStyle w:val="character"/>
      </w:pPr>
      <w:r>
        <w:t>woman 2</w:t>
      </w:r>
    </w:p>
    <w:p w14:paraId="6B3B5AFB" w14:textId="66803B1D" w:rsidR="0029285F" w:rsidRDefault="0029285F" w:rsidP="0029285F">
      <w:r>
        <w:t>I’ve missed you. Your—attitude. It’s refreshing.</w:t>
      </w:r>
    </w:p>
    <w:p w14:paraId="2382EAEB" w14:textId="77777777" w:rsidR="0029285F" w:rsidRDefault="0029285F" w:rsidP="005C11FB"/>
    <w:p w14:paraId="02C76065" w14:textId="03C220B9" w:rsidR="00124A7F" w:rsidRDefault="00C46BE2" w:rsidP="00124A7F">
      <w:pPr>
        <w:pStyle w:val="character"/>
      </w:pPr>
      <w:r>
        <w:t>WOMAN 3</w:t>
      </w:r>
    </w:p>
    <w:p w14:paraId="7A9FE692" w14:textId="6393D04A" w:rsidR="00C46BE2" w:rsidRDefault="00124A7F" w:rsidP="00124A7F">
      <w:r>
        <w:t>We</w:t>
      </w:r>
      <w:r w:rsidR="00C46BE2">
        <w:t>ll, thanks.</w:t>
      </w:r>
    </w:p>
    <w:p w14:paraId="45999CAA" w14:textId="77777777" w:rsidR="00C332B3" w:rsidRDefault="00C332B3" w:rsidP="00124A7F"/>
    <w:p w14:paraId="311C0884" w14:textId="1B7F72DE" w:rsidR="00C332B3" w:rsidRDefault="00C332B3" w:rsidP="00C332B3">
      <w:pPr>
        <w:pStyle w:val="character"/>
      </w:pPr>
      <w:r>
        <w:t>woman 1</w:t>
      </w:r>
    </w:p>
    <w:p w14:paraId="0AFD09B9" w14:textId="01F5FFBE" w:rsidR="00C332B3" w:rsidRDefault="00EA1E12" w:rsidP="00124A7F">
      <w:r>
        <w:t xml:space="preserve">Our little </w:t>
      </w:r>
      <w:r w:rsidR="002766DC">
        <w:t>activist</w:t>
      </w:r>
      <w:r>
        <w:t xml:space="preserve"> gatherings.</w:t>
      </w:r>
    </w:p>
    <w:p w14:paraId="1E830B85" w14:textId="77777777" w:rsidR="00C332B3" w:rsidRDefault="00C332B3" w:rsidP="00124A7F"/>
    <w:p w14:paraId="245DA092" w14:textId="36E5BDCF" w:rsidR="00C332B3" w:rsidRDefault="00C332B3" w:rsidP="00C332B3">
      <w:pPr>
        <w:pStyle w:val="character"/>
      </w:pPr>
      <w:r>
        <w:t>woman 2</w:t>
      </w:r>
    </w:p>
    <w:p w14:paraId="629439B6" w14:textId="6B76E4FD" w:rsidR="00EA1E12" w:rsidRDefault="00EA1E12" w:rsidP="00EA1E12">
      <w:pPr>
        <w:pStyle w:val="direction"/>
      </w:pPr>
      <w:r>
        <w:t>(remembering)</w:t>
      </w:r>
    </w:p>
    <w:p w14:paraId="35C9BB90" w14:textId="4C0226D7" w:rsidR="00124A7F" w:rsidRDefault="00EA1E12" w:rsidP="00124A7F">
      <w:r>
        <w:t>Look at this cute button I got</w:t>
      </w:r>
      <w:r w:rsidR="00124A7F">
        <w:t>!</w:t>
      </w:r>
    </w:p>
    <w:p w14:paraId="13C96957" w14:textId="77777777" w:rsidR="00124A7F" w:rsidRDefault="00124A7F" w:rsidP="00124A7F"/>
    <w:p w14:paraId="30DAE3CE" w14:textId="58622E53" w:rsidR="00124A7F" w:rsidRDefault="00124A7F" w:rsidP="00124A7F">
      <w:pPr>
        <w:pStyle w:val="character"/>
      </w:pPr>
      <w:r>
        <w:t>all</w:t>
      </w:r>
    </w:p>
    <w:p w14:paraId="1B6BBBD9" w14:textId="499813D9" w:rsidR="00DB306F" w:rsidRDefault="00124A7F" w:rsidP="005C11FB">
      <w:r>
        <w:t>Hashtag resistance!</w:t>
      </w:r>
    </w:p>
    <w:p w14:paraId="75EFE6B8" w14:textId="77777777" w:rsidR="00D54190" w:rsidRDefault="00D54190" w:rsidP="005C11FB"/>
    <w:p w14:paraId="0F7327F1" w14:textId="4DCC3528" w:rsidR="00D54190" w:rsidRPr="003677B8" w:rsidRDefault="00D54190" w:rsidP="00D54190">
      <w:pPr>
        <w:pStyle w:val="direction"/>
      </w:pPr>
      <w:r>
        <w:t>(They take a selfie.</w:t>
      </w:r>
      <w:r w:rsidR="0080535D">
        <w:t xml:space="preserve"> They look at the result, pleased.</w:t>
      </w:r>
      <w:r>
        <w:t>)</w:t>
      </w:r>
    </w:p>
    <w:p w14:paraId="25998472" w14:textId="77777777" w:rsidR="00827FA7" w:rsidRPr="003677B8" w:rsidRDefault="00827FA7" w:rsidP="00432BA5"/>
    <w:p w14:paraId="0681695C" w14:textId="77777777" w:rsidR="006A303D" w:rsidRPr="003677B8" w:rsidRDefault="006A303D" w:rsidP="006A303D"/>
    <w:p w14:paraId="1B13795A" w14:textId="77777777" w:rsidR="005B3B14" w:rsidRPr="003677B8" w:rsidRDefault="005B3B14" w:rsidP="005B3B14">
      <w:pPr>
        <w:pStyle w:val="scene"/>
        <w:rPr>
          <w:rFonts w:cs="Times New Roman"/>
        </w:rPr>
      </w:pPr>
    </w:p>
    <w:p w14:paraId="2DB3AD83" w14:textId="77777777" w:rsidR="006A303D" w:rsidRPr="003677B8" w:rsidRDefault="006A303D" w:rsidP="00700756">
      <w:pPr>
        <w:pStyle w:val="character"/>
      </w:pPr>
    </w:p>
    <w:p w14:paraId="474D5933" w14:textId="7BA87265" w:rsidR="007A1E1A" w:rsidRDefault="007A1E1A" w:rsidP="001B5DEC">
      <w:pPr>
        <w:pStyle w:val="direction"/>
      </w:pPr>
      <w:r w:rsidRPr="003677B8">
        <w:t>(</w:t>
      </w:r>
      <w:r w:rsidR="0026362F">
        <w:t>THE TRUE BELIEVER enters surreptitiously</w:t>
      </w:r>
      <w:r w:rsidR="00E42CF4">
        <w:t>, bringing the bathroom with him</w:t>
      </w:r>
      <w:r w:rsidRPr="003677B8">
        <w:t xml:space="preserve">. </w:t>
      </w:r>
      <w:r w:rsidR="0066534B">
        <w:t>Cautious and frightened, h</w:t>
      </w:r>
      <w:r w:rsidRPr="003677B8">
        <w:t xml:space="preserve">e sits on the toilet seat and practices his Wide Stance. Tentatively tapping a foot </w:t>
      </w:r>
      <w:r w:rsidRPr="001B5DEC">
        <w:t>closer</w:t>
      </w:r>
      <w:r w:rsidRPr="003677B8">
        <w:t xml:space="preserve"> to the edge of the stall. Tentatively reaching a hand down, under the divider, imagining holding a penis. It is only a practice environment, of course, since there isn’t even a second stall, much less another man. But he is very focused and very vulnerable. He closes his eyes and touches himself through his pants. </w:t>
      </w:r>
      <w:r>
        <w:t>He stops himself</w:t>
      </w:r>
      <w:r w:rsidRPr="003677B8">
        <w:t>.)</w:t>
      </w:r>
    </w:p>
    <w:p w14:paraId="496EC4FA" w14:textId="77777777" w:rsidR="007A1E1A" w:rsidRDefault="007A1E1A" w:rsidP="007A1E1A"/>
    <w:p w14:paraId="39877C91" w14:textId="4F8ECE5F" w:rsidR="007A1E1A" w:rsidRDefault="007A1E1A" w:rsidP="007A1E1A">
      <w:pPr>
        <w:pStyle w:val="character"/>
      </w:pPr>
      <w:r>
        <w:t>THE TRUE BELIEVER</w:t>
      </w:r>
    </w:p>
    <w:p w14:paraId="1DC2A709" w14:textId="34900501" w:rsidR="007A1E1A" w:rsidDel="00A7166B" w:rsidRDefault="007A1E1A" w:rsidP="007A1E1A">
      <w:pPr>
        <w:rPr>
          <w:del w:id="51" w:author="Sloka Krishnan" w:date="2021-08-08T13:37:00Z"/>
        </w:rPr>
      </w:pPr>
      <w:r>
        <w:t>No.</w:t>
      </w:r>
    </w:p>
    <w:p w14:paraId="42C3D88B" w14:textId="743B2CF0" w:rsidR="00E41EE1" w:rsidRDefault="00E41EE1" w:rsidP="00A7166B">
      <w:del w:id="52" w:author="Sloka Krishnan" w:date="2021-08-08T13:36:00Z">
        <w:r w:rsidDel="00B3754A">
          <w:delText>No, we are not doing this today.</w:delText>
        </w:r>
      </w:del>
    </w:p>
    <w:p w14:paraId="6E572FD9" w14:textId="77777777" w:rsidR="00E41EE1" w:rsidRDefault="00E41EE1" w:rsidP="007A1E1A"/>
    <w:p w14:paraId="654B9B5D" w14:textId="76865971" w:rsidR="00FA147E" w:rsidRDefault="00E41EE1" w:rsidP="00E41EE1">
      <w:pPr>
        <w:pStyle w:val="direction"/>
        <w:rPr>
          <w:ins w:id="53" w:author="Sloka Krishnan" w:date="2021-09-06T19:27:00Z"/>
        </w:rPr>
      </w:pPr>
      <w:r>
        <w:t xml:space="preserve">(He </w:t>
      </w:r>
      <w:r w:rsidR="006F4BB2">
        <w:t xml:space="preserve">sits in silence for a moment before </w:t>
      </w:r>
      <w:r w:rsidR="00C65E63">
        <w:t>get</w:t>
      </w:r>
      <w:r w:rsidR="006F4BB2">
        <w:t>ting</w:t>
      </w:r>
      <w:r w:rsidR="00C65E63">
        <w:t xml:space="preserve"> up, go</w:t>
      </w:r>
      <w:r w:rsidR="006F4BB2">
        <w:t>ing</w:t>
      </w:r>
      <w:r w:rsidR="00C65E63">
        <w:t xml:space="preserve"> to the sink, </w:t>
      </w:r>
      <w:r w:rsidR="00D315ED">
        <w:t>and splashing</w:t>
      </w:r>
      <w:r w:rsidR="00D83704">
        <w:t xml:space="preserve"> water on his face. </w:t>
      </w:r>
      <w:r w:rsidR="00D315ED">
        <w:t>He b</w:t>
      </w:r>
      <w:r w:rsidR="00D83704">
        <w:t>reathes deeply</w:t>
      </w:r>
      <w:r w:rsidR="00CB4DB1">
        <w:t xml:space="preserve">, </w:t>
      </w:r>
      <w:del w:id="54" w:author="Sloka Krishnan" w:date="2021-09-06T19:32:00Z">
        <w:r w:rsidR="00CB4DB1" w:rsidDel="006F704F">
          <w:delText>c</w:delText>
        </w:r>
        <w:r w:rsidDel="006F704F">
          <w:delText>alm</w:delText>
        </w:r>
        <w:r w:rsidR="00CB4DB1" w:rsidDel="006F704F">
          <w:delText>ing</w:delText>
        </w:r>
        <w:r w:rsidDel="006F704F">
          <w:delText xml:space="preserve"> </w:delText>
        </w:r>
      </w:del>
      <w:ins w:id="55" w:author="Sloka Krishnan" w:date="2021-09-06T19:32:00Z">
        <w:r w:rsidR="006F704F">
          <w:t xml:space="preserve">composing </w:t>
        </w:r>
      </w:ins>
      <w:r>
        <w:t>himself. It takes some time.</w:t>
      </w:r>
      <w:ins w:id="56" w:author="Sloka Krishnan" w:date="2021-09-06T19:27:00Z">
        <w:r w:rsidR="00FA147E">
          <w:t xml:space="preserve"> </w:t>
        </w:r>
      </w:ins>
      <w:ins w:id="57" w:author="Sloka Krishnan" w:date="2021-09-06T19:32:00Z">
        <w:r w:rsidR="006F704F">
          <w:t>He holds himself up to his full height</w:t>
        </w:r>
        <w:r w:rsidR="00220491">
          <w:t>, channel</w:t>
        </w:r>
      </w:ins>
      <w:ins w:id="58" w:author="Sloka Krishnan" w:date="2021-09-06T19:33:00Z">
        <w:r w:rsidR="00220491">
          <w:t>ing</w:t>
        </w:r>
      </w:ins>
      <w:ins w:id="59" w:author="Sloka Krishnan" w:date="2021-09-06T19:32:00Z">
        <w:r w:rsidR="00220491">
          <w:t xml:space="preserve"> as much gravitas as he can</w:t>
        </w:r>
        <w:r w:rsidR="006F704F">
          <w:t xml:space="preserve">. </w:t>
        </w:r>
      </w:ins>
      <w:ins w:id="60" w:author="Sloka Krishnan" w:date="2021-09-06T19:27:00Z">
        <w:r w:rsidR="00FA147E">
          <w:t>He looks at himself in the mirror.</w:t>
        </w:r>
        <w:r w:rsidR="00884B3E">
          <w:t>)</w:t>
        </w:r>
      </w:ins>
    </w:p>
    <w:p w14:paraId="709DAB77" w14:textId="77777777" w:rsidR="00FA147E" w:rsidRDefault="00FA147E" w:rsidP="00E41EE1">
      <w:pPr>
        <w:pStyle w:val="direction"/>
        <w:rPr>
          <w:ins w:id="61" w:author="Sloka Krishnan" w:date="2021-09-06T19:27:00Z"/>
        </w:rPr>
      </w:pPr>
    </w:p>
    <w:p w14:paraId="6DBA5D85" w14:textId="3AB4B6B8" w:rsidR="00FA147E" w:rsidRDefault="00FA147E" w:rsidP="00FA147E">
      <w:pPr>
        <w:pStyle w:val="character"/>
        <w:rPr>
          <w:ins w:id="62" w:author="Sloka Krishnan" w:date="2021-09-06T19:27:00Z"/>
        </w:rPr>
      </w:pPr>
      <w:ins w:id="63" w:author="Sloka Krishnan" w:date="2021-09-06T19:27:00Z">
        <w:r>
          <w:t>THE TRUE BELIEVER</w:t>
        </w:r>
      </w:ins>
    </w:p>
    <w:p w14:paraId="41D2927A" w14:textId="773C5A97" w:rsidR="00FA147E" w:rsidRDefault="006532E9">
      <w:pPr>
        <w:rPr>
          <w:ins w:id="64" w:author="Sloka Krishnan" w:date="2021-09-06T19:27:00Z"/>
        </w:rPr>
        <w:pPrChange w:id="65" w:author="Sloka Krishnan" w:date="2021-09-06T19:27:00Z">
          <w:pPr>
            <w:pStyle w:val="direction"/>
          </w:pPr>
        </w:pPrChange>
      </w:pPr>
      <w:ins w:id="66" w:author="Sloka Krishnan" w:date="2021-09-06T19:30:00Z">
        <w:r>
          <w:t>Pull it togethe</w:t>
        </w:r>
      </w:ins>
      <w:ins w:id="67" w:author="Sloka Krishnan" w:date="2021-09-06T19:31:00Z">
        <w:r>
          <w:t>r.</w:t>
        </w:r>
      </w:ins>
    </w:p>
    <w:p w14:paraId="76F1E2E4" w14:textId="77777777" w:rsidR="00FA147E" w:rsidRDefault="00FA147E" w:rsidP="00E41EE1">
      <w:pPr>
        <w:pStyle w:val="direction"/>
        <w:rPr>
          <w:ins w:id="68" w:author="Sloka Krishnan" w:date="2021-09-06T19:27:00Z"/>
        </w:rPr>
      </w:pPr>
    </w:p>
    <w:p w14:paraId="4CA7AC96" w14:textId="4950B31A" w:rsidR="00E41EE1" w:rsidRDefault="00FA147E" w:rsidP="00E41EE1">
      <w:pPr>
        <w:pStyle w:val="direction"/>
      </w:pPr>
      <w:ins w:id="69" w:author="Sloka Krishnan" w:date="2021-09-06T19:27:00Z">
        <w:r>
          <w:t>(</w:t>
        </w:r>
      </w:ins>
      <w:del w:id="70" w:author="Sloka Krishnan" w:date="2021-09-06T19:27:00Z">
        <w:r w:rsidR="00E41EE1" w:rsidDel="00FA147E">
          <w:delText xml:space="preserve"> </w:delText>
        </w:r>
        <w:r w:rsidR="00520BAC" w:rsidDel="00FA147E">
          <w:delText>Finally, h</w:delText>
        </w:r>
      </w:del>
      <w:ins w:id="71" w:author="Sloka Krishnan" w:date="2021-09-06T19:27:00Z">
        <w:r>
          <w:t>H</w:t>
        </w:r>
      </w:ins>
      <w:r w:rsidR="00E41EE1">
        <w:t>e leaves.</w:t>
      </w:r>
      <w:r w:rsidR="00216A31">
        <w:t xml:space="preserve"> </w:t>
      </w:r>
      <w:r w:rsidR="00520BAC">
        <w:t>A short while later</w:t>
      </w:r>
      <w:r w:rsidR="00216A31">
        <w:t>,</w:t>
      </w:r>
      <w:r w:rsidR="00154217">
        <w:t xml:space="preserve"> THE BEAUTIFUL ONE enters. He follows the</w:t>
      </w:r>
      <w:r w:rsidR="00446104">
        <w:t xml:space="preserve"> exact</w:t>
      </w:r>
      <w:r w:rsidR="00154217">
        <w:t xml:space="preserve"> same set of machinations that THE TRUE BELIEVER just did</w:t>
      </w:r>
      <w:r w:rsidR="00597937">
        <w:t xml:space="preserve">, with no less vulnerability but </w:t>
      </w:r>
      <w:r w:rsidR="00883B49">
        <w:t xml:space="preserve">with </w:t>
      </w:r>
      <w:r w:rsidR="00C47A15">
        <w:t>substantially</w:t>
      </w:r>
      <w:r w:rsidR="00597937">
        <w:t xml:space="preserve"> less </w:t>
      </w:r>
      <w:r w:rsidR="000E03CE">
        <w:t>shame</w:t>
      </w:r>
      <w:r w:rsidR="00154217">
        <w:t xml:space="preserve">. </w:t>
      </w:r>
      <w:r w:rsidR="00446104">
        <w:t xml:space="preserve">As he touches himself through his pants, the door opens. </w:t>
      </w:r>
      <w:r w:rsidR="00512181">
        <w:t xml:space="preserve">He </w:t>
      </w:r>
      <w:del w:id="72" w:author="Sloka Krishnan" w:date="2021-08-22T16:42:00Z">
        <w:r w:rsidR="00512181" w:rsidDel="001E32C7">
          <w:delText xml:space="preserve">hurriedly </w:delText>
        </w:r>
      </w:del>
      <w:r w:rsidR="00512181">
        <w:t>stops.</w:t>
      </w:r>
      <w:r w:rsidR="00E41EE1">
        <w:t>)</w:t>
      </w:r>
    </w:p>
    <w:p w14:paraId="48F1A485" w14:textId="77777777" w:rsidR="006A303D" w:rsidRPr="00512181" w:rsidRDefault="006A303D" w:rsidP="00512181"/>
    <w:p w14:paraId="79416BAA" w14:textId="3D0FE38F" w:rsidR="00A30D42" w:rsidRPr="003677B8" w:rsidRDefault="00C344E8" w:rsidP="00A30D42">
      <w:pPr>
        <w:pStyle w:val="character"/>
        <w:rPr>
          <w:rFonts w:ascii="Times New Roman" w:hAnsi="Times New Roman" w:cs="Times New Roman"/>
        </w:rPr>
      </w:pPr>
      <w:r w:rsidRPr="003677B8">
        <w:rPr>
          <w:rFonts w:ascii="Times New Roman" w:hAnsi="Times New Roman" w:cs="Times New Roman"/>
        </w:rPr>
        <w:t>THE POWERFUL ONE</w:t>
      </w:r>
    </w:p>
    <w:p w14:paraId="5DCC416E" w14:textId="77777777" w:rsidR="006A303D" w:rsidRPr="003677B8" w:rsidRDefault="006A303D" w:rsidP="006A303D">
      <w:r w:rsidRPr="003677B8">
        <w:t>I knew you were a dirty motherfucker! Enjoying yourself, huh? Don’t let me stop you, I’m just here to piss.</w:t>
      </w:r>
    </w:p>
    <w:p w14:paraId="7FF70FB8" w14:textId="77777777" w:rsidR="006A303D" w:rsidRPr="003677B8" w:rsidRDefault="006A303D" w:rsidP="006A303D"/>
    <w:p w14:paraId="4423023A" w14:textId="77777777" w:rsidR="006A303D" w:rsidRPr="003677B8" w:rsidRDefault="00A30D42" w:rsidP="00A30D42">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starts pissing, enthusiastically.</w:t>
      </w:r>
      <w:r w:rsidRPr="003677B8">
        <w:rPr>
          <w:rFonts w:ascii="Times New Roman" w:hAnsi="Times New Roman" w:cs="Times New Roman"/>
        </w:rPr>
        <w:t>)</w:t>
      </w:r>
    </w:p>
    <w:p w14:paraId="0E1932A1" w14:textId="77777777" w:rsidR="006A303D" w:rsidRPr="003677B8" w:rsidRDefault="006A303D" w:rsidP="00A30D42"/>
    <w:p w14:paraId="77B80FDE" w14:textId="603D278B" w:rsidR="006A303D" w:rsidRPr="003677B8" w:rsidRDefault="006A303D" w:rsidP="006A303D">
      <w:r w:rsidRPr="003677B8">
        <w:t xml:space="preserve">Better your hand than a fucking pussy these days, I tell you </w:t>
      </w:r>
      <w:r w:rsidR="008E15A9">
        <w:t>t</w:t>
      </w:r>
      <w:r w:rsidRPr="003677B8">
        <w:t xml:space="preserve">hat. More trouble than it’s worth. </w:t>
      </w:r>
      <w:del w:id="73" w:author="Sloka Krishnan" w:date="2021-08-08T13:38:00Z">
        <w:r w:rsidRPr="003677B8" w:rsidDel="00F105A6">
          <w:delText xml:space="preserve">Girls’ll </w:delText>
        </w:r>
      </w:del>
      <w:ins w:id="74" w:author="Sloka Krishnan" w:date="2021-08-08T13:38:00Z">
        <w:r w:rsidR="00F105A6">
          <w:t>They</w:t>
        </w:r>
        <w:r w:rsidR="00F105A6" w:rsidRPr="003677B8">
          <w:t xml:space="preserve">’ll </w:t>
        </w:r>
      </w:ins>
      <w:r w:rsidRPr="003677B8">
        <w:t xml:space="preserve">beg for your dick and then head straight to the press to lie about it. Or they’ll cling. Jesus! If there’s one thing I can’t stand it’s a clingy bitch. </w:t>
      </w:r>
      <w:del w:id="75" w:author="Sloka Krishnan" w:date="2021-08-08T13:38:00Z">
        <w:r w:rsidRPr="003677B8" w:rsidDel="00F105A6">
          <w:delText xml:space="preserve">Fuck! My dick is shriveling just thinking about it. </w:delText>
        </w:r>
      </w:del>
      <w:r w:rsidRPr="003677B8">
        <w:t>Fuckin hell.</w:t>
      </w:r>
    </w:p>
    <w:p w14:paraId="6B45BF7E" w14:textId="77777777" w:rsidR="006A303D" w:rsidRPr="003677B8" w:rsidRDefault="006A303D" w:rsidP="006A303D"/>
    <w:p w14:paraId="6DD02AC0" w14:textId="77777777" w:rsidR="006A303D" w:rsidRPr="003677B8" w:rsidRDefault="00A30D42" w:rsidP="00A30D42">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finishes.</w:t>
      </w:r>
      <w:r w:rsidRPr="003677B8">
        <w:rPr>
          <w:rFonts w:ascii="Times New Roman" w:hAnsi="Times New Roman" w:cs="Times New Roman"/>
        </w:rPr>
        <w:t>)</w:t>
      </w:r>
    </w:p>
    <w:p w14:paraId="6604E9D4" w14:textId="77777777" w:rsidR="006A303D" w:rsidRPr="003677B8" w:rsidRDefault="006A303D" w:rsidP="006A303D"/>
    <w:p w14:paraId="658B6160" w14:textId="77777777" w:rsidR="006A303D" w:rsidRPr="003677B8" w:rsidRDefault="006A303D" w:rsidP="006A303D">
      <w:r w:rsidRPr="003677B8">
        <w:t>Come on then, whip it out, you don’t have all day.</w:t>
      </w:r>
    </w:p>
    <w:p w14:paraId="2F238747" w14:textId="77777777" w:rsidR="006A303D" w:rsidRPr="003677B8" w:rsidRDefault="006A303D" w:rsidP="006A303D"/>
    <w:p w14:paraId="01097BC0" w14:textId="63A8E87B" w:rsidR="006A303D" w:rsidRPr="003677B8" w:rsidRDefault="00A30D42" w:rsidP="00A30D42">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He winks and leaves. </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hesitates, </w:t>
      </w:r>
      <w:r w:rsidR="008930B0">
        <w:rPr>
          <w:rFonts w:ascii="Times New Roman" w:hAnsi="Times New Roman" w:cs="Times New Roman"/>
        </w:rPr>
        <w:t xml:space="preserve">making a </w:t>
      </w:r>
      <w:r w:rsidR="00C3578B">
        <w:rPr>
          <w:rFonts w:ascii="Times New Roman" w:hAnsi="Times New Roman" w:cs="Times New Roman"/>
        </w:rPr>
        <w:t xml:space="preserve">displeased </w:t>
      </w:r>
      <w:r w:rsidR="008930B0">
        <w:rPr>
          <w:rFonts w:ascii="Times New Roman" w:hAnsi="Times New Roman" w:cs="Times New Roman"/>
        </w:rPr>
        <w:t>face at THE POWERFUL ONE behind his back</w:t>
      </w:r>
      <w:r w:rsidR="00EE0BD6">
        <w:rPr>
          <w:rFonts w:ascii="Times New Roman" w:hAnsi="Times New Roman" w:cs="Times New Roman"/>
        </w:rPr>
        <w:t>. But</w:t>
      </w:r>
      <w:r w:rsidR="008930B0">
        <w:rPr>
          <w:rFonts w:ascii="Times New Roman" w:hAnsi="Times New Roman" w:cs="Times New Roman"/>
        </w:rPr>
        <w:t xml:space="preserve"> </w:t>
      </w:r>
      <w:r w:rsidR="00AB3242">
        <w:rPr>
          <w:rFonts w:ascii="Times New Roman" w:hAnsi="Times New Roman" w:cs="Times New Roman"/>
        </w:rPr>
        <w:lastRenderedPageBreak/>
        <w:t>then</w:t>
      </w:r>
      <w:r w:rsidR="00EE0BD6">
        <w:rPr>
          <w:rFonts w:ascii="Times New Roman" w:hAnsi="Times New Roman" w:cs="Times New Roman"/>
        </w:rPr>
        <w:t xml:space="preserve"> he</w:t>
      </w:r>
      <w:r w:rsidR="006A303D" w:rsidRPr="003677B8">
        <w:rPr>
          <w:rFonts w:ascii="Times New Roman" w:hAnsi="Times New Roman" w:cs="Times New Roman"/>
        </w:rPr>
        <w:t xml:space="preserve"> does as </w:t>
      </w:r>
      <w:proofErr w:type="gramStart"/>
      <w:r w:rsidR="006A303D" w:rsidRPr="003677B8">
        <w:rPr>
          <w:rFonts w:ascii="Times New Roman" w:hAnsi="Times New Roman" w:cs="Times New Roman"/>
        </w:rPr>
        <w:t>instructed</w:t>
      </w:r>
      <w:proofErr w:type="gramEnd"/>
      <w:r w:rsidR="006A303D" w:rsidRPr="003677B8">
        <w:rPr>
          <w:rFonts w:ascii="Times New Roman" w:hAnsi="Times New Roman" w:cs="Times New Roman"/>
        </w:rPr>
        <w:t xml:space="preserve"> and comes hard.</w:t>
      </w:r>
      <w:r w:rsidR="00EE0BD6">
        <w:rPr>
          <w:rFonts w:ascii="Times New Roman" w:hAnsi="Times New Roman" w:cs="Times New Roman"/>
        </w:rPr>
        <w:t xml:space="preserve"> He cleans up and exits, </w:t>
      </w:r>
      <w:r w:rsidR="00C3578B">
        <w:rPr>
          <w:rFonts w:ascii="Times New Roman" w:hAnsi="Times New Roman" w:cs="Times New Roman"/>
        </w:rPr>
        <w:t>content</w:t>
      </w:r>
      <w:r w:rsidR="00EE0BD6">
        <w:rPr>
          <w:rFonts w:ascii="Times New Roman" w:hAnsi="Times New Roman" w:cs="Times New Roman"/>
        </w:rPr>
        <w:t>. He takes the bathroom with him.</w:t>
      </w:r>
      <w:r w:rsidRPr="003677B8">
        <w:rPr>
          <w:rFonts w:ascii="Times New Roman" w:hAnsi="Times New Roman" w:cs="Times New Roman"/>
        </w:rPr>
        <w:t>)</w:t>
      </w:r>
    </w:p>
    <w:p w14:paraId="63DD16C4" w14:textId="77777777" w:rsidR="006A303D" w:rsidRDefault="006A303D" w:rsidP="006A303D"/>
    <w:p w14:paraId="749A73AE" w14:textId="77777777" w:rsidR="00F24A92" w:rsidRDefault="00F24A92" w:rsidP="006A303D"/>
    <w:p w14:paraId="0154B5B1" w14:textId="77777777" w:rsidR="00025358" w:rsidRPr="003677B8" w:rsidRDefault="00025358" w:rsidP="00025358">
      <w:pPr>
        <w:pStyle w:val="scene"/>
        <w:rPr>
          <w:rFonts w:cs="Times New Roman"/>
        </w:rPr>
      </w:pPr>
    </w:p>
    <w:p w14:paraId="29CAF47C" w14:textId="77777777" w:rsidR="00025358" w:rsidRPr="003677B8" w:rsidRDefault="00025358" w:rsidP="00700756">
      <w:pPr>
        <w:pStyle w:val="character"/>
      </w:pPr>
    </w:p>
    <w:p w14:paraId="6A1200D4" w14:textId="4B6A6CE0" w:rsidR="00025358" w:rsidRPr="003677B8" w:rsidRDefault="00025358" w:rsidP="003A6444">
      <w:pPr>
        <w:pStyle w:val="direction"/>
      </w:pPr>
      <w:r w:rsidRPr="003677B8">
        <w:t xml:space="preserve">(As before, the TRIO OF </w:t>
      </w:r>
      <w:r w:rsidR="00093D28">
        <w:t>OUTCASTS</w:t>
      </w:r>
      <w:r w:rsidRPr="003677B8">
        <w:t xml:space="preserve"> sing another song.)</w:t>
      </w:r>
    </w:p>
    <w:p w14:paraId="4FB6AACE" w14:textId="77777777" w:rsidR="00025358" w:rsidRPr="003677B8" w:rsidRDefault="00025358" w:rsidP="00025358">
      <w:pPr>
        <w:pStyle w:val="character"/>
        <w:rPr>
          <w:rFonts w:ascii="Times New Roman" w:hAnsi="Times New Roman" w:cs="Times New Roman"/>
        </w:rPr>
      </w:pPr>
    </w:p>
    <w:p w14:paraId="2DC384A4" w14:textId="54CBF504" w:rsidR="00025358" w:rsidRPr="003677B8" w:rsidRDefault="00025358" w:rsidP="00025358">
      <w:pPr>
        <w:pStyle w:val="character"/>
        <w:rPr>
          <w:rFonts w:ascii="Times New Roman" w:hAnsi="Times New Roman" w:cs="Times New Roman"/>
        </w:rPr>
      </w:pPr>
      <w:r w:rsidRPr="003677B8">
        <w:rPr>
          <w:rFonts w:ascii="Times New Roman" w:hAnsi="Times New Roman" w:cs="Times New Roman"/>
        </w:rPr>
        <w:t xml:space="preserve">THE </w:t>
      </w:r>
      <w:r w:rsidR="00093D28">
        <w:rPr>
          <w:rFonts w:ascii="Times New Roman" w:hAnsi="Times New Roman" w:cs="Times New Roman"/>
        </w:rPr>
        <w:t>OUTCASTS</w:t>
      </w:r>
    </w:p>
    <w:p w14:paraId="40C45F52" w14:textId="77777777" w:rsidR="00025358" w:rsidRPr="003677B8" w:rsidRDefault="00025358" w:rsidP="00025358">
      <w:r w:rsidRPr="003677B8">
        <w:t>We saw Bigfoot in the forest;</w:t>
      </w:r>
    </w:p>
    <w:p w14:paraId="48899B2A" w14:textId="77777777" w:rsidR="00025358" w:rsidRPr="003677B8" w:rsidRDefault="00025358" w:rsidP="00025358">
      <w:r w:rsidRPr="003677B8">
        <w:t>He was gentle, he was dreaming,</w:t>
      </w:r>
    </w:p>
    <w:p w14:paraId="621273F2" w14:textId="77777777" w:rsidR="00025358" w:rsidRPr="003677B8" w:rsidRDefault="00025358" w:rsidP="00025358">
      <w:r w:rsidRPr="003677B8">
        <w:t>He was splashing in a stream, and</w:t>
      </w:r>
    </w:p>
    <w:p w14:paraId="78F6F502" w14:textId="77777777" w:rsidR="00025358" w:rsidRPr="003677B8" w:rsidRDefault="00025358" w:rsidP="00025358">
      <w:r w:rsidRPr="003677B8">
        <w:t>He was singing to himself.</w:t>
      </w:r>
    </w:p>
    <w:p w14:paraId="352255B9" w14:textId="77777777" w:rsidR="00025358" w:rsidRPr="003677B8" w:rsidRDefault="00025358" w:rsidP="00025358"/>
    <w:p w14:paraId="013F67C3" w14:textId="77777777" w:rsidR="00025358" w:rsidRPr="003677B8" w:rsidRDefault="00025358" w:rsidP="00025358">
      <w:r w:rsidRPr="003677B8">
        <w:t xml:space="preserve">We saw Bigfoot; he was wearing </w:t>
      </w:r>
    </w:p>
    <w:p w14:paraId="787C573D" w14:textId="77777777" w:rsidR="00025358" w:rsidRPr="003677B8" w:rsidRDefault="00025358" w:rsidP="00025358">
      <w:r w:rsidRPr="003677B8">
        <w:t>A nice skirt he’d made from grass,</w:t>
      </w:r>
    </w:p>
    <w:p w14:paraId="552BB03A" w14:textId="77777777" w:rsidR="00025358" w:rsidRPr="003677B8" w:rsidRDefault="00025358" w:rsidP="00025358">
      <w:r w:rsidRPr="003677B8">
        <w:t>And as we passed, he smiled a smile</w:t>
      </w:r>
    </w:p>
    <w:p w14:paraId="08148A33" w14:textId="77777777" w:rsidR="00025358" w:rsidRPr="003677B8" w:rsidRDefault="00025358" w:rsidP="00025358">
      <w:r w:rsidRPr="003677B8">
        <w:t>That made our hearts beat extra fast.</w:t>
      </w:r>
    </w:p>
    <w:p w14:paraId="170673F0" w14:textId="77777777" w:rsidR="00025358" w:rsidRPr="003677B8" w:rsidRDefault="00025358" w:rsidP="00025358"/>
    <w:p w14:paraId="6D9A7482" w14:textId="77777777" w:rsidR="00025358" w:rsidRPr="003677B8" w:rsidRDefault="00025358" w:rsidP="00025358">
      <w:r w:rsidRPr="003677B8">
        <w:t>And then we said:</w:t>
      </w:r>
    </w:p>
    <w:p w14:paraId="59749384" w14:textId="77777777" w:rsidR="00025358" w:rsidRPr="003677B8" w:rsidRDefault="00025358" w:rsidP="00025358">
      <w:r w:rsidRPr="003677B8">
        <w:t>Excuse me, sir, we couldn’t help but notice</w:t>
      </w:r>
    </w:p>
    <w:p w14:paraId="684C0532" w14:textId="77777777" w:rsidR="00025358" w:rsidRPr="003677B8" w:rsidRDefault="00025358" w:rsidP="00025358">
      <w:r w:rsidRPr="003677B8">
        <w:t>Your pretty eyes,</w:t>
      </w:r>
    </w:p>
    <w:p w14:paraId="47702BA0" w14:textId="77777777" w:rsidR="00025358" w:rsidRPr="003677B8" w:rsidRDefault="00025358" w:rsidP="00025358">
      <w:r w:rsidRPr="003677B8">
        <w:t>Your joyful voice!</w:t>
      </w:r>
    </w:p>
    <w:p w14:paraId="35467882" w14:textId="77777777" w:rsidR="00025358" w:rsidRPr="003677B8" w:rsidRDefault="00025358" w:rsidP="00025358"/>
    <w:p w14:paraId="6B89F5D4" w14:textId="77777777" w:rsidR="00025358" w:rsidRPr="003677B8" w:rsidRDefault="00025358" w:rsidP="00025358">
      <w:r w:rsidRPr="003677B8">
        <w:t>And then he said:</w:t>
      </w:r>
    </w:p>
    <w:p w14:paraId="26A8C7B8" w14:textId="77777777" w:rsidR="00025358" w:rsidRPr="003677B8" w:rsidRDefault="00025358" w:rsidP="00025358">
      <w:r w:rsidRPr="003677B8">
        <w:t>I’m grateful that you’re here and that you noticed.</w:t>
      </w:r>
    </w:p>
    <w:p w14:paraId="3402A181" w14:textId="77777777" w:rsidR="00025358" w:rsidRPr="003677B8" w:rsidRDefault="00025358" w:rsidP="00025358">
      <w:r w:rsidRPr="003677B8">
        <w:t>Come down and join me,</w:t>
      </w:r>
    </w:p>
    <w:p w14:paraId="63FAAC86" w14:textId="77777777" w:rsidR="00025358" w:rsidRPr="003677B8" w:rsidRDefault="00025358" w:rsidP="00025358">
      <w:r w:rsidRPr="003677B8">
        <w:t>And let’s rejoice</w:t>
      </w:r>
    </w:p>
    <w:p w14:paraId="22B988A4" w14:textId="77777777" w:rsidR="00025358" w:rsidRPr="003677B8" w:rsidRDefault="00025358" w:rsidP="00025358">
      <w:r w:rsidRPr="003677B8">
        <w:t>In that we’ve found each other now!</w:t>
      </w:r>
    </w:p>
    <w:p w14:paraId="42BBCE00" w14:textId="77777777" w:rsidR="00025358" w:rsidRPr="003677B8" w:rsidRDefault="00025358" w:rsidP="00025358"/>
    <w:p w14:paraId="39DAA859" w14:textId="77777777" w:rsidR="00025358" w:rsidRPr="003677B8" w:rsidRDefault="00025358" w:rsidP="00025358">
      <w:proofErr w:type="spellStart"/>
      <w:r w:rsidRPr="003677B8">
        <w:t>Oooh</w:t>
      </w:r>
      <w:proofErr w:type="spellEnd"/>
      <w:r w:rsidRPr="003677B8">
        <w:t xml:space="preserve">-ooh-ooh! </w:t>
      </w:r>
      <w:proofErr w:type="spellStart"/>
      <w:r w:rsidRPr="003677B8">
        <w:t>Oooh</w:t>
      </w:r>
      <w:proofErr w:type="spellEnd"/>
      <w:r w:rsidRPr="003677B8">
        <w:t>-ooh-ooh! And we rejoiced!</w:t>
      </w:r>
    </w:p>
    <w:p w14:paraId="147929B6" w14:textId="77777777" w:rsidR="00025358" w:rsidRPr="003677B8" w:rsidRDefault="00025358" w:rsidP="00025358"/>
    <w:p w14:paraId="0741FA9F" w14:textId="77777777" w:rsidR="00025358" w:rsidRPr="003677B8" w:rsidRDefault="00025358" w:rsidP="00025358">
      <w:r w:rsidRPr="003677B8">
        <w:t>We met Bigfoot in the forest,</w:t>
      </w:r>
    </w:p>
    <w:p w14:paraId="09384E87" w14:textId="77777777" w:rsidR="00025358" w:rsidRPr="003677B8" w:rsidRDefault="00025358" w:rsidP="00025358">
      <w:r w:rsidRPr="003677B8">
        <w:t>And we held each other tight,</w:t>
      </w:r>
    </w:p>
    <w:p w14:paraId="50293D53" w14:textId="77777777" w:rsidR="00025358" w:rsidRPr="003677B8" w:rsidRDefault="00025358" w:rsidP="00025358">
      <w:r w:rsidRPr="003677B8">
        <w:t>And it felt right, and other animals</w:t>
      </w:r>
    </w:p>
    <w:p w14:paraId="59228067" w14:textId="77777777" w:rsidR="00025358" w:rsidRPr="003677B8" w:rsidRDefault="00025358" w:rsidP="00025358">
      <w:r w:rsidRPr="003677B8">
        <w:t>Came down and joined the love.</w:t>
      </w:r>
    </w:p>
    <w:p w14:paraId="1BA4D4CC" w14:textId="77777777" w:rsidR="00025358" w:rsidRPr="003677B8" w:rsidRDefault="00025358" w:rsidP="00025358"/>
    <w:p w14:paraId="1D8466BC" w14:textId="77777777" w:rsidR="00025358" w:rsidRPr="003677B8" w:rsidRDefault="00025358" w:rsidP="00025358">
      <w:r w:rsidRPr="003677B8">
        <w:t>And we were underneath the moonlight;</w:t>
      </w:r>
    </w:p>
    <w:p w14:paraId="7B65FEDA" w14:textId="77777777" w:rsidR="00025358" w:rsidRPr="003677B8" w:rsidRDefault="00025358" w:rsidP="00025358">
      <w:r w:rsidRPr="003677B8">
        <w:t>We were underneath the stars, and</w:t>
      </w:r>
    </w:p>
    <w:p w14:paraId="12EEF91E" w14:textId="77777777" w:rsidR="00025358" w:rsidRPr="003677B8" w:rsidRDefault="00025358" w:rsidP="00025358">
      <w:r w:rsidRPr="003677B8">
        <w:t>Our guitar’s reverberation</w:t>
      </w:r>
    </w:p>
    <w:p w14:paraId="74D7BA8E" w14:textId="77777777" w:rsidR="00025358" w:rsidRPr="003677B8" w:rsidRDefault="00025358" w:rsidP="00025358">
      <w:r w:rsidRPr="003677B8">
        <w:t>Felt like wisdom from afar.</w:t>
      </w:r>
    </w:p>
    <w:p w14:paraId="131CBE71" w14:textId="77777777" w:rsidR="00025358" w:rsidRPr="003677B8" w:rsidRDefault="00025358" w:rsidP="00025358"/>
    <w:p w14:paraId="50C2BB68" w14:textId="77777777" w:rsidR="00025358" w:rsidRPr="003677B8" w:rsidRDefault="00025358" w:rsidP="00025358">
      <w:r w:rsidRPr="003677B8">
        <w:t>And then we danced!</w:t>
      </w:r>
    </w:p>
    <w:p w14:paraId="599C7420" w14:textId="77777777" w:rsidR="00025358" w:rsidRPr="003677B8" w:rsidRDefault="00025358" w:rsidP="00025358">
      <w:r w:rsidRPr="003677B8">
        <w:t>And celebrated life and coexistence!</w:t>
      </w:r>
    </w:p>
    <w:p w14:paraId="621FC651" w14:textId="77777777" w:rsidR="00025358" w:rsidRPr="003677B8" w:rsidRDefault="00025358" w:rsidP="00025358">
      <w:r w:rsidRPr="003677B8">
        <w:t>And we felt young,</w:t>
      </w:r>
    </w:p>
    <w:p w14:paraId="7807F155" w14:textId="77777777" w:rsidR="00025358" w:rsidRPr="003677B8" w:rsidRDefault="00025358" w:rsidP="00025358">
      <w:r w:rsidRPr="003677B8">
        <w:t>And we felt proud.</w:t>
      </w:r>
    </w:p>
    <w:p w14:paraId="63C236E6" w14:textId="77777777" w:rsidR="00025358" w:rsidRPr="003677B8" w:rsidRDefault="00025358" w:rsidP="00025358"/>
    <w:p w14:paraId="2CC0FA7C" w14:textId="77777777" w:rsidR="00025358" w:rsidRPr="003677B8" w:rsidRDefault="00025358" w:rsidP="00025358">
      <w:r w:rsidRPr="003677B8">
        <w:t>And as we danced,</w:t>
      </w:r>
    </w:p>
    <w:p w14:paraId="0256343A" w14:textId="77777777" w:rsidR="00025358" w:rsidRPr="003677B8" w:rsidRDefault="00025358" w:rsidP="00025358">
      <w:r w:rsidRPr="003677B8">
        <w:t>Humanity receded in the distance.</w:t>
      </w:r>
    </w:p>
    <w:p w14:paraId="401E4BFE" w14:textId="77777777" w:rsidR="00025358" w:rsidRPr="003677B8" w:rsidRDefault="00025358" w:rsidP="00025358">
      <w:r w:rsidRPr="003677B8">
        <w:t>But in its wake</w:t>
      </w:r>
    </w:p>
    <w:p w14:paraId="65562E95" w14:textId="77777777" w:rsidR="00025358" w:rsidRPr="003677B8" w:rsidRDefault="00025358" w:rsidP="00025358">
      <w:r w:rsidRPr="003677B8">
        <w:t>It left a cloud of dust that settled on us all.</w:t>
      </w:r>
    </w:p>
    <w:p w14:paraId="3645FCC5" w14:textId="77777777" w:rsidR="00025358" w:rsidRPr="003677B8" w:rsidRDefault="00025358" w:rsidP="00025358"/>
    <w:p w14:paraId="35FEE7F6" w14:textId="77777777" w:rsidR="00025358" w:rsidRPr="003677B8" w:rsidRDefault="00025358" w:rsidP="00025358">
      <w:r w:rsidRPr="003677B8">
        <w:t>We found Bigfoot in the forest;</w:t>
      </w:r>
    </w:p>
    <w:p w14:paraId="0F158C68" w14:textId="77777777" w:rsidR="00025358" w:rsidRPr="003677B8" w:rsidRDefault="00025358" w:rsidP="00025358">
      <w:r w:rsidRPr="003677B8">
        <w:t>He was prancing, he was twirling;</w:t>
      </w:r>
    </w:p>
    <w:p w14:paraId="48B8228F" w14:textId="77777777" w:rsidR="00025358" w:rsidRPr="003677B8" w:rsidRDefault="00025358" w:rsidP="00025358">
      <w:r w:rsidRPr="003677B8">
        <w:t>We were swirling through a place</w:t>
      </w:r>
    </w:p>
    <w:p w14:paraId="5B12AB4E" w14:textId="77777777" w:rsidR="00025358" w:rsidRPr="003677B8" w:rsidRDefault="00025358" w:rsidP="00025358">
      <w:r w:rsidRPr="003677B8">
        <w:t>That we all longed to call our home.</w:t>
      </w:r>
    </w:p>
    <w:p w14:paraId="7642A3A1" w14:textId="77777777" w:rsidR="00025358" w:rsidRPr="003677B8" w:rsidRDefault="00025358" w:rsidP="00025358"/>
    <w:p w14:paraId="758C3E96" w14:textId="77777777" w:rsidR="00025358" w:rsidRPr="003677B8" w:rsidRDefault="00025358" w:rsidP="00025358">
      <w:r w:rsidRPr="003677B8">
        <w:t>But the home was an illusion;</w:t>
      </w:r>
    </w:p>
    <w:p w14:paraId="2049FE4D" w14:textId="77777777" w:rsidR="00025358" w:rsidRPr="003677B8" w:rsidRDefault="00025358" w:rsidP="00025358">
      <w:r w:rsidRPr="003677B8">
        <w:t>As we swayed under the eaves</w:t>
      </w:r>
    </w:p>
    <w:p w14:paraId="51AD828C" w14:textId="77777777" w:rsidR="00025358" w:rsidRPr="003677B8" w:rsidRDefault="00025358" w:rsidP="00025358">
      <w:r w:rsidRPr="003677B8">
        <w:t xml:space="preserve">And felt the leaves crunch underfoot, we knew: </w:t>
      </w:r>
    </w:p>
    <w:p w14:paraId="08762601" w14:textId="77777777" w:rsidR="00025358" w:rsidRPr="003677B8" w:rsidRDefault="00025358" w:rsidP="00025358">
      <w:r w:rsidRPr="003677B8">
        <w:t>Simplicity deceives.</w:t>
      </w:r>
    </w:p>
    <w:p w14:paraId="3BBE7D7A" w14:textId="77777777" w:rsidR="00D84DFE" w:rsidRDefault="00D84DFE" w:rsidP="00025358"/>
    <w:p w14:paraId="15E08CD0" w14:textId="143D2175" w:rsidR="00D84DFE" w:rsidRPr="003677B8" w:rsidRDefault="00D84DFE" w:rsidP="00D84DFE">
      <w:pPr>
        <w:pStyle w:val="direction"/>
      </w:pPr>
      <w:r>
        <w:t xml:space="preserve">(They look at each other. As before, they try to </w:t>
      </w:r>
      <w:r w:rsidR="00D43A53">
        <w:t>breathe</w:t>
      </w:r>
      <w:r>
        <w:t xml:space="preserve"> in unison, but something falters, and the unison breaks. </w:t>
      </w:r>
      <w:r w:rsidR="00D43A53">
        <w:t>The growl is stranger, less controlled</w:t>
      </w:r>
      <w:r>
        <w:t>. They are disturbed.)</w:t>
      </w:r>
    </w:p>
    <w:p w14:paraId="0370F1B5" w14:textId="77777777" w:rsidR="00D736C6" w:rsidRPr="003677B8" w:rsidRDefault="00D736C6" w:rsidP="006A303D"/>
    <w:p w14:paraId="1EF565DA" w14:textId="77777777" w:rsidR="00D736C6" w:rsidRPr="003677B8" w:rsidRDefault="00D736C6" w:rsidP="006A303D"/>
    <w:p w14:paraId="4C5B9F5A" w14:textId="0F1240B7" w:rsidR="006A303D" w:rsidRPr="003677B8" w:rsidRDefault="006A303D" w:rsidP="00AD2EAB">
      <w:pPr>
        <w:pStyle w:val="scene"/>
        <w:rPr>
          <w:rFonts w:cs="Times New Roman"/>
        </w:rPr>
      </w:pPr>
    </w:p>
    <w:p w14:paraId="71FD21B3" w14:textId="77777777" w:rsidR="006A303D" w:rsidRPr="003677B8" w:rsidRDefault="006A303D" w:rsidP="00700756">
      <w:pPr>
        <w:pStyle w:val="character"/>
      </w:pPr>
    </w:p>
    <w:p w14:paraId="031783F4" w14:textId="4F20D11B" w:rsidR="00A02415" w:rsidRPr="003677B8" w:rsidRDefault="00A02415" w:rsidP="00052A69">
      <w:pPr>
        <w:pStyle w:val="direction"/>
      </w:pPr>
      <w:r w:rsidRPr="003677B8">
        <w:t xml:space="preserve">(The </w:t>
      </w:r>
      <w:r w:rsidR="005D214C" w:rsidRPr="003677B8">
        <w:t>café and podium again.</w:t>
      </w:r>
      <w:r w:rsidR="00966A80">
        <w:t xml:space="preserve"> THE BEAUTIFUL ONE brings the scene on and observes briefly, as though tasked with ensuring that THE INCOMPETENT ONE </w:t>
      </w:r>
      <w:r w:rsidR="00A438EE">
        <w:t>is surviving okay in his role</w:t>
      </w:r>
      <w:r w:rsidR="00966A80">
        <w:t>.</w:t>
      </w:r>
      <w:r w:rsidR="00FC4ECD">
        <w:t xml:space="preserve"> He leaves after THE INCOMPETENT ONE delivers his first line.</w:t>
      </w:r>
      <w:r w:rsidR="005D214C" w:rsidRPr="003677B8">
        <w:t>)</w:t>
      </w:r>
    </w:p>
    <w:p w14:paraId="382DCC48" w14:textId="77777777" w:rsidR="00A02415" w:rsidRPr="003677B8" w:rsidRDefault="00A02415" w:rsidP="006A303D"/>
    <w:p w14:paraId="7D3D9CCD" w14:textId="1C9918AB" w:rsidR="00AD2EAB" w:rsidRPr="003677B8" w:rsidRDefault="00C344E8" w:rsidP="00AD2EAB">
      <w:pPr>
        <w:pStyle w:val="character"/>
        <w:rPr>
          <w:rFonts w:ascii="Times New Roman" w:hAnsi="Times New Roman" w:cs="Times New Roman"/>
        </w:rPr>
      </w:pPr>
      <w:r w:rsidRPr="003677B8">
        <w:rPr>
          <w:rFonts w:ascii="Times New Roman" w:hAnsi="Times New Roman" w:cs="Times New Roman"/>
        </w:rPr>
        <w:t>THE INCOMPETENT ONE</w:t>
      </w:r>
    </w:p>
    <w:p w14:paraId="1702C059" w14:textId="2793B591" w:rsidR="006A303D" w:rsidRPr="003677B8" w:rsidRDefault="006A303D" w:rsidP="006A303D">
      <w:proofErr w:type="gramStart"/>
      <w:r w:rsidRPr="003677B8">
        <w:t>Also</w:t>
      </w:r>
      <w:proofErr w:type="gramEnd"/>
      <w:r w:rsidRPr="003677B8">
        <w:t xml:space="preserve"> on behalf of the President, we can’t </w:t>
      </w:r>
      <w:proofErr w:type="spellStart"/>
      <w:r w:rsidRPr="003677B8">
        <w:t>friggin</w:t>
      </w:r>
      <w:proofErr w:type="spellEnd"/>
      <w:r w:rsidRPr="003677B8">
        <w:t xml:space="preserve"> wait until these smug liberal assholes lose their health </w:t>
      </w:r>
      <w:r w:rsidR="00EA42BA">
        <w:t>insurance</w:t>
      </w:r>
      <w:r w:rsidRPr="003677B8">
        <w:t>.</w:t>
      </w:r>
      <w:r w:rsidR="00EF2377">
        <w:t xml:space="preserve"> </w:t>
      </w:r>
      <w:r w:rsidR="00E02A65">
        <w:t xml:space="preserve">It’s gonna be </w:t>
      </w:r>
      <w:r w:rsidR="000762C4">
        <w:t>… amazing</w:t>
      </w:r>
      <w:r w:rsidR="00E02A65">
        <w:t xml:space="preserve">. </w:t>
      </w:r>
      <w:ins w:id="76" w:author="Sloka Krishnan" w:date="2021-09-06T19:38:00Z">
        <w:r w:rsidR="000B7D8A">
          <w:t xml:space="preserve">No more handouts for anyone. </w:t>
        </w:r>
      </w:ins>
      <w:ins w:id="77" w:author="Sloka Krishnan" w:date="2021-09-06T19:41:00Z">
        <w:r w:rsidR="005C0882">
          <w:t>No more liberal elites selling us on “doctors</w:t>
        </w:r>
      </w:ins>
      <w:ins w:id="78" w:author="Sloka Krishnan" w:date="2021-09-06T19:42:00Z">
        <w:r w:rsidR="00693D31">
          <w:t>,</w:t>
        </w:r>
      </w:ins>
      <w:ins w:id="79" w:author="Sloka Krishnan" w:date="2021-09-06T19:41:00Z">
        <w:r w:rsidR="005C0882">
          <w:t>”</w:t>
        </w:r>
      </w:ins>
      <w:ins w:id="80" w:author="Sloka Krishnan" w:date="2021-09-06T19:42:00Z">
        <w:r w:rsidR="00693D31">
          <w:t xml:space="preserve"> on</w:t>
        </w:r>
      </w:ins>
      <w:ins w:id="81" w:author="Sloka Krishnan" w:date="2021-09-06T19:41:00Z">
        <w:r w:rsidR="005C0882">
          <w:t xml:space="preserve"> “scien</w:t>
        </w:r>
      </w:ins>
      <w:ins w:id="82" w:author="Sloka Krishnan" w:date="2021-09-06T19:42:00Z">
        <w:r w:rsidR="005C0882">
          <w:t>tists</w:t>
        </w:r>
        <w:r w:rsidR="00693D31">
          <w:t>,</w:t>
        </w:r>
      </w:ins>
      <w:ins w:id="83" w:author="Sloka Krishnan" w:date="2021-09-06T19:41:00Z">
        <w:r w:rsidR="005C0882">
          <w:t>”</w:t>
        </w:r>
      </w:ins>
      <w:ins w:id="84" w:author="Sloka Krishnan" w:date="2021-09-06T19:42:00Z">
        <w:r w:rsidR="00693D31">
          <w:t xml:space="preserve"> </w:t>
        </w:r>
        <w:r w:rsidR="00DD253D">
          <w:t xml:space="preserve">on </w:t>
        </w:r>
        <w:r w:rsidR="005C0882">
          <w:t>millionaire crooks.</w:t>
        </w:r>
      </w:ins>
      <w:ins w:id="85" w:author="Sloka Krishnan" w:date="2021-09-06T19:41:00Z">
        <w:r w:rsidR="005C0882">
          <w:t xml:space="preserve"> </w:t>
        </w:r>
      </w:ins>
      <w:ins w:id="86" w:author="Sloka Krishnan" w:date="2021-09-06T19:38:00Z">
        <w:r w:rsidR="000B7D8A">
          <w:t xml:space="preserve">Buy your drugs from a veterinary supply store as God intended. </w:t>
        </w:r>
      </w:ins>
      <w:ins w:id="87" w:author="Sloka Krishnan" w:date="2021-09-09T19:12:00Z">
        <w:r w:rsidR="005B0B59">
          <w:t>Hang yourself</w:t>
        </w:r>
      </w:ins>
      <w:ins w:id="88" w:author="Sloka Krishnan" w:date="2021-09-06T19:39:00Z">
        <w:r w:rsidR="005D6147">
          <w:t xml:space="preserve"> nobly by your own bootstraps</w:t>
        </w:r>
      </w:ins>
      <w:ins w:id="89" w:author="Sloka Krishnan" w:date="2021-09-06T19:42:00Z">
        <w:r w:rsidR="000D1943">
          <w:t xml:space="preserve"> when your time comes</w:t>
        </w:r>
      </w:ins>
      <w:ins w:id="90" w:author="Sloka Krishnan" w:date="2021-09-06T19:39:00Z">
        <w:r w:rsidR="005D6147">
          <w:t xml:space="preserve">. That is the America this administration supports. </w:t>
        </w:r>
      </w:ins>
      <w:r w:rsidR="00EF2377">
        <w:t>Thank you.</w:t>
      </w:r>
    </w:p>
    <w:p w14:paraId="5F99D499" w14:textId="77777777" w:rsidR="006A303D" w:rsidRPr="003677B8" w:rsidRDefault="006A303D" w:rsidP="006A303D"/>
    <w:p w14:paraId="3737F827"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1</w:t>
      </w:r>
    </w:p>
    <w:p w14:paraId="2B7DC940" w14:textId="7937C50F" w:rsidR="006A303D" w:rsidRPr="003677B8" w:rsidRDefault="006A303D" w:rsidP="006A303D">
      <w:r w:rsidRPr="003677B8">
        <w:t>What a monster.</w:t>
      </w:r>
    </w:p>
    <w:p w14:paraId="139E63A9" w14:textId="77777777" w:rsidR="006A303D" w:rsidRPr="003677B8" w:rsidRDefault="006A303D" w:rsidP="006A303D"/>
    <w:p w14:paraId="061C55AA"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2</w:t>
      </w:r>
    </w:p>
    <w:p w14:paraId="3E6201D8" w14:textId="080F1056" w:rsidR="006A303D" w:rsidRPr="003677B8" w:rsidRDefault="006A303D" w:rsidP="006A303D">
      <w:r w:rsidRPr="003677B8">
        <w:t>Hideous.</w:t>
      </w:r>
    </w:p>
    <w:p w14:paraId="50ED7ED4" w14:textId="77777777" w:rsidR="006A303D" w:rsidRPr="003677B8" w:rsidRDefault="006A303D" w:rsidP="006A303D"/>
    <w:p w14:paraId="21A09AED"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1</w:t>
      </w:r>
    </w:p>
    <w:p w14:paraId="4227702B" w14:textId="29642874" w:rsidR="006A303D" w:rsidRPr="003677B8" w:rsidRDefault="006A303D" w:rsidP="006A303D">
      <w:r w:rsidRPr="003677B8">
        <w:t>This is a death sentence for so many people!</w:t>
      </w:r>
    </w:p>
    <w:p w14:paraId="7E0703B3" w14:textId="77777777" w:rsidR="006A303D" w:rsidRPr="003677B8" w:rsidRDefault="006A303D" w:rsidP="006A303D"/>
    <w:p w14:paraId="35B783EF"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lastRenderedPageBreak/>
        <w:t>WOMAN 2</w:t>
      </w:r>
    </w:p>
    <w:p w14:paraId="6E25E150" w14:textId="5C4D306E" w:rsidR="006A303D" w:rsidRDefault="006A303D" w:rsidP="006A303D">
      <w:r w:rsidRPr="003677B8">
        <w:t>Unbelievably cruel.</w:t>
      </w:r>
    </w:p>
    <w:p w14:paraId="32400625" w14:textId="77777777" w:rsidR="00C676A7" w:rsidRDefault="00C676A7" w:rsidP="006A303D"/>
    <w:p w14:paraId="5D3897B3" w14:textId="5F209B32" w:rsidR="00C676A7" w:rsidRPr="003677B8" w:rsidRDefault="00C676A7" w:rsidP="00C676A7">
      <w:pPr>
        <w:pStyle w:val="direction"/>
      </w:pPr>
      <w:r>
        <w:t>(A pause.)</w:t>
      </w:r>
    </w:p>
    <w:p w14:paraId="3E419A7F" w14:textId="77777777" w:rsidR="006A303D" w:rsidRPr="003677B8" w:rsidRDefault="006A303D" w:rsidP="006A303D"/>
    <w:p w14:paraId="3FA8C130"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1</w:t>
      </w:r>
    </w:p>
    <w:p w14:paraId="75D0CB48" w14:textId="2454CD2C" w:rsidR="006A303D" w:rsidRPr="003677B8" w:rsidRDefault="006A303D" w:rsidP="006A303D">
      <w:r w:rsidRPr="003677B8">
        <w:t>I guess the idiots who voted for him will get what they deserve.</w:t>
      </w:r>
    </w:p>
    <w:p w14:paraId="66137E7E" w14:textId="77777777" w:rsidR="006A303D" w:rsidRPr="003677B8" w:rsidRDefault="006A303D" w:rsidP="006A303D"/>
    <w:p w14:paraId="14E89300" w14:textId="34786A3B" w:rsidR="006A303D" w:rsidRPr="003677B8" w:rsidRDefault="00AD2EAB" w:rsidP="00AD2EAB">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 two </w:t>
      </w:r>
      <w:proofErr w:type="gramStart"/>
      <w:r w:rsidR="006A303D" w:rsidRPr="003677B8">
        <w:rPr>
          <w:rFonts w:ascii="Times New Roman" w:hAnsi="Times New Roman" w:cs="Times New Roman"/>
        </w:rPr>
        <w:t>laugh</w:t>
      </w:r>
      <w:proofErr w:type="gramEnd"/>
      <w:r w:rsidR="006A303D" w:rsidRPr="003677B8">
        <w:rPr>
          <w:rFonts w:ascii="Times New Roman" w:hAnsi="Times New Roman" w:cs="Times New Roman"/>
        </w:rPr>
        <w:t xml:space="preserve"> uproariously and maliciously.</w:t>
      </w:r>
      <w:r w:rsidRPr="003677B8">
        <w:rPr>
          <w:rFonts w:ascii="Times New Roman" w:hAnsi="Times New Roman" w:cs="Times New Roman"/>
        </w:rPr>
        <w:t>)</w:t>
      </w:r>
    </w:p>
    <w:p w14:paraId="395C17B4" w14:textId="77777777" w:rsidR="006A303D" w:rsidRPr="003677B8" w:rsidRDefault="006A303D" w:rsidP="006A303D">
      <w:pPr>
        <w:rPr>
          <w:i/>
        </w:rPr>
      </w:pPr>
    </w:p>
    <w:p w14:paraId="590BD61A"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2</w:t>
      </w:r>
    </w:p>
    <w:p w14:paraId="1D0630C8" w14:textId="343958E4" w:rsidR="006A303D" w:rsidRDefault="001C1606" w:rsidP="006A303D">
      <w:r>
        <w:t>A</w:t>
      </w:r>
      <w:r w:rsidR="000E52A5">
        <w:t xml:space="preserve"> good idea after all. </w:t>
      </w:r>
      <w:moveFromRangeStart w:id="91" w:author="Sloka Krishnan" w:date="2021-08-08T13:44:00Z" w:name="move79322664"/>
      <w:moveFrom w:id="92" w:author="Sloka Krishnan" w:date="2021-08-08T13:44:00Z">
        <w:r w:rsidR="000E52A5" w:rsidDel="005B343C">
          <w:t>Weed out the narrow-minded!</w:t>
        </w:r>
      </w:moveFrom>
      <w:moveFromRangeEnd w:id="91"/>
    </w:p>
    <w:p w14:paraId="40DAE4BC" w14:textId="77777777" w:rsidR="00D411E0" w:rsidRDefault="00D411E0" w:rsidP="006A303D"/>
    <w:p w14:paraId="339810AC" w14:textId="77777777" w:rsidR="00D411E0" w:rsidRDefault="00D411E0" w:rsidP="00D411E0">
      <w:pPr>
        <w:pStyle w:val="character"/>
      </w:pPr>
      <w:r>
        <w:t>WOMAN 1</w:t>
      </w:r>
    </w:p>
    <w:p w14:paraId="6BC4545F" w14:textId="34569492" w:rsidR="00D411E0" w:rsidRDefault="005B343C" w:rsidP="00D411E0">
      <w:moveToRangeStart w:id="93" w:author="Sloka Krishnan" w:date="2021-08-08T13:44:00Z" w:name="move79322664"/>
      <w:moveTo w:id="94" w:author="Sloka Krishnan" w:date="2021-08-08T13:44:00Z">
        <w:r>
          <w:t>Weed out the narrow-minded!</w:t>
        </w:r>
      </w:moveTo>
      <w:moveToRangeEnd w:id="93"/>
      <w:del w:id="95" w:author="Sloka Krishnan" w:date="2021-08-08T13:44:00Z">
        <w:r w:rsidR="00D411E0" w:rsidDel="005B343C">
          <w:delText>Show them the effects of their terrible decisions.</w:delText>
        </w:r>
      </w:del>
    </w:p>
    <w:p w14:paraId="65E5C210" w14:textId="77777777" w:rsidR="00D411E0" w:rsidRDefault="00D411E0" w:rsidP="00D411E0"/>
    <w:p w14:paraId="3A52BBE6" w14:textId="77777777" w:rsidR="00D411E0" w:rsidRDefault="00D411E0" w:rsidP="00D411E0">
      <w:pPr>
        <w:pStyle w:val="character"/>
      </w:pPr>
      <w:r>
        <w:t>WOMAN 2</w:t>
      </w:r>
    </w:p>
    <w:p w14:paraId="2EC64FCE" w14:textId="1B96DF57" w:rsidR="00D411E0" w:rsidRDefault="00D411E0" w:rsidP="00D411E0">
      <w:del w:id="96" w:author="Sloka Krishnan" w:date="2021-08-08T13:42:00Z">
        <w:r w:rsidDel="001215B3">
          <w:delText xml:space="preserve">They’ll be dropping like flies, you know it. </w:delText>
        </w:r>
      </w:del>
      <w:r>
        <w:t>I mean—they’re the ones who are dependent o</w:t>
      </w:r>
      <w:r w:rsidR="004F41ED">
        <w:t xml:space="preserve">n </w:t>
      </w:r>
      <w:del w:id="97" w:author="Sloka Krishnan" w:date="2021-09-06T19:43:00Z">
        <w:r w:rsidR="004F41ED" w:rsidDel="00E5771A">
          <w:delText>this shit</w:delText>
        </w:r>
      </w:del>
      <w:ins w:id="98" w:author="Sloka Krishnan" w:date="2021-09-06T19:43:00Z">
        <w:r w:rsidR="00E5771A">
          <w:t>public services</w:t>
        </w:r>
      </w:ins>
      <w:r w:rsidR="004F41ED">
        <w:t xml:space="preserve"> in the first place.</w:t>
      </w:r>
    </w:p>
    <w:p w14:paraId="085A34CD" w14:textId="77777777" w:rsidR="00D411E0" w:rsidRDefault="00D411E0" w:rsidP="00D411E0"/>
    <w:p w14:paraId="07A85C64" w14:textId="60ED197B" w:rsidR="00D411E0" w:rsidRDefault="00D411E0" w:rsidP="00D411E0">
      <w:pPr>
        <w:pStyle w:val="character"/>
      </w:pPr>
      <w:r>
        <w:t>woman 1</w:t>
      </w:r>
    </w:p>
    <w:p w14:paraId="75143746" w14:textId="2399817A" w:rsidR="006A7F2B" w:rsidRDefault="006A7F2B" w:rsidP="006A7F2B">
      <w:pPr>
        <w:pStyle w:val="direction"/>
      </w:pPr>
      <w:r>
        <w:t>(realizing)</w:t>
      </w:r>
    </w:p>
    <w:p w14:paraId="12FF4977" w14:textId="16B98D0A" w:rsidR="00D411E0" w:rsidRDefault="006A7F2B" w:rsidP="00D411E0">
      <w:r>
        <w:t>I</w:t>
      </w:r>
      <w:r w:rsidR="00D411E0">
        <w:t>t could really help flip some key jurisdictions.</w:t>
      </w:r>
    </w:p>
    <w:p w14:paraId="66B204B6" w14:textId="77777777" w:rsidR="00D411E0" w:rsidRDefault="00D411E0" w:rsidP="00D411E0"/>
    <w:p w14:paraId="566BB9F2" w14:textId="67B1A501" w:rsidR="00D411E0" w:rsidRDefault="00D411E0" w:rsidP="00D411E0">
      <w:pPr>
        <w:pStyle w:val="character"/>
      </w:pPr>
      <w:r>
        <w:t>WOMAN 2</w:t>
      </w:r>
    </w:p>
    <w:p w14:paraId="7DC94E1B" w14:textId="0CE74950" w:rsidR="00D411E0" w:rsidRPr="003677B8" w:rsidRDefault="006A7F2B" w:rsidP="00D411E0">
      <w:r>
        <w:t>Wow.</w:t>
      </w:r>
      <w:r w:rsidR="00D411E0">
        <w:t xml:space="preserve"> I hope so.</w:t>
      </w:r>
    </w:p>
    <w:p w14:paraId="3F296C1D" w14:textId="77777777" w:rsidR="00E54AF8" w:rsidRDefault="00E54AF8" w:rsidP="006A303D"/>
    <w:p w14:paraId="7A2F787A" w14:textId="1E8993CC" w:rsidR="006A303D" w:rsidRPr="003677B8" w:rsidRDefault="00C75BB9" w:rsidP="00AD2EAB">
      <w:pPr>
        <w:pStyle w:val="direction"/>
        <w:rPr>
          <w:rFonts w:ascii="Times New Roman" w:hAnsi="Times New Roman" w:cs="Times New Roman"/>
        </w:rPr>
      </w:pPr>
      <w:r w:rsidRPr="003677B8">
        <w:rPr>
          <w:rFonts w:ascii="Times New Roman" w:hAnsi="Times New Roman" w:cs="Times New Roman"/>
        </w:rPr>
        <w:t xml:space="preserve"> </w:t>
      </w:r>
      <w:r w:rsidR="00AD2EAB" w:rsidRPr="003677B8">
        <w:rPr>
          <w:rFonts w:ascii="Times New Roman" w:hAnsi="Times New Roman" w:cs="Times New Roman"/>
        </w:rPr>
        <w:t>(</w:t>
      </w:r>
      <w:r w:rsidR="005D214C" w:rsidRPr="003677B8">
        <w:rPr>
          <w:rFonts w:ascii="Times New Roman" w:hAnsi="Times New Roman" w:cs="Times New Roman"/>
        </w:rPr>
        <w:t>WOMAN 3</w:t>
      </w:r>
      <w:r w:rsidR="006A303D" w:rsidRPr="003677B8">
        <w:rPr>
          <w:rFonts w:ascii="Times New Roman" w:hAnsi="Times New Roman" w:cs="Times New Roman"/>
        </w:rPr>
        <w:t xml:space="preserve"> walks in.</w:t>
      </w:r>
      <w:r w:rsidR="00AD2EAB" w:rsidRPr="003677B8">
        <w:rPr>
          <w:rFonts w:ascii="Times New Roman" w:hAnsi="Times New Roman" w:cs="Times New Roman"/>
        </w:rPr>
        <w:t>)</w:t>
      </w:r>
    </w:p>
    <w:p w14:paraId="0A2DE1A6" w14:textId="77777777" w:rsidR="006A303D" w:rsidRPr="003677B8" w:rsidRDefault="006A303D" w:rsidP="00AD2EAB"/>
    <w:p w14:paraId="726E5EB5"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3</w:t>
      </w:r>
    </w:p>
    <w:p w14:paraId="1D366490" w14:textId="19ED9AB3" w:rsidR="006A303D" w:rsidRPr="003677B8" w:rsidRDefault="006A303D" w:rsidP="00AD2EAB">
      <w:r w:rsidRPr="003677B8">
        <w:t>You saw the news?</w:t>
      </w:r>
    </w:p>
    <w:p w14:paraId="4ABCB830" w14:textId="77777777" w:rsidR="006A303D" w:rsidRPr="003677B8" w:rsidRDefault="006A303D" w:rsidP="006A303D"/>
    <w:p w14:paraId="311246C3" w14:textId="751B1144" w:rsidR="00AD2EAB" w:rsidRPr="003677B8" w:rsidRDefault="00932C79" w:rsidP="00AD2EAB">
      <w:pPr>
        <w:pStyle w:val="character"/>
        <w:rPr>
          <w:rFonts w:ascii="Times New Roman" w:hAnsi="Times New Roman" w:cs="Times New Roman"/>
        </w:rPr>
      </w:pPr>
      <w:r>
        <w:rPr>
          <w:rFonts w:ascii="Times New Roman" w:hAnsi="Times New Roman" w:cs="Times New Roman"/>
        </w:rPr>
        <w:t>WOMAN 1</w:t>
      </w:r>
    </w:p>
    <w:p w14:paraId="670AD364" w14:textId="55C7A557" w:rsidR="006A303D" w:rsidRPr="003677B8" w:rsidRDefault="006A303D" w:rsidP="006A303D">
      <w:r w:rsidRPr="003677B8">
        <w:t>Horrible! Just horrible!</w:t>
      </w:r>
    </w:p>
    <w:p w14:paraId="255C9D77" w14:textId="77777777" w:rsidR="006A303D" w:rsidRPr="003677B8" w:rsidRDefault="006A303D" w:rsidP="006A303D"/>
    <w:p w14:paraId="260DBC79"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3</w:t>
      </w:r>
    </w:p>
    <w:p w14:paraId="6D11948D" w14:textId="78044206" w:rsidR="006A303D" w:rsidRPr="003677B8" w:rsidRDefault="006A303D" w:rsidP="006A303D">
      <w:r w:rsidRPr="003677B8">
        <w:t>These evil sons of bitches won’t be so smug when half their base is wiped out.</w:t>
      </w:r>
    </w:p>
    <w:p w14:paraId="567CD983" w14:textId="77777777" w:rsidR="006A303D" w:rsidRPr="003677B8" w:rsidRDefault="006A303D" w:rsidP="006A303D"/>
    <w:p w14:paraId="1C38AE8B" w14:textId="77777777" w:rsidR="00AD2EAB" w:rsidRPr="003677B8" w:rsidRDefault="006A303D" w:rsidP="00AD2EAB">
      <w:pPr>
        <w:pStyle w:val="character"/>
        <w:rPr>
          <w:rFonts w:ascii="Times New Roman" w:hAnsi="Times New Roman" w:cs="Times New Roman"/>
        </w:rPr>
      </w:pPr>
      <w:r w:rsidRPr="003677B8">
        <w:rPr>
          <w:rFonts w:ascii="Times New Roman" w:hAnsi="Times New Roman" w:cs="Times New Roman"/>
        </w:rPr>
        <w:t>WOMAN 2</w:t>
      </w:r>
    </w:p>
    <w:p w14:paraId="0EB14CD6" w14:textId="565AABFF" w:rsidR="006A303D" w:rsidRPr="003677B8" w:rsidRDefault="006A303D" w:rsidP="006A303D">
      <w:r w:rsidRPr="003677B8">
        <w:t xml:space="preserve">That’s </w:t>
      </w:r>
      <w:r w:rsidR="00610C13">
        <w:t>what we were just saying</w:t>
      </w:r>
      <w:r w:rsidRPr="003677B8">
        <w:t>!</w:t>
      </w:r>
    </w:p>
    <w:p w14:paraId="42DD63D7" w14:textId="77777777" w:rsidR="006A303D" w:rsidRPr="003677B8" w:rsidRDefault="006A303D" w:rsidP="006A303D"/>
    <w:p w14:paraId="733E6D45" w14:textId="708F393C" w:rsidR="00AD2EAB" w:rsidRDefault="00857783" w:rsidP="00AD2EAB">
      <w:pPr>
        <w:pStyle w:val="character"/>
        <w:rPr>
          <w:rFonts w:ascii="Times New Roman" w:hAnsi="Times New Roman" w:cs="Times New Roman"/>
        </w:rPr>
      </w:pPr>
      <w:r>
        <w:rPr>
          <w:rFonts w:ascii="Times New Roman" w:hAnsi="Times New Roman" w:cs="Times New Roman"/>
        </w:rPr>
        <w:t>WOMAN 3</w:t>
      </w:r>
    </w:p>
    <w:p w14:paraId="330254FB" w14:textId="7B82FB78" w:rsidR="00750BB8" w:rsidRPr="003677B8" w:rsidRDefault="00750BB8" w:rsidP="00750BB8">
      <w:pPr>
        <w:pStyle w:val="direction"/>
      </w:pPr>
      <w:r>
        <w:t>(sitting to join them)</w:t>
      </w:r>
    </w:p>
    <w:p w14:paraId="424C0E7D" w14:textId="55B99E0C" w:rsidR="006A303D" w:rsidRDefault="00857783" w:rsidP="006A303D">
      <w:r>
        <w:t>Well—g</w:t>
      </w:r>
      <w:r w:rsidR="006A303D" w:rsidRPr="003677B8">
        <w:t>ood ridd</w:t>
      </w:r>
      <w:r w:rsidR="00D74966">
        <w:t>ance.</w:t>
      </w:r>
    </w:p>
    <w:p w14:paraId="15278742" w14:textId="77777777" w:rsidR="00857783" w:rsidRDefault="00857783" w:rsidP="006A303D"/>
    <w:p w14:paraId="287CB077" w14:textId="53345459" w:rsidR="00857783" w:rsidRDefault="00BE762A" w:rsidP="00857783">
      <w:pPr>
        <w:pStyle w:val="character"/>
      </w:pPr>
      <w:r>
        <w:t>WOM</w:t>
      </w:r>
      <w:r w:rsidR="00D9501B">
        <w:t>A</w:t>
      </w:r>
      <w:r>
        <w:t>N 1</w:t>
      </w:r>
    </w:p>
    <w:p w14:paraId="528A95A1" w14:textId="21FF5CA2" w:rsidR="00857783" w:rsidRDefault="00A7148C" w:rsidP="00857783">
      <w:pPr>
        <w:rPr>
          <w:ins w:id="99" w:author="Sloka Krishnan" w:date="2021-09-06T19:34:00Z"/>
        </w:rPr>
      </w:pPr>
      <w:r>
        <w:t>They're just doing our work for us, huh?</w:t>
      </w:r>
    </w:p>
    <w:p w14:paraId="5C91813A" w14:textId="551767C2" w:rsidR="00361CED" w:rsidRDefault="00361CED" w:rsidP="00857783">
      <w:pPr>
        <w:rPr>
          <w:ins w:id="100" w:author="Sloka Krishnan" w:date="2021-09-06T19:34:00Z"/>
        </w:rPr>
      </w:pPr>
    </w:p>
    <w:p w14:paraId="7DF46792" w14:textId="1A5E90A7" w:rsidR="00361CED" w:rsidRDefault="00361CED" w:rsidP="00361CED">
      <w:pPr>
        <w:pStyle w:val="character"/>
        <w:rPr>
          <w:ins w:id="101" w:author="Sloka Krishnan" w:date="2021-09-06T19:34:00Z"/>
        </w:rPr>
      </w:pPr>
      <w:ins w:id="102" w:author="Sloka Krishnan" w:date="2021-09-06T19:34:00Z">
        <w:r>
          <w:t>WOMAN 2</w:t>
        </w:r>
      </w:ins>
    </w:p>
    <w:p w14:paraId="38E00F51" w14:textId="27F56D61" w:rsidR="00361CED" w:rsidRDefault="00361CED" w:rsidP="00361CED">
      <w:ins w:id="103" w:author="Sloka Krishnan" w:date="2021-09-06T19:34:00Z">
        <w:r>
          <w:t>To dead white trash!</w:t>
        </w:r>
      </w:ins>
    </w:p>
    <w:p w14:paraId="56B49142" w14:textId="77777777" w:rsidR="00261C7E" w:rsidRDefault="00261C7E" w:rsidP="00857783"/>
    <w:p w14:paraId="6835718F" w14:textId="286504B9" w:rsidR="00261C7E" w:rsidRDefault="00261C7E" w:rsidP="00261C7E">
      <w:pPr>
        <w:pStyle w:val="direction"/>
      </w:pPr>
      <w:r>
        <w:t xml:space="preserve">(They </w:t>
      </w:r>
      <w:r w:rsidR="008B09D1">
        <w:t xml:space="preserve">clink water glasses and </w:t>
      </w:r>
      <w:del w:id="104" w:author="Sloka Krishnan" w:date="2021-08-08T13:44:00Z">
        <w:r w:rsidDel="00642EB1">
          <w:delText xml:space="preserve">cackle </w:delText>
        </w:r>
      </w:del>
      <w:ins w:id="105" w:author="Sloka Krishnan" w:date="2021-08-08T13:44:00Z">
        <w:r w:rsidR="00642EB1">
          <w:t xml:space="preserve">laugh </w:t>
        </w:r>
      </w:ins>
      <w:r>
        <w:t>some more.)</w:t>
      </w:r>
    </w:p>
    <w:p w14:paraId="332FE43B" w14:textId="77777777" w:rsidR="008B5B6A" w:rsidRDefault="008B5B6A" w:rsidP="008B5B6A"/>
    <w:p w14:paraId="0F625741" w14:textId="77777777" w:rsidR="00801CD3" w:rsidRDefault="00801CD3" w:rsidP="008B5B6A"/>
    <w:p w14:paraId="6B092762" w14:textId="77777777" w:rsidR="00801CD3" w:rsidRPr="00801CD3" w:rsidRDefault="00801CD3" w:rsidP="00801CD3">
      <w:pPr>
        <w:pStyle w:val="scene"/>
      </w:pPr>
    </w:p>
    <w:p w14:paraId="5938BCC2" w14:textId="77777777" w:rsidR="00801CD3" w:rsidRPr="003677B8" w:rsidRDefault="00801CD3" w:rsidP="00801CD3">
      <w:pPr>
        <w:pStyle w:val="character"/>
        <w:rPr>
          <w:rFonts w:ascii="Times New Roman" w:hAnsi="Times New Roman" w:cs="Times New Roman"/>
        </w:rPr>
      </w:pPr>
    </w:p>
    <w:p w14:paraId="70AE3684" w14:textId="0AA3B52D" w:rsidR="00801CD3" w:rsidRPr="003677B8" w:rsidRDefault="00801CD3" w:rsidP="00801CD3">
      <w:pPr>
        <w:pStyle w:val="direction"/>
        <w:rPr>
          <w:b/>
        </w:rPr>
      </w:pPr>
      <w:r w:rsidRPr="003677B8">
        <w:t>(THE TRUE BELIEVER addresses the Senate.</w:t>
      </w:r>
      <w:r w:rsidR="00B85FF4">
        <w:t xml:space="preserve"> THE BEAUTIFUL ONE brings on the scene and stays for the whole speech, </w:t>
      </w:r>
      <w:r w:rsidR="00E95AF5">
        <w:t xml:space="preserve">but </w:t>
      </w:r>
      <w:r w:rsidR="00B85FF4">
        <w:t>very unobtrusively</w:t>
      </w:r>
      <w:r w:rsidR="00604540">
        <w:t>, perhaps offstage together with the audience</w:t>
      </w:r>
      <w:r w:rsidR="00A74764">
        <w:t xml:space="preserve">; his face and response should not draw </w:t>
      </w:r>
      <w:r w:rsidR="00604540">
        <w:t>their</w:t>
      </w:r>
      <w:r w:rsidR="00A74764">
        <w:t xml:space="preserve"> attention</w:t>
      </w:r>
      <w:r w:rsidR="00B85FF4">
        <w:t>.</w:t>
      </w:r>
      <w:r w:rsidRPr="003677B8">
        <w:t>)</w:t>
      </w:r>
    </w:p>
    <w:p w14:paraId="666E5033" w14:textId="77777777" w:rsidR="00801CD3" w:rsidRPr="003677B8" w:rsidRDefault="00801CD3" w:rsidP="00801CD3"/>
    <w:p w14:paraId="3107A43F" w14:textId="77777777" w:rsidR="00801CD3" w:rsidRPr="003677B8" w:rsidRDefault="00801CD3" w:rsidP="00801CD3">
      <w:pPr>
        <w:pStyle w:val="character"/>
        <w:rPr>
          <w:rFonts w:ascii="Times New Roman" w:hAnsi="Times New Roman" w:cs="Times New Roman"/>
        </w:rPr>
      </w:pPr>
      <w:r w:rsidRPr="003677B8">
        <w:rPr>
          <w:rFonts w:ascii="Times New Roman" w:hAnsi="Times New Roman" w:cs="Times New Roman"/>
        </w:rPr>
        <w:t>THE TRUE BELIEVER</w:t>
      </w:r>
    </w:p>
    <w:p w14:paraId="0D34D810" w14:textId="3224FC0E" w:rsidR="00801CD3" w:rsidRPr="003677B8" w:rsidRDefault="00801CD3" w:rsidP="00801CD3">
      <w:r w:rsidRPr="003677B8">
        <w:t xml:space="preserve">You know, I had a dream last night. And in it, all of us were here, in this chamber, and all of us were One with Christ. All of us! Even you, Senator, even you. Ha! But jokes aside, let me tell you, this unity was … profound. And filled with truth. Christ was within us all, </w:t>
      </w:r>
      <w:del w:id="106" w:author="Sloka Krishnan" w:date="2021-08-22T18:38:00Z">
        <w:r w:rsidRPr="003677B8" w:rsidDel="00062F5A">
          <w:delText xml:space="preserve">moving us for the good of this Nation that has been moving away from Him for too long. Christ was within us </w:delText>
        </w:r>
      </w:del>
      <w:r w:rsidRPr="003677B8">
        <w:t xml:space="preserve">and He spoke, </w:t>
      </w:r>
      <w:del w:id="107" w:author="Sloka Krishnan" w:date="2021-08-22T18:38:00Z">
        <w:r w:rsidRPr="003677B8" w:rsidDel="00062F5A">
          <w:delText>He shared</w:delText>
        </w:r>
      </w:del>
      <w:ins w:id="108" w:author="Sloka Krishnan" w:date="2021-08-22T18:38:00Z">
        <w:r w:rsidR="00062F5A">
          <w:t>sharing</w:t>
        </w:r>
      </w:ins>
      <w:r w:rsidRPr="003677B8">
        <w:t xml:space="preserve"> with us the promise of a beautiful and righteous Christian nation</w:t>
      </w:r>
      <w:del w:id="109" w:author="Sloka Krishnan" w:date="2021-08-22T18:38:00Z">
        <w:r w:rsidRPr="003677B8" w:rsidDel="0068794C">
          <w:delText xml:space="preserve"> with </w:delText>
        </w:r>
      </w:del>
      <w:del w:id="110" w:author="Sloka Krishnan" w:date="2021-08-22T17:41:00Z">
        <w:r w:rsidRPr="003677B8" w:rsidDel="00041C4E">
          <w:delText xml:space="preserve">a pure heart and </w:delText>
        </w:r>
      </w:del>
      <w:del w:id="111" w:author="Sloka Krishnan" w:date="2021-08-22T18:38:00Z">
        <w:r w:rsidRPr="003677B8" w:rsidDel="0068794C">
          <w:delText>a strong moral core</w:delText>
        </w:r>
      </w:del>
      <w:r w:rsidRPr="003677B8">
        <w:t xml:space="preserve">. Senators, this is the Nation that it is our duty to create. A Nation that </w:t>
      </w:r>
      <w:del w:id="112" w:author="Sloka Krishnan" w:date="2021-08-22T16:51:00Z">
        <w:r w:rsidRPr="003677B8" w:rsidDel="00497FA5">
          <w:delText>leaves forever</w:delText>
        </w:r>
      </w:del>
      <w:ins w:id="113" w:author="Sloka Krishnan" w:date="2021-08-22T16:51:00Z">
        <w:r w:rsidR="00497FA5">
          <w:t>returns from</w:t>
        </w:r>
      </w:ins>
      <w:r w:rsidRPr="003677B8">
        <w:t xml:space="preserve"> the path of immorality and sin down which it has strayed and chooses instead immortality, eternal life in Christ, in His beauty, in His power, in His </w:t>
      </w:r>
      <w:del w:id="114" w:author="Sloka Krishnan" w:date="2021-08-22T18:38:00Z">
        <w:r w:rsidRPr="003677B8" w:rsidDel="0068794C">
          <w:delText xml:space="preserve">overwhelming </w:delText>
        </w:r>
      </w:del>
      <w:r w:rsidRPr="003677B8">
        <w:t>grace. That is where our country is headed: to the joy and glory of living in Christ. Our duty is to usher in this era.</w:t>
      </w:r>
    </w:p>
    <w:p w14:paraId="3F5182C1" w14:textId="77777777" w:rsidR="00801CD3" w:rsidRPr="003677B8" w:rsidRDefault="00801CD3" w:rsidP="00801CD3"/>
    <w:p w14:paraId="3511EEA5" w14:textId="735A6864" w:rsidR="00801CD3" w:rsidRPr="003677B8" w:rsidRDefault="00801CD3" w:rsidP="00801CD3">
      <w:r w:rsidRPr="003677B8">
        <w:t>But Mr. Vice President, you say. How do we do this when so many among us are weak, are sinful, when so many among us willfully disregard the blessing that has been offered to us</w:t>
      </w:r>
      <w:del w:id="115" w:author="Sloka Krishnan" w:date="2021-08-22T18:41:00Z">
        <w:r w:rsidRPr="003677B8" w:rsidDel="005D4F6E">
          <w:delText xml:space="preserve"> in Christ</w:delText>
        </w:r>
      </w:del>
      <w:r w:rsidRPr="003677B8">
        <w:t>?</w:t>
      </w:r>
    </w:p>
    <w:p w14:paraId="0BFD0331" w14:textId="77777777" w:rsidR="00801CD3" w:rsidRPr="003677B8" w:rsidRDefault="00801CD3" w:rsidP="00801CD3"/>
    <w:p w14:paraId="04701AB6" w14:textId="77777777" w:rsidR="00801CD3" w:rsidRPr="003677B8" w:rsidRDefault="00801CD3" w:rsidP="00801CD3">
      <w:r w:rsidRPr="003677B8">
        <w:t>Let me tell you how I had this dream.</w:t>
      </w:r>
    </w:p>
    <w:p w14:paraId="5BBD7C86" w14:textId="77777777" w:rsidR="00801CD3" w:rsidRPr="003677B8" w:rsidRDefault="00801CD3" w:rsidP="00801CD3"/>
    <w:p w14:paraId="0F5F1AAB" w14:textId="02E453D2" w:rsidR="00801CD3" w:rsidRPr="003677B8" w:rsidRDefault="00801CD3" w:rsidP="00801CD3">
      <w:r w:rsidRPr="003677B8">
        <w:t xml:space="preserve">I was in bed last night. I was in bed, and next to me my wife slept soundly, but I could not sleep. The future of this country weighed heavily on my mind. In order to lift the weight, I thought of turning to … idleness, distraction. </w:t>
      </w:r>
      <w:r w:rsidR="008D15F0">
        <w:t>S</w:t>
      </w:r>
      <w:r w:rsidRPr="003677B8">
        <w:t>elf-gratification. I admit that. I admit my imperfection. But the strength of Christ allowed me to turn away from this and to turn to Him instead. And I submitted myself in prayer, reaching out to Christ, seeking His love, sharing with Him my worries and fears.</w:t>
      </w:r>
    </w:p>
    <w:p w14:paraId="4E8EBA82" w14:textId="77777777" w:rsidR="00801CD3" w:rsidRPr="003677B8" w:rsidRDefault="00801CD3" w:rsidP="00801CD3"/>
    <w:p w14:paraId="5495E365" w14:textId="3D6B1B6C" w:rsidR="00801CD3" w:rsidRPr="003677B8" w:rsidRDefault="00801CD3" w:rsidP="00801CD3">
      <w:r w:rsidRPr="003677B8">
        <w:t>And He responded. Christ came to my bed and asked</w:t>
      </w:r>
      <w:del w:id="116" w:author="Sloka Krishnan" w:date="2021-08-22T18:41:00Z">
        <w:r w:rsidRPr="003677B8" w:rsidDel="007B3A8B">
          <w:delText>, my child</w:delText>
        </w:r>
      </w:del>
      <w:ins w:id="117" w:author="Sloka Krishnan" w:date="2021-08-22T18:41:00Z">
        <w:r w:rsidR="007B3A8B">
          <w:t xml:space="preserve"> </w:t>
        </w:r>
      </w:ins>
      <w:ins w:id="118" w:author="Sloka Krishnan" w:date="2021-08-22T18:42:00Z">
        <w:r w:rsidR="007B3A8B">
          <w:t>me</w:t>
        </w:r>
      </w:ins>
      <w:r w:rsidRPr="003677B8">
        <w:t xml:space="preserve">, </w:t>
      </w:r>
      <w:ins w:id="119" w:author="Sloka Krishnan" w:date="2021-08-22T18:42:00Z">
        <w:r w:rsidR="007B3A8B">
          <w:t>“</w:t>
        </w:r>
      </w:ins>
      <w:del w:id="120" w:author="Sloka Krishnan" w:date="2021-08-22T18:42:00Z">
        <w:r w:rsidRPr="003677B8" w:rsidDel="007B3A8B">
          <w:delText xml:space="preserve">why </w:delText>
        </w:r>
      </w:del>
      <w:ins w:id="121" w:author="Sloka Krishnan" w:date="2021-08-22T18:42:00Z">
        <w:r w:rsidR="007B3A8B">
          <w:t>W</w:t>
        </w:r>
        <w:r w:rsidR="007B3A8B" w:rsidRPr="003677B8">
          <w:t xml:space="preserve">hy </w:t>
        </w:r>
      </w:ins>
      <w:r w:rsidRPr="003677B8">
        <w:t>you are suffering?</w:t>
      </w:r>
      <w:ins w:id="122" w:author="Sloka Krishnan" w:date="2021-08-22T18:42:00Z">
        <w:r w:rsidR="007B3A8B">
          <w:t>”</w:t>
        </w:r>
      </w:ins>
      <w:r w:rsidRPr="003677B8">
        <w:t xml:space="preserve"> And His presence soothed me. I felt a </w:t>
      </w:r>
      <w:del w:id="123" w:author="Sloka Krishnan" w:date="2021-08-22T18:42:00Z">
        <w:r w:rsidRPr="003677B8" w:rsidDel="007B3A8B">
          <w:delText xml:space="preserve">great </w:delText>
        </w:r>
      </w:del>
      <w:r w:rsidRPr="003677B8">
        <w:t xml:space="preserve">warmth that began in my heart and spread through my body. My skin felt so sensitive to the sheets. My breathing grew deeper, heavier. My eyelids grew heavy. My whole being was </w:t>
      </w:r>
      <w:del w:id="124" w:author="Sloka Krishnan" w:date="2021-08-08T13:46:00Z">
        <w:r w:rsidRPr="003677B8" w:rsidDel="00E569F0">
          <w:delText xml:space="preserve">undulating, </w:delText>
        </w:r>
      </w:del>
      <w:r w:rsidRPr="003677B8">
        <w:t>relaxing as it hadn’t been able to in weeks. And then the warmth grew</w:t>
      </w:r>
      <w:del w:id="125" w:author="Sloka Krishnan" w:date="2021-08-08T13:46:00Z">
        <w:r w:rsidRPr="003677B8" w:rsidDel="00D46CF7">
          <w:delText>, roaring,</w:delText>
        </w:r>
      </w:del>
      <w:r w:rsidRPr="003677B8">
        <w:t xml:space="preserve"> into a fire, </w:t>
      </w:r>
      <w:del w:id="126" w:author="Sloka Krishnan" w:date="2021-08-08T13:48:00Z">
        <w:r w:rsidRPr="003677B8" w:rsidDel="0080624C">
          <w:delText xml:space="preserve">and I was vibrating, </w:delText>
        </w:r>
      </w:del>
      <w:r w:rsidRPr="003677B8">
        <w:t xml:space="preserve">and Christ was showing me His power, showing me the power of our union. My throat was constricted, my body struggled to move up, up to meet Him. In the light behind my eyelids I saw his figure, illuminated, and I felt my tongue reach out unbidden, this muscle stretching to salve his holy wounds. Their taste of iron and salt was real, and it was painful, and I was overcome with emotion, overcome by </w:t>
      </w:r>
      <w:r w:rsidRPr="003677B8">
        <w:lastRenderedPageBreak/>
        <w:t>Christ’s beauty and generosity, overcome by His love, overcome by the intimacy and freedom with which He gives that love.</w:t>
      </w:r>
    </w:p>
    <w:p w14:paraId="15416F30" w14:textId="77777777" w:rsidR="00801CD3" w:rsidRPr="003677B8" w:rsidRDefault="00801CD3" w:rsidP="00801CD3"/>
    <w:p w14:paraId="0A534195" w14:textId="4C49566B" w:rsidR="00801CD3" w:rsidRPr="003677B8" w:rsidRDefault="00801CD3" w:rsidP="00801CD3">
      <w:r w:rsidRPr="003677B8">
        <w:t>I didn’t know that the heat could grow stronger but it did, and it continued to pulse within me</w:t>
      </w:r>
      <w:del w:id="127" w:author="Sloka Krishnan" w:date="2021-08-08T13:47:00Z">
        <w:r w:rsidRPr="003677B8" w:rsidDel="0080624C">
          <w:delText xml:space="preserve"> with ever-greater intensity</w:delText>
        </w:r>
      </w:del>
      <w:r w:rsidRPr="003677B8">
        <w:t xml:space="preserve">, and I was shaking then, and Christ was in front of me, holding me, and inside me, </w:t>
      </w:r>
      <w:del w:id="128" w:author="Sloka Krishnan" w:date="2021-08-08T13:48:00Z">
        <w:r w:rsidRPr="003677B8" w:rsidDel="0080624C">
          <w:delText xml:space="preserve">inside me and </w:delText>
        </w:r>
      </w:del>
      <w:r w:rsidRPr="003677B8">
        <w:t xml:space="preserve">filling me wholly, leaving no room for doubt, leaving no room for anything but faith in His love. And we were together imbued with a searing light that grew brighter and brighter, and I clung to Him, fearful, I clung to His pain, which was my pain, I reached for His wounds, which were my wounds, I couldn’t stand it anymore, I didn’t know what He was doing, but I trusted Him, </w:t>
      </w:r>
      <w:ins w:id="129" w:author="Sloka Krishnan" w:date="2021-08-22T18:49:00Z">
        <w:r w:rsidR="006723DC">
          <w:t xml:space="preserve">and </w:t>
        </w:r>
      </w:ins>
      <w:r w:rsidRPr="003677B8">
        <w:t>I cried out, I am sure, cried out His name over and over</w:t>
      </w:r>
      <w:del w:id="130" w:author="Sloka Krishnan" w:date="2021-08-08T13:49:00Z">
        <w:r w:rsidRPr="003677B8" w:rsidDel="0080624C">
          <w:delText xml:space="preserve"> until my throat was raw, until my voice was brittle</w:delText>
        </w:r>
      </w:del>
      <w:r w:rsidRPr="003677B8">
        <w:t>, and then—</w:t>
      </w:r>
    </w:p>
    <w:p w14:paraId="3707ACFF" w14:textId="77777777" w:rsidR="00801CD3" w:rsidRPr="003677B8" w:rsidRDefault="00801CD3" w:rsidP="00801CD3"/>
    <w:p w14:paraId="3C84917F" w14:textId="49E59A28" w:rsidR="00801CD3" w:rsidRPr="003677B8" w:rsidRDefault="00801CD3" w:rsidP="00801CD3">
      <w:r w:rsidRPr="003677B8">
        <w:t xml:space="preserve">Like </w:t>
      </w:r>
      <w:del w:id="131" w:author="Sloka Krishnan" w:date="2021-08-08T13:49:00Z">
        <w:r w:rsidRPr="003677B8" w:rsidDel="00CC4A0F">
          <w:delText xml:space="preserve">piercing </w:delText>
        </w:r>
      </w:del>
      <w:r w:rsidRPr="003677B8">
        <w:t>daybreak</w:t>
      </w:r>
      <w:del w:id="132" w:author="Sloka Krishnan" w:date="2021-08-08T13:49:00Z">
        <w:r w:rsidRPr="003677B8" w:rsidDel="00CC4A0F">
          <w:delText xml:space="preserve">, </w:delText>
        </w:r>
      </w:del>
      <w:ins w:id="133" w:author="Sloka Krishnan" w:date="2021-08-08T13:49:00Z">
        <w:r w:rsidR="00CC4A0F">
          <w:t>.</w:t>
        </w:r>
        <w:r w:rsidR="00CC4A0F" w:rsidRPr="003677B8">
          <w:t xml:space="preserve"> </w:t>
        </w:r>
      </w:ins>
      <w:del w:id="134" w:author="Sloka Krishnan" w:date="2021-08-08T13:49:00Z">
        <w:r w:rsidRPr="003677B8" w:rsidDel="00CC4A0F">
          <w:delText xml:space="preserve">like </w:delText>
        </w:r>
      </w:del>
      <w:ins w:id="135" w:author="Sloka Krishnan" w:date="2021-08-08T13:49:00Z">
        <w:r w:rsidR="00CC4A0F">
          <w:t>L</w:t>
        </w:r>
        <w:r w:rsidR="00CC4A0F" w:rsidRPr="003677B8">
          <w:t xml:space="preserve">ike </w:t>
        </w:r>
      </w:ins>
      <w:r w:rsidRPr="003677B8">
        <w:t xml:space="preserve">a revelation, the light and the heat shattered into glorious flames, Christ shattered into flames, I shattered into flames, and there was no more pain, there was no more worry, there was nothing but waves and waves </w:t>
      </w:r>
      <w:del w:id="136" w:author="Sloka Krishnan" w:date="2021-08-08T13:50:00Z">
        <w:r w:rsidRPr="003677B8" w:rsidDel="00E361E5">
          <w:delText xml:space="preserve">and waves </w:delText>
        </w:r>
      </w:del>
      <w:r w:rsidRPr="003677B8">
        <w:t>of the most ineffable bright and crackling beauty.</w:t>
      </w:r>
    </w:p>
    <w:p w14:paraId="44CE8D54" w14:textId="77777777" w:rsidR="00801CD3" w:rsidRPr="003677B8" w:rsidRDefault="00801CD3" w:rsidP="00801CD3"/>
    <w:p w14:paraId="4310A156" w14:textId="65ADD43E" w:rsidR="00801CD3" w:rsidRPr="003677B8" w:rsidRDefault="00801CD3" w:rsidP="00801CD3">
      <w:del w:id="137" w:author="Sloka Krishnan" w:date="2021-08-08T13:50:00Z">
        <w:r w:rsidRPr="003677B8" w:rsidDel="00A362CF">
          <w:delText xml:space="preserve">I don’t know how long I rode these waves. </w:delText>
        </w:r>
      </w:del>
      <w:r w:rsidRPr="003677B8">
        <w:t>When they finally subsided, my limbs were weak, my bed saturated with sweat, my pillow flooded by tears I did not know I had shed. I was broken, more fully surrendered to Christ than perhaps ever before. And a great peace washed over me.</w:t>
      </w:r>
    </w:p>
    <w:p w14:paraId="700A4791" w14:textId="77777777" w:rsidR="00801CD3" w:rsidRPr="003677B8" w:rsidRDefault="00801CD3" w:rsidP="00801CD3"/>
    <w:p w14:paraId="55687205" w14:textId="77777777" w:rsidR="00801CD3" w:rsidRPr="003677B8" w:rsidRDefault="00801CD3" w:rsidP="00801CD3">
      <w:r w:rsidRPr="003677B8">
        <w:t>And then I slept. And then, Senators, I had this beautiful dream, with all of you. And we all felt this same full surrender, we all felt our desires satiated and our bodies healed by Christ. He alone will do this for us and for this country.</w:t>
      </w:r>
    </w:p>
    <w:p w14:paraId="22EB1CD5" w14:textId="77777777" w:rsidR="00801CD3" w:rsidRPr="003677B8" w:rsidRDefault="00801CD3" w:rsidP="00801CD3"/>
    <w:p w14:paraId="5740D203" w14:textId="4D173526" w:rsidR="00801CD3" w:rsidRPr="003677B8" w:rsidRDefault="00801CD3" w:rsidP="00801CD3">
      <w:r w:rsidRPr="003677B8">
        <w:t>This is why, good Senators, I will be voting “no” on this wasteful bill, should a tiebreak be necessary. I urge you to reject it outright.</w:t>
      </w:r>
    </w:p>
    <w:p w14:paraId="1AF1DC4D" w14:textId="77777777" w:rsidR="00801CD3" w:rsidRDefault="00801CD3" w:rsidP="008B5B6A"/>
    <w:p w14:paraId="58F95433" w14:textId="1E483F90" w:rsidR="007A5BD2" w:rsidRDefault="007A5BD2" w:rsidP="007A5BD2">
      <w:pPr>
        <w:pStyle w:val="direction"/>
      </w:pPr>
      <w:r>
        <w:t>(THE TRUE BELIEVER exits and THE BEAUTIFUL ONE follows, taking the world with them.)</w:t>
      </w:r>
    </w:p>
    <w:p w14:paraId="4F537EC1" w14:textId="4455740C" w:rsidR="008B5B6A" w:rsidRDefault="008B5B6A" w:rsidP="008B5B6A"/>
    <w:p w14:paraId="1D51C0D6" w14:textId="77777777" w:rsidR="00013490" w:rsidRDefault="00013490" w:rsidP="008B5B6A"/>
    <w:p w14:paraId="51328B5A" w14:textId="77777777" w:rsidR="008B5B6A" w:rsidRPr="003677B8" w:rsidRDefault="008B5B6A" w:rsidP="008B5B6A">
      <w:pPr>
        <w:pStyle w:val="scene"/>
      </w:pPr>
    </w:p>
    <w:p w14:paraId="342BA768" w14:textId="77777777" w:rsidR="006A303D" w:rsidRDefault="006A303D" w:rsidP="00700756">
      <w:pPr>
        <w:pStyle w:val="character"/>
      </w:pPr>
    </w:p>
    <w:p w14:paraId="1B18E25A" w14:textId="413D9D74" w:rsidR="008B5B6A" w:rsidRPr="003677B8" w:rsidRDefault="008B5B6A" w:rsidP="008B5B6A">
      <w:pPr>
        <w:pStyle w:val="direction"/>
      </w:pPr>
      <w:r>
        <w:t xml:space="preserve">(Concerned that it somehow went wrong, the </w:t>
      </w:r>
      <w:r w:rsidR="008363CA">
        <w:t>OUTCASTS</w:t>
      </w:r>
      <w:r>
        <w:t xml:space="preserve"> </w:t>
      </w:r>
      <w:del w:id="138" w:author="Sloka Krishnan" w:date="2021-08-22T18:56:00Z">
        <w:r w:rsidDel="00275E1A">
          <w:delText xml:space="preserve">unsuccessfully work to </w:delText>
        </w:r>
      </w:del>
      <w:r>
        <w:t xml:space="preserve">practice their </w:t>
      </w:r>
      <w:ins w:id="139" w:author="Sloka Krishnan" w:date="2021-08-22T18:55:00Z">
        <w:r w:rsidR="00DD793C">
          <w:t>vocalizing</w:t>
        </w:r>
      </w:ins>
      <w:ins w:id="140" w:author="Sloka Krishnan" w:date="2021-08-22T18:59:00Z">
        <w:r w:rsidR="006469A7">
          <w:t xml:space="preserve"> and </w:t>
        </w:r>
      </w:ins>
      <w:r>
        <w:t xml:space="preserve">breathing </w:t>
      </w:r>
      <w:del w:id="141" w:author="Sloka Krishnan" w:date="2021-08-22T18:56:00Z">
        <w:r w:rsidDel="00275E1A">
          <w:delText xml:space="preserve">and </w:delText>
        </w:r>
      </w:del>
      <w:ins w:id="142" w:author="Sloka Krishnan" w:date="2021-08-22T18:56:00Z">
        <w:r w:rsidR="00275E1A">
          <w:t xml:space="preserve">in an </w:t>
        </w:r>
      </w:ins>
      <w:ins w:id="143" w:author="Sloka Krishnan" w:date="2021-08-22T18:59:00Z">
        <w:r w:rsidR="006469A7">
          <w:t xml:space="preserve">unsuccessful </w:t>
        </w:r>
      </w:ins>
      <w:ins w:id="144" w:author="Sloka Krishnan" w:date="2021-08-22T18:56:00Z">
        <w:r w:rsidR="00275E1A">
          <w:t xml:space="preserve">attempt to </w:t>
        </w:r>
      </w:ins>
      <w:r>
        <w:t xml:space="preserve">re-establish </w:t>
      </w:r>
      <w:r w:rsidR="00C24B32">
        <w:t>a lost</w:t>
      </w:r>
      <w:r>
        <w:t xml:space="preserve"> cohesiveness. Each successive fail</w:t>
      </w:r>
      <w:r w:rsidR="00117C85">
        <w:t>ed effort</w:t>
      </w:r>
      <w:r w:rsidR="009E660F">
        <w:t xml:space="preserve"> elicits targeted two-on</w:t>
      </w:r>
      <w:r>
        <w:t>-one gestures of blame whose directionality is primarily determined by who reacts first</w:t>
      </w:r>
      <w:r w:rsidR="000C3CD7">
        <w:t xml:space="preserve"> and most </w:t>
      </w:r>
      <w:r w:rsidR="00823204">
        <w:t>aggressively</w:t>
      </w:r>
      <w:r>
        <w:t xml:space="preserve">. The default and expected response to this blame is an immediate cowering </w:t>
      </w:r>
      <w:proofErr w:type="spellStart"/>
      <w:r>
        <w:t>apologeticness</w:t>
      </w:r>
      <w:proofErr w:type="spellEnd"/>
      <w:r>
        <w:t xml:space="preserve"> which, when deemed appropriately self-flagellating by the other two, allows the process to continue and a new attempt at unison breathing to be made. This is all done with a pretense of </w:t>
      </w:r>
      <w:r w:rsidR="00426D12">
        <w:t xml:space="preserve">pleasant </w:t>
      </w:r>
      <w:r>
        <w:t xml:space="preserve">collaboration, through which—conspicuously, unnaturally—exasperation does not ever </w:t>
      </w:r>
      <w:proofErr w:type="spellStart"/>
      <w:r>
        <w:t>seep</w:t>
      </w:r>
      <w:proofErr w:type="spellEnd"/>
      <w:r w:rsidR="00717FFE">
        <w:t>, even as increasingly strange and howling sounds come from the three</w:t>
      </w:r>
      <w:r>
        <w:t>.</w:t>
      </w:r>
      <w:r w:rsidR="00AC32FA">
        <w:t>)</w:t>
      </w:r>
    </w:p>
    <w:p w14:paraId="464F4BD8" w14:textId="77777777" w:rsidR="00865585" w:rsidRDefault="00865585" w:rsidP="006A303D"/>
    <w:p w14:paraId="0189684D" w14:textId="77777777" w:rsidR="00E31805" w:rsidRDefault="00E31805" w:rsidP="006A303D"/>
    <w:p w14:paraId="1FD84CA5" w14:textId="77777777" w:rsidR="00E31805" w:rsidRPr="00E31805" w:rsidRDefault="00E31805" w:rsidP="00E31805">
      <w:pPr>
        <w:pStyle w:val="scene"/>
      </w:pPr>
    </w:p>
    <w:p w14:paraId="48011EFF" w14:textId="77777777" w:rsidR="00E31805" w:rsidRPr="003677B8" w:rsidRDefault="00E31805" w:rsidP="00E31805">
      <w:pPr>
        <w:pStyle w:val="character"/>
        <w:rPr>
          <w:rFonts w:ascii="Times New Roman" w:hAnsi="Times New Roman" w:cs="Times New Roman"/>
        </w:rPr>
      </w:pPr>
    </w:p>
    <w:p w14:paraId="6E0EFA4B" w14:textId="5256F41A" w:rsidR="00E31805" w:rsidRPr="003677B8" w:rsidRDefault="00E31805" w:rsidP="00E31805">
      <w:pPr>
        <w:pStyle w:val="direction"/>
        <w:rPr>
          <w:b/>
        </w:rPr>
      </w:pPr>
      <w:r w:rsidRPr="003677B8">
        <w:t xml:space="preserve">(THE BEAUTIFUL ONE </w:t>
      </w:r>
      <w:r w:rsidR="00DC0C8D">
        <w:t xml:space="preserve">materializes the bathroom and </w:t>
      </w:r>
      <w:r w:rsidRPr="003677B8">
        <w:t>stands at the mirror, staring at himself.</w:t>
      </w:r>
      <w:r>
        <w:t xml:space="preserve"> Just at himself, </w:t>
      </w:r>
      <w:r w:rsidR="00685BDC">
        <w:t xml:space="preserve">calm, </w:t>
      </w:r>
      <w:r>
        <w:t>with neither the practiced bravado nor horror of the last time.</w:t>
      </w:r>
      <w:r w:rsidRPr="003677B8">
        <w:t xml:space="preserve"> THE POWERFUL ONE enters.)</w:t>
      </w:r>
    </w:p>
    <w:p w14:paraId="4FA51165" w14:textId="77777777" w:rsidR="00E31805" w:rsidRPr="003677B8" w:rsidRDefault="00E31805" w:rsidP="00E31805"/>
    <w:p w14:paraId="0A993D2A"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33CC3632" w14:textId="77777777" w:rsidR="00E31805" w:rsidRPr="003677B8" w:rsidRDefault="00E31805" w:rsidP="00E31805">
      <w:r w:rsidRPr="003677B8">
        <w:t>Why the hell are you always in this bathroom, kid?</w:t>
      </w:r>
    </w:p>
    <w:p w14:paraId="3C47F002" w14:textId="77777777" w:rsidR="00E31805" w:rsidRPr="003677B8" w:rsidRDefault="00E31805" w:rsidP="00E31805"/>
    <w:p w14:paraId="2ECF6062"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64B15967" w14:textId="77777777" w:rsidR="00E31805" w:rsidRPr="003677B8" w:rsidRDefault="00E31805" w:rsidP="00E31805">
      <w:r w:rsidRPr="003677B8">
        <w:t>I could ask you the same thing.</w:t>
      </w:r>
    </w:p>
    <w:p w14:paraId="02BFC167" w14:textId="77777777" w:rsidR="00E31805" w:rsidRPr="003677B8" w:rsidRDefault="00E31805" w:rsidP="00E31805"/>
    <w:p w14:paraId="116B3EFF"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5A5C876B" w14:textId="77777777" w:rsidR="00E31805" w:rsidRPr="003677B8" w:rsidRDefault="00E31805" w:rsidP="00E31805">
      <w:r w:rsidRPr="003677B8">
        <w:t xml:space="preserve">Why do you think? I gotta take a piss. Only one of us has got himself a pretty face like that, so staring in the mirror sure as hell </w:t>
      </w:r>
      <w:proofErr w:type="spellStart"/>
      <w:r w:rsidRPr="003677B8">
        <w:t>ain’t</w:t>
      </w:r>
      <w:proofErr w:type="spellEnd"/>
      <w:r w:rsidRPr="003677B8">
        <w:t xml:space="preserve"> my draw.</w:t>
      </w:r>
    </w:p>
    <w:p w14:paraId="2AC3E8FE" w14:textId="77777777" w:rsidR="00E31805" w:rsidRPr="003677B8" w:rsidRDefault="00E31805" w:rsidP="00E31805"/>
    <w:p w14:paraId="38CE18F0" w14:textId="77777777" w:rsidR="00E31805" w:rsidRPr="003677B8" w:rsidRDefault="00E31805" w:rsidP="00E31805">
      <w:pPr>
        <w:pStyle w:val="direction"/>
        <w:rPr>
          <w:rFonts w:ascii="Times New Roman" w:hAnsi="Times New Roman" w:cs="Times New Roman"/>
        </w:rPr>
      </w:pPr>
      <w:r w:rsidRPr="003677B8">
        <w:rPr>
          <w:rFonts w:ascii="Times New Roman" w:hAnsi="Times New Roman" w:cs="Times New Roman"/>
        </w:rPr>
        <w:t>(He starts to piss.)</w:t>
      </w:r>
    </w:p>
    <w:p w14:paraId="559F7FA9" w14:textId="77777777" w:rsidR="00E31805" w:rsidRPr="003677B8" w:rsidRDefault="00E31805" w:rsidP="00E31805"/>
    <w:p w14:paraId="62F15361" w14:textId="77777777" w:rsidR="00E31805" w:rsidRPr="003677B8" w:rsidRDefault="00E31805" w:rsidP="00E31805">
      <w:r w:rsidRPr="003677B8">
        <w:t>Shit, you look at yourself like that when you’re jerking off on the toilet? You got mirrors all over your bedroom like that?</w:t>
      </w:r>
    </w:p>
    <w:p w14:paraId="5F189A09" w14:textId="77777777" w:rsidR="00E31805" w:rsidRPr="003677B8" w:rsidRDefault="00E31805" w:rsidP="00E31805"/>
    <w:p w14:paraId="4DDA3764"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478BD54A" w14:textId="77777777" w:rsidR="00E31805" w:rsidRPr="003677B8" w:rsidRDefault="00E31805" w:rsidP="00E31805">
      <w:r w:rsidRPr="003677B8">
        <w:t>I—no.</w:t>
      </w:r>
    </w:p>
    <w:p w14:paraId="5A82492E" w14:textId="77777777" w:rsidR="00E31805" w:rsidRPr="003677B8" w:rsidRDefault="00E31805" w:rsidP="00E31805"/>
    <w:p w14:paraId="533E469F"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17282498" w14:textId="77777777" w:rsidR="00E31805" w:rsidRPr="003677B8" w:rsidRDefault="00E31805" w:rsidP="00E31805">
      <w:r w:rsidRPr="003677B8">
        <w:t xml:space="preserve">Think about it. I know a guy who got </w:t>
      </w:r>
      <w:proofErr w:type="spellStart"/>
      <w:r w:rsidRPr="003677B8">
        <w:t>em</w:t>
      </w:r>
      <w:proofErr w:type="spellEnd"/>
      <w:r w:rsidRPr="003677B8">
        <w:t xml:space="preserve"> imported from Persia</w:t>
      </w:r>
      <w:r>
        <w:t xml:space="preserve"> or wherever</w:t>
      </w:r>
      <w:r w:rsidRPr="003677B8">
        <w:t xml:space="preserve">. Covered his entire fuckin ceiling. </w:t>
      </w:r>
      <w:proofErr w:type="gramStart"/>
      <w:r w:rsidRPr="003677B8">
        <w:t>Hell</w:t>
      </w:r>
      <w:proofErr w:type="gramEnd"/>
      <w:r w:rsidRPr="003677B8">
        <w:t xml:space="preserve"> if I was fucking you, I’d want to see it from every </w:t>
      </w:r>
      <w:proofErr w:type="spellStart"/>
      <w:r w:rsidRPr="003677B8">
        <w:t>motherfukin</w:t>
      </w:r>
      <w:proofErr w:type="spellEnd"/>
      <w:r w:rsidRPr="003677B8">
        <w:t xml:space="preserve"> angle. Shit. Get that face and that ass in the picture at the same time? I’d be about ready to shoot.</w:t>
      </w:r>
    </w:p>
    <w:p w14:paraId="7A10A518" w14:textId="77777777" w:rsidR="00E31805" w:rsidRPr="003677B8" w:rsidRDefault="00E31805" w:rsidP="00E31805"/>
    <w:p w14:paraId="6B9A8DAA"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2339AE04" w14:textId="77777777" w:rsidR="00E31805" w:rsidRPr="003677B8" w:rsidRDefault="00E31805" w:rsidP="00E31805">
      <w:r w:rsidRPr="003677B8">
        <w:t>Well, thank you.</w:t>
      </w:r>
    </w:p>
    <w:p w14:paraId="76D5A1A5" w14:textId="77777777" w:rsidR="00E31805" w:rsidRPr="003677B8" w:rsidRDefault="00E31805" w:rsidP="00E31805"/>
    <w:p w14:paraId="7CA7411B"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3779A6EA" w14:textId="77777777" w:rsidR="00E31805" w:rsidRPr="003677B8" w:rsidRDefault="00E31805" w:rsidP="00E31805">
      <w:pPr>
        <w:pStyle w:val="direction"/>
        <w:rPr>
          <w:rFonts w:ascii="Times New Roman" w:hAnsi="Times New Roman" w:cs="Times New Roman"/>
        </w:rPr>
      </w:pPr>
      <w:r w:rsidRPr="003677B8">
        <w:rPr>
          <w:rFonts w:ascii="Times New Roman" w:hAnsi="Times New Roman" w:cs="Times New Roman"/>
        </w:rPr>
        <w:t>(zipping up)</w:t>
      </w:r>
    </w:p>
    <w:p w14:paraId="51052D75" w14:textId="77777777" w:rsidR="00E31805" w:rsidRPr="003677B8" w:rsidRDefault="00E31805" w:rsidP="00E31805">
      <w:r w:rsidRPr="003677B8">
        <w:t>Hey, what’s wrong with you?</w:t>
      </w:r>
    </w:p>
    <w:p w14:paraId="4EADC229" w14:textId="77777777" w:rsidR="00E31805" w:rsidRPr="003677B8" w:rsidRDefault="00E31805" w:rsidP="00E31805"/>
    <w:p w14:paraId="7AFE84DE"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113C4105" w14:textId="77777777" w:rsidR="00E31805" w:rsidRPr="003677B8" w:rsidRDefault="00E31805" w:rsidP="00E31805">
      <w:r w:rsidRPr="003677B8">
        <w:t>What?</w:t>
      </w:r>
    </w:p>
    <w:p w14:paraId="4F9726C5" w14:textId="77777777" w:rsidR="00E31805" w:rsidRPr="003677B8" w:rsidRDefault="00E31805" w:rsidP="00E31805"/>
    <w:p w14:paraId="74B7381E"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33F0CDF6" w14:textId="77777777" w:rsidR="00E31805" w:rsidRPr="003677B8" w:rsidRDefault="00E31805" w:rsidP="00E31805">
      <w:r w:rsidRPr="003677B8">
        <w:t xml:space="preserve">Why the hell aren’t you having any fun? You’re not </w:t>
      </w:r>
      <w:r w:rsidRPr="003677B8">
        <w:rPr>
          <w:i/>
        </w:rPr>
        <w:t xml:space="preserve">that </w:t>
      </w:r>
      <w:r w:rsidRPr="003677B8">
        <w:t>much of a rookie, kid. You know how to do it.</w:t>
      </w:r>
    </w:p>
    <w:p w14:paraId="381A21F8" w14:textId="77777777" w:rsidR="00E31805" w:rsidRPr="003677B8" w:rsidRDefault="00E31805" w:rsidP="00E31805"/>
    <w:p w14:paraId="5D960B7F"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6043F042" w14:textId="77777777" w:rsidR="00E31805" w:rsidRPr="003677B8" w:rsidRDefault="00E31805" w:rsidP="00E31805">
      <w:r w:rsidRPr="003677B8">
        <w:t>There’s just so much work—</w:t>
      </w:r>
    </w:p>
    <w:p w14:paraId="29650E1D" w14:textId="77777777" w:rsidR="00E31805" w:rsidRPr="003677B8" w:rsidRDefault="00E31805" w:rsidP="00E31805"/>
    <w:p w14:paraId="24DB24DC"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0621D9DA" w14:textId="77777777" w:rsidR="00E31805" w:rsidRPr="003677B8" w:rsidRDefault="00E31805" w:rsidP="00E31805">
      <w:r w:rsidRPr="003677B8">
        <w:t>Work! If I wanted to work I’d still be a fuckin banker. Bartender, whatever. Work! You don’t become an advisor to the President to do work. You make some shit up and then you go out and get laid.</w:t>
      </w:r>
    </w:p>
    <w:p w14:paraId="5BAF3013" w14:textId="77777777" w:rsidR="00E31805" w:rsidRPr="003677B8" w:rsidRDefault="00E31805" w:rsidP="00E31805"/>
    <w:p w14:paraId="6AD4255D"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67AA402B" w14:textId="77777777" w:rsidR="00E31805" w:rsidRPr="003677B8" w:rsidRDefault="00E31805" w:rsidP="00E31805">
      <w:r w:rsidRPr="003677B8">
        <w:t>Does he know you think that?</w:t>
      </w:r>
    </w:p>
    <w:p w14:paraId="096C944E" w14:textId="77777777" w:rsidR="00E31805" w:rsidRPr="003677B8" w:rsidRDefault="00E31805" w:rsidP="00E31805"/>
    <w:p w14:paraId="25823048"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0E82F9A0" w14:textId="77777777" w:rsidR="00E31805" w:rsidRPr="003677B8" w:rsidRDefault="00E31805" w:rsidP="00E31805">
      <w:r w:rsidRPr="003677B8">
        <w:t xml:space="preserve">Does he know? What do you think </w:t>
      </w:r>
      <w:r w:rsidRPr="003677B8">
        <w:rPr>
          <w:i/>
        </w:rPr>
        <w:t>he</w:t>
      </w:r>
      <w:r w:rsidRPr="003677B8">
        <w:t xml:space="preserve"> does?</w:t>
      </w:r>
    </w:p>
    <w:p w14:paraId="51AF1CD5" w14:textId="77777777" w:rsidR="00E31805" w:rsidRPr="003677B8" w:rsidRDefault="00E31805" w:rsidP="00E31805"/>
    <w:p w14:paraId="45F1E993"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6C9A9034" w14:textId="77777777" w:rsidR="00E31805" w:rsidRPr="003677B8" w:rsidRDefault="00E31805" w:rsidP="00E31805">
      <w:r w:rsidRPr="003677B8">
        <w:t>He cares about things.</w:t>
      </w:r>
    </w:p>
    <w:p w14:paraId="009B1900" w14:textId="77777777" w:rsidR="00E31805" w:rsidRPr="003677B8" w:rsidRDefault="00E31805" w:rsidP="00E31805"/>
    <w:p w14:paraId="591ABD16"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71D4D5A6" w14:textId="77777777" w:rsidR="00E31805" w:rsidRPr="003677B8" w:rsidRDefault="00E31805" w:rsidP="00E31805">
      <w:r w:rsidRPr="003677B8">
        <w:t xml:space="preserve">Yeah? Maybe you should ask him about </w:t>
      </w:r>
      <w:proofErr w:type="gramStart"/>
      <w:r w:rsidRPr="003677B8">
        <w:t>it</w:t>
      </w:r>
      <w:proofErr w:type="gramEnd"/>
      <w:r w:rsidRPr="003677B8">
        <w:t xml:space="preserve"> next time you’re sucking his dick.</w:t>
      </w:r>
    </w:p>
    <w:p w14:paraId="0D1532C0" w14:textId="77777777" w:rsidR="00E31805" w:rsidRPr="003677B8" w:rsidRDefault="00E31805" w:rsidP="00E31805"/>
    <w:p w14:paraId="0148A388"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BEAUTIFUL ONE</w:t>
      </w:r>
    </w:p>
    <w:p w14:paraId="5AB63939" w14:textId="77777777" w:rsidR="00E31805" w:rsidRPr="003677B8" w:rsidRDefault="00E31805" w:rsidP="00E31805">
      <w:r w:rsidRPr="003677B8">
        <w:t>I would. He deserves it.</w:t>
      </w:r>
    </w:p>
    <w:p w14:paraId="1BBE2EFB" w14:textId="77777777" w:rsidR="00E31805" w:rsidRPr="003677B8" w:rsidRDefault="00E31805" w:rsidP="00E31805"/>
    <w:p w14:paraId="6A1D0801" w14:textId="77777777" w:rsidR="00E31805" w:rsidRPr="003677B8" w:rsidRDefault="00E31805" w:rsidP="00E31805">
      <w:pPr>
        <w:pStyle w:val="character"/>
        <w:rPr>
          <w:rFonts w:ascii="Times New Roman" w:hAnsi="Times New Roman" w:cs="Times New Roman"/>
        </w:rPr>
      </w:pPr>
      <w:r w:rsidRPr="003677B8">
        <w:rPr>
          <w:rFonts w:ascii="Times New Roman" w:hAnsi="Times New Roman" w:cs="Times New Roman"/>
        </w:rPr>
        <w:t>THE POWERFUL ONE</w:t>
      </w:r>
    </w:p>
    <w:p w14:paraId="76C910BC" w14:textId="77777777" w:rsidR="00E31805" w:rsidRPr="003677B8" w:rsidRDefault="00E31805" w:rsidP="00E31805">
      <w:r w:rsidRPr="003677B8">
        <w:t>Ha. I have.</w:t>
      </w:r>
    </w:p>
    <w:p w14:paraId="1A93FE9A" w14:textId="77777777" w:rsidR="00E31805" w:rsidRPr="003677B8" w:rsidRDefault="00E31805" w:rsidP="00E31805"/>
    <w:p w14:paraId="3A9B08A0" w14:textId="7CC72AAA" w:rsidR="00E31805" w:rsidRPr="003677B8" w:rsidRDefault="00E31805" w:rsidP="00E31805">
      <w:pPr>
        <w:pStyle w:val="direction"/>
        <w:rPr>
          <w:rFonts w:ascii="Times New Roman" w:hAnsi="Times New Roman" w:cs="Times New Roman"/>
        </w:rPr>
      </w:pPr>
      <w:r w:rsidRPr="003677B8">
        <w:rPr>
          <w:rFonts w:ascii="Times New Roman" w:hAnsi="Times New Roman" w:cs="Times New Roman"/>
        </w:rPr>
        <w:t>(THE BEAUTIFUL ONE is shocked and jealous. THE POWERFUL ONE sees this and shakes his head. He leaves.</w:t>
      </w:r>
      <w:r w:rsidR="006A1E2E">
        <w:rPr>
          <w:rFonts w:ascii="Times New Roman" w:hAnsi="Times New Roman" w:cs="Times New Roman"/>
        </w:rPr>
        <w:t xml:space="preserve"> THE BEAUTIFUL ONE lingers for a moment before following, taking the bathroom with him.</w:t>
      </w:r>
      <w:r w:rsidRPr="003677B8">
        <w:rPr>
          <w:rFonts w:ascii="Times New Roman" w:hAnsi="Times New Roman" w:cs="Times New Roman"/>
        </w:rPr>
        <w:t>)</w:t>
      </w:r>
    </w:p>
    <w:p w14:paraId="7ADD88DC" w14:textId="77777777" w:rsidR="00E31805" w:rsidRDefault="00E31805" w:rsidP="006A303D"/>
    <w:p w14:paraId="5DDA462B" w14:textId="77777777" w:rsidR="00F703C5" w:rsidRPr="003677B8" w:rsidRDefault="00F703C5" w:rsidP="006A303D"/>
    <w:p w14:paraId="003D0D42" w14:textId="77777777" w:rsidR="00AB28C5" w:rsidRPr="003677B8" w:rsidRDefault="00AB28C5" w:rsidP="00AB28C5">
      <w:pPr>
        <w:pStyle w:val="scene"/>
        <w:rPr>
          <w:rFonts w:cs="Times New Roman"/>
        </w:rPr>
      </w:pPr>
    </w:p>
    <w:p w14:paraId="413241EB" w14:textId="77777777" w:rsidR="00AB28C5" w:rsidRPr="003677B8" w:rsidRDefault="00AB28C5" w:rsidP="00700756">
      <w:pPr>
        <w:pStyle w:val="character"/>
      </w:pPr>
    </w:p>
    <w:p w14:paraId="40179CE7" w14:textId="7EE8C5B1" w:rsidR="00AB28C5" w:rsidRPr="003677B8" w:rsidRDefault="00AB28C5" w:rsidP="008B6E22">
      <w:pPr>
        <w:pStyle w:val="direction"/>
      </w:pPr>
      <w:r w:rsidRPr="003677B8">
        <w:t xml:space="preserve">(Back in the thicket with the TRIO OF </w:t>
      </w:r>
      <w:r w:rsidR="005379D9">
        <w:t>OUTCASTS</w:t>
      </w:r>
      <w:r w:rsidRPr="003677B8">
        <w:t>, who sing again</w:t>
      </w:r>
      <w:r w:rsidR="00E931E8">
        <w:t>, or try to</w:t>
      </w:r>
      <w:r w:rsidRPr="003677B8">
        <w:t>.</w:t>
      </w:r>
      <w:r w:rsidR="00E529CA">
        <w:t xml:space="preserve"> </w:t>
      </w:r>
      <w:r w:rsidR="005F4426">
        <w:t>Their vocals and t</w:t>
      </w:r>
      <w:r w:rsidR="00BC4DF5">
        <w:t>he music are halting, distorted</w:t>
      </w:r>
      <w:r w:rsidR="00871B89">
        <w:t>.</w:t>
      </w:r>
      <w:r w:rsidRPr="003677B8">
        <w:t>)</w:t>
      </w:r>
    </w:p>
    <w:p w14:paraId="64EB2B8C" w14:textId="77777777" w:rsidR="00AB28C5" w:rsidRPr="003677B8" w:rsidRDefault="00AB28C5" w:rsidP="00AB28C5">
      <w:pPr>
        <w:pStyle w:val="character"/>
        <w:rPr>
          <w:rFonts w:ascii="Times New Roman" w:hAnsi="Times New Roman" w:cs="Times New Roman"/>
        </w:rPr>
      </w:pPr>
    </w:p>
    <w:p w14:paraId="2CF28DB3" w14:textId="5646D9EB" w:rsidR="00AB28C5" w:rsidRPr="003677B8" w:rsidRDefault="00AB28C5" w:rsidP="00AB28C5">
      <w:pPr>
        <w:pStyle w:val="character"/>
        <w:rPr>
          <w:rFonts w:ascii="Times New Roman" w:hAnsi="Times New Roman" w:cs="Times New Roman"/>
        </w:rPr>
      </w:pPr>
      <w:r w:rsidRPr="003677B8">
        <w:rPr>
          <w:rFonts w:ascii="Times New Roman" w:hAnsi="Times New Roman" w:cs="Times New Roman"/>
        </w:rPr>
        <w:t xml:space="preserve">THE </w:t>
      </w:r>
      <w:r w:rsidR="005379D9">
        <w:rPr>
          <w:rFonts w:ascii="Times New Roman" w:hAnsi="Times New Roman" w:cs="Times New Roman"/>
        </w:rPr>
        <w:t>OUTCASTS</w:t>
      </w:r>
    </w:p>
    <w:p w14:paraId="7032DED2" w14:textId="77777777" w:rsidR="00AB28C5" w:rsidRPr="003677B8" w:rsidRDefault="00AB28C5" w:rsidP="00AB28C5">
      <w:r w:rsidRPr="003677B8">
        <w:t>There’s a little log cabin by a river</w:t>
      </w:r>
    </w:p>
    <w:p w14:paraId="6A9B137A" w14:textId="77777777" w:rsidR="00AB28C5" w:rsidRPr="003677B8" w:rsidRDefault="00AB28C5" w:rsidP="00AB28C5">
      <w:r w:rsidRPr="003677B8">
        <w:t xml:space="preserve">That is stunning and so peaceful in the </w:t>
      </w:r>
      <w:proofErr w:type="spellStart"/>
      <w:r w:rsidRPr="003677B8">
        <w:t>gloam</w:t>
      </w:r>
      <w:proofErr w:type="spellEnd"/>
      <w:r w:rsidRPr="003677B8">
        <w:t>,</w:t>
      </w:r>
    </w:p>
    <w:p w14:paraId="5A470C74" w14:textId="77777777" w:rsidR="00AB28C5" w:rsidRPr="003677B8" w:rsidRDefault="00AB28C5" w:rsidP="00AB28C5">
      <w:r w:rsidRPr="003677B8">
        <w:t>And you think that you could stay there for forever,</w:t>
      </w:r>
    </w:p>
    <w:p w14:paraId="72B5B5E0" w14:textId="77777777" w:rsidR="00AB28C5" w:rsidRPr="003677B8" w:rsidRDefault="00AB28C5" w:rsidP="00AB28C5">
      <w:r w:rsidRPr="003677B8">
        <w:t>But there’s something that keeps calling you back home.</w:t>
      </w:r>
    </w:p>
    <w:p w14:paraId="400F3641" w14:textId="77777777" w:rsidR="00AB28C5" w:rsidRPr="003677B8" w:rsidRDefault="00AB28C5" w:rsidP="00AB28C5"/>
    <w:p w14:paraId="22A13A66" w14:textId="77777777" w:rsidR="00AB28C5" w:rsidRPr="003677B8" w:rsidRDefault="00AB28C5" w:rsidP="00AB28C5">
      <w:r w:rsidRPr="003677B8">
        <w:t>And that something that keeps calling you back home</w:t>
      </w:r>
    </w:p>
    <w:p w14:paraId="1E4A2C48" w14:textId="77777777" w:rsidR="00AB28C5" w:rsidRPr="003677B8" w:rsidRDefault="00AB28C5" w:rsidP="00AB28C5">
      <w:r w:rsidRPr="003677B8">
        <w:t>Isn’t something you can easily ignore.</w:t>
      </w:r>
    </w:p>
    <w:p w14:paraId="1E9175BD" w14:textId="77777777" w:rsidR="00AB28C5" w:rsidRPr="003677B8" w:rsidRDefault="00AB28C5" w:rsidP="00AB28C5">
      <w:r w:rsidRPr="003677B8">
        <w:lastRenderedPageBreak/>
        <w:t>It keeps haunting you and taunting you and beckoning you back,</w:t>
      </w:r>
    </w:p>
    <w:p w14:paraId="4D5E943F" w14:textId="77777777" w:rsidR="00AB28C5" w:rsidRPr="003677B8" w:rsidRDefault="00AB28C5" w:rsidP="00AB28C5">
      <w:r w:rsidRPr="003677B8">
        <w:t>And you turn around and follow in its track.</w:t>
      </w:r>
    </w:p>
    <w:p w14:paraId="406A24C1" w14:textId="77777777" w:rsidR="00AB28C5" w:rsidRPr="003677B8" w:rsidRDefault="00AB28C5" w:rsidP="00AB28C5"/>
    <w:p w14:paraId="4310E138" w14:textId="77777777" w:rsidR="00AB28C5" w:rsidRPr="003677B8" w:rsidRDefault="00AB28C5" w:rsidP="00AB28C5">
      <w:r w:rsidRPr="003677B8">
        <w:t>And the bears that shared the forest were majestic and so strong,</w:t>
      </w:r>
    </w:p>
    <w:p w14:paraId="799D0AC4" w14:textId="77777777" w:rsidR="00AB28C5" w:rsidRPr="003677B8" w:rsidRDefault="00AB28C5" w:rsidP="00AB28C5">
      <w:r w:rsidRPr="003677B8">
        <w:t>And utopia was quietly domestic all along,</w:t>
      </w:r>
    </w:p>
    <w:p w14:paraId="18B2F0D9" w14:textId="77777777" w:rsidR="00AB28C5" w:rsidRPr="003677B8" w:rsidRDefault="00AB28C5" w:rsidP="00AB28C5">
      <w:r w:rsidRPr="003677B8">
        <w:t>And we were foolish in the city, we were foolish in the throng,</w:t>
      </w:r>
    </w:p>
    <w:p w14:paraId="23CE8130" w14:textId="77777777" w:rsidR="00AB28C5" w:rsidRPr="003677B8" w:rsidRDefault="00AB28C5" w:rsidP="00AB28C5">
      <w:r w:rsidRPr="003677B8">
        <w:t>But it was home.</w:t>
      </w:r>
    </w:p>
    <w:p w14:paraId="443EC56F" w14:textId="77777777" w:rsidR="00AB28C5" w:rsidRPr="003677B8" w:rsidRDefault="00AB28C5" w:rsidP="00AB28C5">
      <w:proofErr w:type="gramStart"/>
      <w:r w:rsidRPr="003677B8">
        <w:t>So</w:t>
      </w:r>
      <w:proofErr w:type="gramEnd"/>
      <w:r w:rsidRPr="003677B8">
        <w:t xml:space="preserve"> we head home.</w:t>
      </w:r>
    </w:p>
    <w:p w14:paraId="3729199A" w14:textId="77777777" w:rsidR="00AB28C5" w:rsidRPr="003677B8" w:rsidRDefault="00AB28C5" w:rsidP="00AB28C5"/>
    <w:p w14:paraId="3EC80076" w14:textId="77777777" w:rsidR="00AB28C5" w:rsidRPr="003677B8" w:rsidRDefault="00AB28C5" w:rsidP="00AB28C5">
      <w:r w:rsidRPr="003677B8">
        <w:t>We say goodbye to the cabin and the river;</w:t>
      </w:r>
    </w:p>
    <w:p w14:paraId="19C68EB4" w14:textId="77777777" w:rsidR="00AB28C5" w:rsidRPr="003677B8" w:rsidRDefault="00AB28C5" w:rsidP="00AB28C5">
      <w:r w:rsidRPr="003677B8">
        <w:t>We bid farewell to the friends that we had made;</w:t>
      </w:r>
    </w:p>
    <w:p w14:paraId="715D4F14" w14:textId="13BB1301" w:rsidR="00AB28C5" w:rsidRPr="003677B8" w:rsidRDefault="00AB28C5" w:rsidP="00AB28C5">
      <w:r w:rsidRPr="003677B8">
        <w:t xml:space="preserve">We look forth into </w:t>
      </w:r>
      <w:r w:rsidR="00CB7E8F">
        <w:t xml:space="preserve">the </w:t>
      </w:r>
      <w:r w:rsidRPr="003677B8">
        <w:t>sunlight of the morning;</w:t>
      </w:r>
    </w:p>
    <w:p w14:paraId="23AF9B3E" w14:textId="77777777" w:rsidR="00AB28C5" w:rsidRPr="003677B8" w:rsidRDefault="00AB28C5" w:rsidP="00AB28C5">
      <w:r w:rsidRPr="003677B8">
        <w:t>We step out from the woods’ protective shade.</w:t>
      </w:r>
    </w:p>
    <w:p w14:paraId="22E35F6F" w14:textId="77777777" w:rsidR="00AB28C5" w:rsidRPr="003677B8" w:rsidRDefault="00AB28C5" w:rsidP="00AB28C5"/>
    <w:p w14:paraId="2045B790" w14:textId="4F565032" w:rsidR="006A303D" w:rsidRPr="003677B8" w:rsidRDefault="00AB28C5" w:rsidP="00AB28C5">
      <w:pPr>
        <w:pStyle w:val="direction"/>
        <w:rPr>
          <w:rFonts w:ascii="Times New Roman" w:hAnsi="Times New Roman" w:cs="Times New Roman"/>
        </w:rPr>
      </w:pPr>
      <w:r w:rsidRPr="003677B8">
        <w:rPr>
          <w:rFonts w:ascii="Times New Roman" w:hAnsi="Times New Roman" w:cs="Times New Roman"/>
        </w:rPr>
        <w:t>(They step out. A flash. They disappear.)</w:t>
      </w:r>
    </w:p>
    <w:p w14:paraId="3CA09FFE" w14:textId="77777777" w:rsidR="006A303D" w:rsidRPr="003677B8" w:rsidRDefault="006A303D" w:rsidP="006A303D"/>
    <w:p w14:paraId="79269522" w14:textId="77777777" w:rsidR="006A303D" w:rsidRPr="003677B8" w:rsidRDefault="006A303D" w:rsidP="006A303D"/>
    <w:p w14:paraId="58342C97" w14:textId="597E611D" w:rsidR="006A303D" w:rsidRPr="003677B8" w:rsidRDefault="006A303D" w:rsidP="00586B2C">
      <w:pPr>
        <w:pStyle w:val="scene"/>
        <w:rPr>
          <w:rFonts w:cs="Times New Roman"/>
        </w:rPr>
      </w:pPr>
    </w:p>
    <w:p w14:paraId="60606A5A" w14:textId="77777777" w:rsidR="00586B2C" w:rsidRPr="003677B8" w:rsidRDefault="00586B2C" w:rsidP="00700756">
      <w:pPr>
        <w:pStyle w:val="character"/>
      </w:pPr>
    </w:p>
    <w:p w14:paraId="4079AFED" w14:textId="43299D82" w:rsidR="001979BC" w:rsidRPr="003677B8" w:rsidRDefault="001979BC" w:rsidP="003B0286">
      <w:pPr>
        <w:pStyle w:val="direction"/>
      </w:pPr>
      <w:r w:rsidRPr="003677B8">
        <w:t>(The café and podium.</w:t>
      </w:r>
      <w:r w:rsidR="00DB5606">
        <w:t xml:space="preserve"> As previously, THE BEAUTIFUL ONE brings on the set and observes THE INCOMPETEN</w:t>
      </w:r>
      <w:r w:rsidR="00DC20EB">
        <w:t xml:space="preserve">T ONE briefly before leaving. </w:t>
      </w:r>
      <w:r w:rsidR="00C849D0">
        <w:t>A</w:t>
      </w:r>
      <w:r w:rsidR="00DC20EB">
        <w:t xml:space="preserve"> certain care</w:t>
      </w:r>
      <w:r w:rsidR="00C849D0">
        <w:t xml:space="preserve"> has developed</w:t>
      </w:r>
      <w:r w:rsidR="00DC20EB">
        <w:t xml:space="preserve"> to this supervisory role</w:t>
      </w:r>
      <w:r w:rsidR="00DB5606">
        <w:t>.</w:t>
      </w:r>
      <w:r w:rsidRPr="003677B8">
        <w:t>)</w:t>
      </w:r>
    </w:p>
    <w:p w14:paraId="175EDC7C" w14:textId="77777777" w:rsidR="001979BC" w:rsidRPr="003677B8" w:rsidRDefault="001979BC" w:rsidP="006A303D">
      <w:pPr>
        <w:rPr>
          <w:b/>
        </w:rPr>
      </w:pPr>
    </w:p>
    <w:p w14:paraId="7B228F79" w14:textId="0FCB8A87" w:rsidR="00F869F5" w:rsidRPr="003677B8" w:rsidRDefault="00C344E8" w:rsidP="006B12BE">
      <w:pPr>
        <w:pStyle w:val="character"/>
        <w:rPr>
          <w:rFonts w:ascii="Times New Roman" w:hAnsi="Times New Roman" w:cs="Times New Roman"/>
        </w:rPr>
      </w:pPr>
      <w:r w:rsidRPr="003677B8">
        <w:rPr>
          <w:rFonts w:ascii="Times New Roman" w:hAnsi="Times New Roman" w:cs="Times New Roman"/>
        </w:rPr>
        <w:t>THE INCOMPETENT ONE</w:t>
      </w:r>
    </w:p>
    <w:p w14:paraId="56B5C406" w14:textId="7D840DC8" w:rsidR="006A303D" w:rsidRPr="003677B8" w:rsidRDefault="00BD0CE1" w:rsidP="006A303D">
      <w:pPr>
        <w:rPr>
          <w:b/>
        </w:rPr>
      </w:pPr>
      <w:r>
        <w:t>L</w:t>
      </w:r>
      <w:r w:rsidR="006A303D" w:rsidRPr="003677B8">
        <w:t xml:space="preserve">ook, </w:t>
      </w:r>
      <w:r w:rsidR="00936DD1">
        <w:t xml:space="preserve">okay, </w:t>
      </w:r>
      <w:r w:rsidR="006A303D" w:rsidRPr="003677B8">
        <w:t>when I said women were vile all I meant is that</w:t>
      </w:r>
      <w:del w:id="145" w:author="Sloka Krishnan" w:date="2021-08-22T19:09:00Z">
        <w:r w:rsidR="006A303D" w:rsidRPr="003677B8" w:rsidDel="00386ACA">
          <w:delText xml:space="preserve">, </w:delText>
        </w:r>
      </w:del>
      <w:ins w:id="146" w:author="Sloka Krishnan" w:date="2021-09-06T19:45:00Z">
        <w:r w:rsidR="0010523E">
          <w:t>—</w:t>
        </w:r>
      </w:ins>
      <w:r w:rsidR="006A303D" w:rsidRPr="003677B8">
        <w:t>they’re volatile. You can’t trust them. They’re just—not people you want to spend time with. And we sure as heck don’t want them on the front lines in battle! I mean, the mood swings? The bleeding? That’s all I meant.</w:t>
      </w:r>
    </w:p>
    <w:p w14:paraId="162DEC14" w14:textId="77777777" w:rsidR="006A303D" w:rsidRPr="003677B8" w:rsidRDefault="006A303D" w:rsidP="006A303D"/>
    <w:p w14:paraId="50992514"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1</w:t>
      </w:r>
    </w:p>
    <w:p w14:paraId="7AC68332" w14:textId="7CAC212D" w:rsidR="006A303D" w:rsidRPr="003677B8" w:rsidRDefault="00C675C0" w:rsidP="006A303D">
      <w:r>
        <w:t>Will it never end?</w:t>
      </w:r>
    </w:p>
    <w:p w14:paraId="2CA3FD64" w14:textId="77777777" w:rsidR="006A303D" w:rsidRPr="003677B8" w:rsidRDefault="006A303D" w:rsidP="006A303D"/>
    <w:p w14:paraId="36691615"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2</w:t>
      </w:r>
    </w:p>
    <w:p w14:paraId="2A3CB248" w14:textId="7880ED0E" w:rsidR="006A303D" w:rsidRPr="003677B8" w:rsidRDefault="006A303D" w:rsidP="006A303D">
      <w:r w:rsidRPr="003677B8">
        <w:t>Despicable.</w:t>
      </w:r>
    </w:p>
    <w:p w14:paraId="75903C89" w14:textId="77777777" w:rsidR="006A303D" w:rsidRPr="003677B8" w:rsidRDefault="006A303D" w:rsidP="006A303D"/>
    <w:p w14:paraId="4C88921D"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1</w:t>
      </w:r>
    </w:p>
    <w:p w14:paraId="396F3F71" w14:textId="2E5A3269" w:rsidR="006A303D" w:rsidRPr="003677B8" w:rsidRDefault="006A303D" w:rsidP="006A303D">
      <w:r w:rsidRPr="003677B8">
        <w:t>As though women haven’t nobly served for decades.</w:t>
      </w:r>
    </w:p>
    <w:p w14:paraId="7BE1ACA3" w14:textId="77777777" w:rsidR="006A303D" w:rsidRPr="003677B8" w:rsidRDefault="006A303D" w:rsidP="006A303D"/>
    <w:p w14:paraId="7A4BD0CA"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2</w:t>
      </w:r>
    </w:p>
    <w:p w14:paraId="1BA8DA36" w14:textId="4995BE82" w:rsidR="006A303D" w:rsidRPr="003677B8" w:rsidRDefault="006A303D" w:rsidP="006A303D">
      <w:r w:rsidRPr="003677B8">
        <w:t>With so much more integrity than men!</w:t>
      </w:r>
    </w:p>
    <w:p w14:paraId="37C7F9CC" w14:textId="77777777" w:rsidR="006A303D" w:rsidRPr="003677B8" w:rsidRDefault="006A303D" w:rsidP="006A303D"/>
    <w:p w14:paraId="575E7731"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1</w:t>
      </w:r>
    </w:p>
    <w:p w14:paraId="0DC6D916" w14:textId="5E0F82F8" w:rsidR="006A303D" w:rsidRPr="003677B8" w:rsidRDefault="006A303D" w:rsidP="006A303D">
      <w:r w:rsidRPr="003677B8">
        <w:t>And these assholes call themselves patriots.</w:t>
      </w:r>
    </w:p>
    <w:p w14:paraId="2082C988" w14:textId="77777777" w:rsidR="006A303D" w:rsidRPr="003677B8" w:rsidRDefault="006A303D" w:rsidP="006A303D"/>
    <w:p w14:paraId="3379310F"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lastRenderedPageBreak/>
        <w:t>WOMAN 2</w:t>
      </w:r>
    </w:p>
    <w:p w14:paraId="547A2425" w14:textId="0A9F83E7" w:rsidR="006A303D" w:rsidRPr="003677B8" w:rsidRDefault="003C6973" w:rsidP="006A303D">
      <w:r>
        <w:t>W</w:t>
      </w:r>
      <w:r w:rsidR="006A303D" w:rsidRPr="003677B8">
        <w:t>usses and draft dodgers</w:t>
      </w:r>
      <w:ins w:id="147" w:author="Sloka Krishnan" w:date="2021-08-08T13:54:00Z">
        <w:r w:rsidR="00941919">
          <w:t>.</w:t>
        </w:r>
      </w:ins>
      <w:del w:id="148" w:author="Sloka Krishnan" w:date="2021-08-08T13:54:00Z">
        <w:r w:rsidR="006A303D" w:rsidRPr="003677B8" w:rsidDel="00941919">
          <w:delText xml:space="preserve"> more like it!</w:delText>
        </w:r>
      </w:del>
    </w:p>
    <w:p w14:paraId="6CC9930E" w14:textId="77777777" w:rsidR="006A303D" w:rsidRPr="003677B8" w:rsidRDefault="006A303D" w:rsidP="006A303D"/>
    <w:p w14:paraId="07EDDAF5"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1</w:t>
      </w:r>
    </w:p>
    <w:p w14:paraId="0C1B6458" w14:textId="4AF5924A" w:rsidR="006A303D" w:rsidRPr="003677B8" w:rsidRDefault="006A303D" w:rsidP="006A303D">
      <w:r w:rsidRPr="003677B8">
        <w:t>Every woman service member should bring him a terrorist’s head on a platter, that’s what I think.</w:t>
      </w:r>
    </w:p>
    <w:p w14:paraId="11E538F2" w14:textId="77777777" w:rsidR="006A303D" w:rsidRPr="003677B8" w:rsidRDefault="006A303D" w:rsidP="006A303D"/>
    <w:p w14:paraId="168FF752"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2</w:t>
      </w:r>
    </w:p>
    <w:p w14:paraId="21C65F80" w14:textId="262857C3" w:rsidR="006A303D" w:rsidRPr="003677B8" w:rsidRDefault="006A303D" w:rsidP="006A303D">
      <w:r w:rsidRPr="003677B8">
        <w:t>That</w:t>
      </w:r>
      <w:r w:rsidR="00E6244A">
        <w:t xml:space="preserve"> woul</w:t>
      </w:r>
      <w:r w:rsidRPr="003677B8">
        <w:t>d show him.</w:t>
      </w:r>
    </w:p>
    <w:p w14:paraId="524A8532" w14:textId="77777777" w:rsidR="006A303D" w:rsidRPr="003677B8" w:rsidRDefault="006A303D" w:rsidP="006A303D"/>
    <w:p w14:paraId="41EE9B9A"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1</w:t>
      </w:r>
    </w:p>
    <w:p w14:paraId="0FE4A4E3" w14:textId="79D42B66" w:rsidR="006A303D" w:rsidRPr="003677B8" w:rsidRDefault="006A303D" w:rsidP="006A303D">
      <w:r w:rsidRPr="003677B8">
        <w:rPr>
          <w:i/>
        </w:rPr>
        <w:t xml:space="preserve">That’s </w:t>
      </w:r>
      <w:r w:rsidRPr="003677B8">
        <w:t>what makes America great.</w:t>
      </w:r>
    </w:p>
    <w:p w14:paraId="6C1B1577" w14:textId="77777777" w:rsidR="006A303D" w:rsidRPr="006E1F16" w:rsidRDefault="006A303D" w:rsidP="006A303D"/>
    <w:p w14:paraId="66136A38" w14:textId="6382F25E" w:rsidR="006A303D" w:rsidRPr="003677B8" w:rsidRDefault="00F869F5" w:rsidP="00F869F5">
      <w:pPr>
        <w:pStyle w:val="direction"/>
        <w:rPr>
          <w:rFonts w:ascii="Times New Roman" w:hAnsi="Times New Roman" w:cs="Times New Roman"/>
        </w:rPr>
      </w:pPr>
      <w:r w:rsidRPr="003677B8">
        <w:rPr>
          <w:rFonts w:ascii="Times New Roman" w:hAnsi="Times New Roman" w:cs="Times New Roman"/>
        </w:rPr>
        <w:t>(</w:t>
      </w:r>
      <w:r w:rsidR="00C85671">
        <w:rPr>
          <w:rFonts w:ascii="Times New Roman" w:hAnsi="Times New Roman" w:cs="Times New Roman"/>
        </w:rPr>
        <w:t xml:space="preserve">A pause. </w:t>
      </w:r>
      <w:r w:rsidR="005D214C" w:rsidRPr="003677B8">
        <w:rPr>
          <w:rFonts w:ascii="Times New Roman" w:hAnsi="Times New Roman" w:cs="Times New Roman"/>
        </w:rPr>
        <w:t>WOMAN 3</w:t>
      </w:r>
      <w:r w:rsidR="006A303D" w:rsidRPr="003677B8">
        <w:rPr>
          <w:rFonts w:ascii="Times New Roman" w:hAnsi="Times New Roman" w:cs="Times New Roman"/>
        </w:rPr>
        <w:t xml:space="preserve"> walks in.</w:t>
      </w:r>
      <w:r w:rsidR="00FF62AB">
        <w:rPr>
          <w:rFonts w:ascii="Times New Roman" w:hAnsi="Times New Roman" w:cs="Times New Roman"/>
        </w:rPr>
        <w:t xml:space="preserve"> She looks hesitant. She overcompensates.</w:t>
      </w:r>
      <w:r w:rsidRPr="003677B8">
        <w:rPr>
          <w:rFonts w:ascii="Times New Roman" w:hAnsi="Times New Roman" w:cs="Times New Roman"/>
        </w:rPr>
        <w:t>)</w:t>
      </w:r>
    </w:p>
    <w:p w14:paraId="11DEC714" w14:textId="77777777" w:rsidR="006A303D" w:rsidRPr="003677B8" w:rsidRDefault="006A303D" w:rsidP="006A303D"/>
    <w:p w14:paraId="00C872A9"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3</w:t>
      </w:r>
    </w:p>
    <w:p w14:paraId="2A8810DA" w14:textId="4D9075EB" w:rsidR="006A303D" w:rsidRDefault="006A303D" w:rsidP="006A303D">
      <w:r w:rsidRPr="003677B8">
        <w:t>Hello</w:t>
      </w:r>
      <w:r w:rsidR="006E1F16">
        <w:t>,</w:t>
      </w:r>
      <w:r w:rsidRPr="003677B8">
        <w:t xml:space="preserve"> fellow patriots.</w:t>
      </w:r>
    </w:p>
    <w:p w14:paraId="4BF7C946" w14:textId="77777777" w:rsidR="00FF62AB" w:rsidRDefault="00FF62AB" w:rsidP="006A303D"/>
    <w:p w14:paraId="7BF1517A" w14:textId="52D0830A" w:rsidR="00FF62AB" w:rsidRPr="003677B8" w:rsidRDefault="00FF62AB" w:rsidP="00FF62AB">
      <w:pPr>
        <w:pStyle w:val="direction"/>
      </w:pPr>
      <w:r>
        <w:t>(WOMEN 1 AND 2 eye her suspiciously. Then, together, brightly:)</w:t>
      </w:r>
    </w:p>
    <w:p w14:paraId="40FB32B8" w14:textId="77777777" w:rsidR="006A303D" w:rsidRPr="003677B8" w:rsidRDefault="006A303D" w:rsidP="006A303D"/>
    <w:p w14:paraId="527FD892" w14:textId="5CE301E2" w:rsidR="00F869F5" w:rsidRPr="003677B8" w:rsidRDefault="00B150E0" w:rsidP="006B12BE">
      <w:pPr>
        <w:pStyle w:val="character"/>
        <w:rPr>
          <w:rFonts w:ascii="Times New Roman" w:hAnsi="Times New Roman" w:cs="Times New Roman"/>
        </w:rPr>
      </w:pPr>
      <w:r w:rsidRPr="003677B8">
        <w:rPr>
          <w:rFonts w:ascii="Times New Roman" w:hAnsi="Times New Roman" w:cs="Times New Roman"/>
        </w:rPr>
        <w:t>WOMEN 1 AND</w:t>
      </w:r>
      <w:r w:rsidR="006A303D" w:rsidRPr="003677B8">
        <w:rPr>
          <w:rFonts w:ascii="Times New Roman" w:hAnsi="Times New Roman" w:cs="Times New Roman"/>
        </w:rPr>
        <w:t xml:space="preserve"> 2</w:t>
      </w:r>
    </w:p>
    <w:p w14:paraId="7FD5872B" w14:textId="0DA42EAF" w:rsidR="006A303D" w:rsidRPr="003677B8" w:rsidRDefault="006A303D" w:rsidP="006A303D">
      <w:r w:rsidRPr="003677B8">
        <w:t>Hello!</w:t>
      </w:r>
    </w:p>
    <w:p w14:paraId="3DAF8404" w14:textId="77777777" w:rsidR="006A303D" w:rsidRPr="003677B8" w:rsidRDefault="006A303D" w:rsidP="006A303D"/>
    <w:p w14:paraId="61921DEF"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3</w:t>
      </w:r>
    </w:p>
    <w:p w14:paraId="386F7E59" w14:textId="77777777" w:rsidR="00AD4AC5" w:rsidRDefault="00DE25D6" w:rsidP="006A303D">
      <w:r>
        <w:t>I see t</w:t>
      </w:r>
      <w:r w:rsidR="006A303D" w:rsidRPr="003677B8">
        <w:t>his man is talking nonsense again.</w:t>
      </w:r>
      <w:r w:rsidR="007C377A">
        <w:t xml:space="preserve"> </w:t>
      </w:r>
    </w:p>
    <w:p w14:paraId="76557E07" w14:textId="77777777" w:rsidR="00AD4AC5" w:rsidRDefault="00AD4AC5" w:rsidP="006A303D"/>
    <w:p w14:paraId="48D0C256" w14:textId="3C0AF4ED" w:rsidR="00AD4AC5" w:rsidRDefault="00AD4AC5" w:rsidP="00AD4AC5">
      <w:pPr>
        <w:pStyle w:val="character"/>
      </w:pPr>
      <w:r>
        <w:t>WOMAN 1</w:t>
      </w:r>
    </w:p>
    <w:p w14:paraId="4EA571C8" w14:textId="6ECA1751" w:rsidR="00AD4AC5" w:rsidRDefault="00AD4AC5" w:rsidP="00AD4AC5">
      <w:r>
        <w:t>Oh?</w:t>
      </w:r>
    </w:p>
    <w:p w14:paraId="0B62F7D3" w14:textId="77777777" w:rsidR="00AD4AC5" w:rsidRDefault="00AD4AC5" w:rsidP="00AD4AC5"/>
    <w:p w14:paraId="04317A11" w14:textId="03773D5D" w:rsidR="00AD4AC5" w:rsidRDefault="00AD4AC5" w:rsidP="00AD4AC5">
      <w:pPr>
        <w:pStyle w:val="character"/>
      </w:pPr>
      <w:r>
        <w:t>WoMAN 2</w:t>
      </w:r>
    </w:p>
    <w:p w14:paraId="36A8C415" w14:textId="1079C333" w:rsidR="00AD4AC5" w:rsidRDefault="00AD4AC5" w:rsidP="00AD4AC5">
      <w:r>
        <w:t>He is.</w:t>
      </w:r>
    </w:p>
    <w:p w14:paraId="0BBC3762" w14:textId="77777777" w:rsidR="00AD4AC5" w:rsidRDefault="00AD4AC5" w:rsidP="006A303D"/>
    <w:p w14:paraId="2A4227A9" w14:textId="46F857B5" w:rsidR="00AD4AC5" w:rsidRDefault="00AD4AC5" w:rsidP="00AD4AC5">
      <w:pPr>
        <w:pStyle w:val="character"/>
      </w:pPr>
      <w:r>
        <w:t>WOMAN 3</w:t>
      </w:r>
    </w:p>
    <w:p w14:paraId="11686FFD" w14:textId="400685ED" w:rsidR="006A303D" w:rsidRDefault="007C377A" w:rsidP="006A303D">
      <w:r>
        <w:t xml:space="preserve">Did you know my—uh—my sister </w:t>
      </w:r>
      <w:r w:rsidR="00933C03">
        <w:t>is</w:t>
      </w:r>
      <w:r>
        <w:t xml:space="preserve"> in the </w:t>
      </w:r>
      <w:r w:rsidR="00CD37B2">
        <w:t>army</w:t>
      </w:r>
      <w:r>
        <w:t>?</w:t>
      </w:r>
    </w:p>
    <w:p w14:paraId="7CD219F7" w14:textId="77777777" w:rsidR="00123201" w:rsidRDefault="00123201" w:rsidP="006A303D"/>
    <w:p w14:paraId="233B071A" w14:textId="5FDA1D3A" w:rsidR="00123201" w:rsidRPr="003677B8" w:rsidRDefault="00123201" w:rsidP="00123201">
      <w:pPr>
        <w:pStyle w:val="direction"/>
      </w:pPr>
      <w:r>
        <w:t>(WOMEN 1 AND 2 release</w:t>
      </w:r>
      <w:r w:rsidR="00AF341D">
        <w:t xml:space="preserve"> some of</w:t>
      </w:r>
      <w:r>
        <w:t xml:space="preserve"> the tension they’ve been holding</w:t>
      </w:r>
      <w:r w:rsidR="00817BBA">
        <w:t>, regarding WOMAN 3 with approval</w:t>
      </w:r>
      <w:r>
        <w:t>.)</w:t>
      </w:r>
    </w:p>
    <w:p w14:paraId="6E9CEAEA" w14:textId="77777777" w:rsidR="006A303D" w:rsidRPr="003677B8" w:rsidRDefault="006A303D" w:rsidP="006A303D"/>
    <w:p w14:paraId="2F3468E5" w14:textId="77777777" w:rsidR="005E7C1B" w:rsidRDefault="005E7C1B" w:rsidP="006B12BE">
      <w:pPr>
        <w:pStyle w:val="character"/>
        <w:rPr>
          <w:rFonts w:ascii="Times New Roman" w:hAnsi="Times New Roman" w:cs="Times New Roman"/>
        </w:rPr>
      </w:pPr>
      <w:r>
        <w:rPr>
          <w:rFonts w:ascii="Times New Roman" w:hAnsi="Times New Roman" w:cs="Times New Roman"/>
        </w:rPr>
        <w:t>WOMAN 1</w:t>
      </w:r>
    </w:p>
    <w:p w14:paraId="539A55EC" w14:textId="27172A89" w:rsidR="005E7C1B" w:rsidRDefault="005E7C1B" w:rsidP="005E7C1B">
      <w:r>
        <w:t>You must be proud of her.</w:t>
      </w:r>
    </w:p>
    <w:p w14:paraId="62DF2EE6" w14:textId="77777777" w:rsidR="005E7C1B" w:rsidRDefault="005E7C1B" w:rsidP="005E7C1B"/>
    <w:p w14:paraId="0BB9EAE6" w14:textId="461A8CA1" w:rsidR="005E7C1B" w:rsidRDefault="005E7C1B" w:rsidP="005E7C1B">
      <w:pPr>
        <w:pStyle w:val="character"/>
      </w:pPr>
      <w:r>
        <w:t>WOMAN 3</w:t>
      </w:r>
    </w:p>
    <w:p w14:paraId="0391D98E" w14:textId="7C8583F5" w:rsidR="005E7C1B" w:rsidRDefault="005E7C1B" w:rsidP="005E7C1B">
      <w:r>
        <w:t>I am. Which is why—</w:t>
      </w:r>
    </w:p>
    <w:p w14:paraId="0D53C0A1" w14:textId="77777777" w:rsidR="005E7C1B" w:rsidRDefault="005E7C1B" w:rsidP="005E7C1B"/>
    <w:p w14:paraId="02557A87" w14:textId="08A8ED0A"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lastRenderedPageBreak/>
        <w:t>WOMAN 1</w:t>
      </w:r>
    </w:p>
    <w:p w14:paraId="14ED0115" w14:textId="47758D01" w:rsidR="006A303D" w:rsidRPr="003677B8" w:rsidRDefault="00DE25D6" w:rsidP="00F869F5">
      <w:r>
        <w:t>It’s infuriating.</w:t>
      </w:r>
    </w:p>
    <w:p w14:paraId="634F2FA9" w14:textId="77777777" w:rsidR="006A303D" w:rsidRPr="003677B8" w:rsidRDefault="006A303D" w:rsidP="006A303D"/>
    <w:p w14:paraId="42591936"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2</w:t>
      </w:r>
    </w:p>
    <w:p w14:paraId="6FE4469A" w14:textId="75DE9E4A" w:rsidR="006A303D" w:rsidRPr="003677B8" w:rsidRDefault="00DE25D6" w:rsidP="006A303D">
      <w:r>
        <w:t>Insulting!</w:t>
      </w:r>
    </w:p>
    <w:p w14:paraId="2375647A" w14:textId="77777777" w:rsidR="006A303D" w:rsidRPr="003677B8" w:rsidRDefault="006A303D" w:rsidP="006A303D"/>
    <w:p w14:paraId="7EF4E175" w14:textId="77777777"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WOMAN 3</w:t>
      </w:r>
    </w:p>
    <w:p w14:paraId="394BF1AE" w14:textId="77777777" w:rsidR="00480548" w:rsidRDefault="009D2157" w:rsidP="006A303D">
      <w:r>
        <w:t>Right?</w:t>
      </w:r>
    </w:p>
    <w:p w14:paraId="19C90F19" w14:textId="77777777" w:rsidR="00480548" w:rsidRDefault="00480548" w:rsidP="006A303D"/>
    <w:p w14:paraId="5154F8F7" w14:textId="00E57ED6" w:rsidR="00480548" w:rsidRDefault="00480548" w:rsidP="00480548">
      <w:pPr>
        <w:pStyle w:val="direction"/>
      </w:pPr>
      <w:r>
        <w:t>(She hesitates, then forges ahead.)</w:t>
      </w:r>
    </w:p>
    <w:p w14:paraId="43DFEF20" w14:textId="77777777" w:rsidR="00480548" w:rsidRDefault="00480548" w:rsidP="006A303D"/>
    <w:p w14:paraId="699C70C3" w14:textId="31836BBD" w:rsidR="006A303D" w:rsidRPr="003677B8" w:rsidRDefault="006A303D" w:rsidP="006A303D">
      <w:r w:rsidRPr="003677B8">
        <w:t>Here, for example, is an iconic photo of a woman in the military.</w:t>
      </w:r>
    </w:p>
    <w:p w14:paraId="319EDDE1" w14:textId="77777777" w:rsidR="006A303D" w:rsidRPr="003677B8" w:rsidRDefault="006A303D" w:rsidP="006A303D"/>
    <w:p w14:paraId="36B2CFF0" w14:textId="0479061F" w:rsidR="006A303D" w:rsidRPr="003677B8" w:rsidRDefault="00F869F5" w:rsidP="00F869F5">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It is </w:t>
      </w:r>
      <w:proofErr w:type="spellStart"/>
      <w:r w:rsidR="006A303D" w:rsidRPr="003677B8">
        <w:rPr>
          <w:rFonts w:ascii="Times New Roman" w:hAnsi="Times New Roman" w:cs="Times New Roman"/>
        </w:rPr>
        <w:t>Lynndie</w:t>
      </w:r>
      <w:proofErr w:type="spellEnd"/>
      <w:r w:rsidR="006A303D" w:rsidRPr="003677B8">
        <w:rPr>
          <w:rFonts w:ascii="Times New Roman" w:hAnsi="Times New Roman" w:cs="Times New Roman"/>
        </w:rPr>
        <w:t xml:space="preserve"> England at Abu Ghraib.</w:t>
      </w:r>
      <w:r w:rsidR="00880A02">
        <w:rPr>
          <w:rFonts w:ascii="Times New Roman" w:hAnsi="Times New Roman" w:cs="Times New Roman"/>
        </w:rPr>
        <w:t xml:space="preserve"> Projected, </w:t>
      </w:r>
      <w:r w:rsidR="00BF68C4">
        <w:rPr>
          <w:rFonts w:ascii="Times New Roman" w:hAnsi="Times New Roman" w:cs="Times New Roman"/>
        </w:rPr>
        <w:t xml:space="preserve">overwhelming, </w:t>
      </w:r>
      <w:r w:rsidR="0063746C">
        <w:rPr>
          <w:rFonts w:ascii="Times New Roman" w:hAnsi="Times New Roman" w:cs="Times New Roman"/>
        </w:rPr>
        <w:t>inescapable</w:t>
      </w:r>
      <w:r w:rsidR="00880A02">
        <w:rPr>
          <w:rFonts w:ascii="Times New Roman" w:hAnsi="Times New Roman" w:cs="Times New Roman"/>
        </w:rPr>
        <w:t>. A moment.</w:t>
      </w:r>
      <w:r w:rsidR="00733A8A">
        <w:rPr>
          <w:rFonts w:ascii="Times New Roman" w:hAnsi="Times New Roman" w:cs="Times New Roman"/>
        </w:rPr>
        <w:t xml:space="preserve"> Then we return to the women.</w:t>
      </w:r>
      <w:r w:rsidRPr="003677B8">
        <w:rPr>
          <w:rFonts w:ascii="Times New Roman" w:hAnsi="Times New Roman" w:cs="Times New Roman"/>
        </w:rPr>
        <w:t>)</w:t>
      </w:r>
    </w:p>
    <w:p w14:paraId="04E003CE" w14:textId="77777777" w:rsidR="006A303D" w:rsidRPr="003677B8" w:rsidRDefault="006A303D" w:rsidP="006A303D"/>
    <w:p w14:paraId="2F25EF2F" w14:textId="687ECF7E" w:rsidR="00F869F5" w:rsidRPr="003677B8" w:rsidRDefault="006A303D" w:rsidP="006B12BE">
      <w:pPr>
        <w:pStyle w:val="character"/>
        <w:rPr>
          <w:rFonts w:ascii="Times New Roman" w:hAnsi="Times New Roman" w:cs="Times New Roman"/>
        </w:rPr>
      </w:pPr>
      <w:r w:rsidRPr="003677B8">
        <w:rPr>
          <w:rFonts w:ascii="Times New Roman" w:hAnsi="Times New Roman" w:cs="Times New Roman"/>
        </w:rPr>
        <w:t>WOMEN</w:t>
      </w:r>
      <w:r w:rsidR="00D435B9">
        <w:rPr>
          <w:rFonts w:ascii="Times New Roman" w:hAnsi="Times New Roman" w:cs="Times New Roman"/>
        </w:rPr>
        <w:t xml:space="preserve"> 1</w:t>
      </w:r>
      <w:r w:rsidR="007A3B16">
        <w:rPr>
          <w:rFonts w:ascii="Times New Roman" w:hAnsi="Times New Roman" w:cs="Times New Roman"/>
        </w:rPr>
        <w:t xml:space="preserve"> and 2</w:t>
      </w:r>
    </w:p>
    <w:p w14:paraId="20FEB29B" w14:textId="5D559BBD" w:rsidR="006A303D" w:rsidRPr="003677B8" w:rsidRDefault="006A303D" w:rsidP="006A303D">
      <w:r w:rsidRPr="003677B8">
        <w:t>Hashtag she persisted!</w:t>
      </w:r>
    </w:p>
    <w:p w14:paraId="6616A3B2" w14:textId="77777777" w:rsidR="006A303D" w:rsidRPr="003677B8" w:rsidRDefault="006A303D" w:rsidP="006A303D"/>
    <w:p w14:paraId="2306DC7F" w14:textId="1EA89D0B" w:rsidR="001A1BC6" w:rsidRDefault="00F869F5" w:rsidP="00F869F5">
      <w:pPr>
        <w:pStyle w:val="direction"/>
        <w:rPr>
          <w:rFonts w:ascii="Times New Roman" w:hAnsi="Times New Roman" w:cs="Times New Roman"/>
        </w:rPr>
      </w:pPr>
      <w:r w:rsidRPr="003677B8">
        <w:rPr>
          <w:rFonts w:ascii="Times New Roman" w:hAnsi="Times New Roman" w:cs="Times New Roman"/>
        </w:rPr>
        <w:t>(</w:t>
      </w:r>
      <w:r w:rsidR="001A1BC6">
        <w:rPr>
          <w:rFonts w:ascii="Times New Roman" w:hAnsi="Times New Roman" w:cs="Times New Roman"/>
        </w:rPr>
        <w:t>WOMAN 3 uses her phone to try and take a group selfie once more</w:t>
      </w:r>
      <w:r w:rsidR="00B87213">
        <w:rPr>
          <w:rFonts w:ascii="Times New Roman" w:hAnsi="Times New Roman" w:cs="Times New Roman"/>
        </w:rPr>
        <w:t>.</w:t>
      </w:r>
      <w:r w:rsidR="001A1BC6">
        <w:rPr>
          <w:rFonts w:ascii="Times New Roman" w:hAnsi="Times New Roman" w:cs="Times New Roman"/>
        </w:rPr>
        <w:t xml:space="preserve"> There is an echo of the </w:t>
      </w:r>
      <w:r w:rsidR="00A0095A">
        <w:rPr>
          <w:rFonts w:ascii="Times New Roman" w:hAnsi="Times New Roman" w:cs="Times New Roman"/>
        </w:rPr>
        <w:t>OUTCASTS’</w:t>
      </w:r>
      <w:r w:rsidR="001A1BC6">
        <w:rPr>
          <w:rFonts w:ascii="Times New Roman" w:hAnsi="Times New Roman" w:cs="Times New Roman"/>
        </w:rPr>
        <w:t xml:space="preserve"> song. When WOMAN 3 pulls her phone back to look at how the picture turned out, it mysteriously hasn</w:t>
      </w:r>
      <w:r w:rsidR="00C44A33">
        <w:rPr>
          <w:rFonts w:ascii="Times New Roman" w:hAnsi="Times New Roman" w:cs="Times New Roman"/>
        </w:rPr>
        <w:t>’</w:t>
      </w:r>
      <w:r w:rsidR="001A1BC6">
        <w:rPr>
          <w:rFonts w:ascii="Times New Roman" w:hAnsi="Times New Roman" w:cs="Times New Roman"/>
        </w:rPr>
        <w:t>t taken.)</w:t>
      </w:r>
    </w:p>
    <w:p w14:paraId="612A98F9" w14:textId="77777777" w:rsidR="001A1BC6" w:rsidRDefault="001A1BC6" w:rsidP="00F869F5">
      <w:pPr>
        <w:pStyle w:val="direction"/>
        <w:rPr>
          <w:rFonts w:ascii="Times New Roman" w:hAnsi="Times New Roman" w:cs="Times New Roman"/>
        </w:rPr>
      </w:pPr>
    </w:p>
    <w:p w14:paraId="3A3B6512" w14:textId="28E82481" w:rsidR="001A1BC6" w:rsidRDefault="001A1BC6" w:rsidP="001A1BC6">
      <w:pPr>
        <w:pStyle w:val="character"/>
      </w:pPr>
      <w:r>
        <w:t>WOMAN 3</w:t>
      </w:r>
    </w:p>
    <w:p w14:paraId="13A12A80" w14:textId="10885885" w:rsidR="001A1BC6" w:rsidRDefault="001A1BC6" w:rsidP="001A1BC6">
      <w:r>
        <w:t>That</w:t>
      </w:r>
      <w:r w:rsidR="00C44A33">
        <w:t>’</w:t>
      </w:r>
      <w:r>
        <w:t>s strange.</w:t>
      </w:r>
    </w:p>
    <w:p w14:paraId="6CCD1E96" w14:textId="77777777" w:rsidR="001A1BC6" w:rsidRDefault="001A1BC6" w:rsidP="001A1BC6"/>
    <w:p w14:paraId="74F570E6" w14:textId="1F68AFF2" w:rsidR="001A1BC6" w:rsidRDefault="001A1BC6" w:rsidP="001A1BC6">
      <w:pPr>
        <w:pStyle w:val="direction"/>
      </w:pPr>
      <w:r>
        <w:t>(She reaches out to try again.)</w:t>
      </w:r>
    </w:p>
    <w:p w14:paraId="06F92763" w14:textId="77777777" w:rsidR="001A1BC6" w:rsidRDefault="001A1BC6" w:rsidP="001A1BC6">
      <w:pPr>
        <w:pStyle w:val="direction"/>
      </w:pPr>
    </w:p>
    <w:p w14:paraId="0E32AC7C" w14:textId="7F713DA3" w:rsidR="001A1BC6" w:rsidRDefault="001A1BC6" w:rsidP="001A1BC6">
      <w:pPr>
        <w:pStyle w:val="character"/>
      </w:pPr>
      <w:r>
        <w:t>WOMEN 1, 2, AND 3</w:t>
      </w:r>
    </w:p>
    <w:p w14:paraId="490FD528" w14:textId="33A44F4F" w:rsidR="001A1BC6" w:rsidRDefault="001A1BC6" w:rsidP="001A1BC6">
      <w:r>
        <w:t>Hashtag she persisted!</w:t>
      </w:r>
    </w:p>
    <w:p w14:paraId="36569BD0" w14:textId="77777777" w:rsidR="001A1BC6" w:rsidRDefault="001A1BC6" w:rsidP="001A1BC6"/>
    <w:p w14:paraId="0D92D722" w14:textId="22A2C109" w:rsidR="006A303D" w:rsidRDefault="001A1BC6" w:rsidP="00F869F5">
      <w:pPr>
        <w:pStyle w:val="direction"/>
        <w:rPr>
          <w:rFonts w:ascii="Times New Roman" w:hAnsi="Times New Roman" w:cs="Times New Roman"/>
        </w:rPr>
      </w:pPr>
      <w:r>
        <w:rPr>
          <w:rFonts w:ascii="Times New Roman" w:hAnsi="Times New Roman" w:cs="Times New Roman"/>
        </w:rPr>
        <w:t>(Again WOMAN 3 looks at her phone, and again the picture hasn</w:t>
      </w:r>
      <w:r w:rsidR="004662FA">
        <w:rPr>
          <w:rFonts w:ascii="Times New Roman" w:hAnsi="Times New Roman" w:cs="Times New Roman"/>
        </w:rPr>
        <w:t>’</w:t>
      </w:r>
      <w:r>
        <w:rPr>
          <w:rFonts w:ascii="Times New Roman" w:hAnsi="Times New Roman" w:cs="Times New Roman"/>
        </w:rPr>
        <w:t>t taken</w:t>
      </w:r>
      <w:r w:rsidR="00B87213">
        <w:rPr>
          <w:rFonts w:ascii="Times New Roman" w:hAnsi="Times New Roman" w:cs="Times New Roman"/>
        </w:rPr>
        <w:t>.</w:t>
      </w:r>
      <w:r w:rsidR="00F869F5" w:rsidRPr="003677B8">
        <w:rPr>
          <w:rFonts w:ascii="Times New Roman" w:hAnsi="Times New Roman" w:cs="Times New Roman"/>
        </w:rPr>
        <w:t>)</w:t>
      </w:r>
    </w:p>
    <w:p w14:paraId="238669E7" w14:textId="77777777" w:rsidR="001A1BC6" w:rsidRDefault="001A1BC6" w:rsidP="001A1BC6"/>
    <w:p w14:paraId="7699768A" w14:textId="6BA2E6F4" w:rsidR="001A1BC6" w:rsidRDefault="001A1BC6" w:rsidP="001A1BC6">
      <w:pPr>
        <w:pStyle w:val="character"/>
      </w:pPr>
      <w:r>
        <w:t>WOMAN 3</w:t>
      </w:r>
    </w:p>
    <w:p w14:paraId="7865921A" w14:textId="4C146CEC" w:rsidR="001A1BC6" w:rsidRDefault="001A1BC6" w:rsidP="001A1BC6">
      <w:r>
        <w:t>I don</w:t>
      </w:r>
      <w:r w:rsidR="004662FA">
        <w:t>’</w:t>
      </w:r>
      <w:r>
        <w:t>t understand.</w:t>
      </w:r>
    </w:p>
    <w:p w14:paraId="6383140D" w14:textId="77777777" w:rsidR="001A1BC6" w:rsidRDefault="001A1BC6" w:rsidP="001A1BC6"/>
    <w:p w14:paraId="791C8C14" w14:textId="6F9C902E" w:rsidR="001A1BC6" w:rsidRDefault="001A1BC6" w:rsidP="001A1BC6">
      <w:pPr>
        <w:pStyle w:val="character"/>
      </w:pPr>
      <w:r>
        <w:t>WOMAN 1</w:t>
      </w:r>
    </w:p>
    <w:p w14:paraId="310DA826" w14:textId="77BB8838" w:rsidR="00AB71FA" w:rsidRDefault="003156A5" w:rsidP="001A1BC6">
      <w:r>
        <w:t xml:space="preserve">Well, </w:t>
      </w:r>
      <w:r w:rsidR="00AB71FA">
        <w:t>I wasn't going to say anything</w:t>
      </w:r>
      <w:r>
        <w:t>, but</w:t>
      </w:r>
      <w:r w:rsidR="00AB71FA">
        <w:t>—</w:t>
      </w:r>
    </w:p>
    <w:p w14:paraId="204DE93F" w14:textId="77777777" w:rsidR="00AB71FA" w:rsidRDefault="00AB71FA" w:rsidP="001A1BC6"/>
    <w:p w14:paraId="67F9E7A2" w14:textId="79381235" w:rsidR="00AB71FA" w:rsidRDefault="00AB71FA" w:rsidP="00AB71FA">
      <w:pPr>
        <w:pStyle w:val="character"/>
      </w:pPr>
      <w:r>
        <w:t>WOMAN 2</w:t>
      </w:r>
    </w:p>
    <w:p w14:paraId="5736E283" w14:textId="0AA55D8C" w:rsidR="001A1BC6" w:rsidRDefault="00AB71FA" w:rsidP="001A1BC6">
      <w:r>
        <w:t>Your phone</w:t>
      </w:r>
      <w:r w:rsidR="004662FA">
        <w:t>’</w:t>
      </w:r>
      <w:r>
        <w:t>s a little outdated, honey.</w:t>
      </w:r>
    </w:p>
    <w:p w14:paraId="2E763AD3" w14:textId="77777777" w:rsidR="003C395C" w:rsidRDefault="003C395C" w:rsidP="001A1BC6"/>
    <w:p w14:paraId="08BB718B" w14:textId="7EBD9236" w:rsidR="003C395C" w:rsidRDefault="003C395C" w:rsidP="003C395C">
      <w:pPr>
        <w:pStyle w:val="character"/>
      </w:pPr>
      <w:r>
        <w:t>WOMAN 1</w:t>
      </w:r>
    </w:p>
    <w:p w14:paraId="19FFA083" w14:textId="16686529" w:rsidR="003C395C" w:rsidRDefault="003C395C" w:rsidP="003C395C">
      <w:r>
        <w:t>Time to invest in a new one, maybe?</w:t>
      </w:r>
    </w:p>
    <w:p w14:paraId="1F518BAE" w14:textId="77777777" w:rsidR="003C395C" w:rsidRDefault="003C395C" w:rsidP="003C395C"/>
    <w:p w14:paraId="3DFD8C4B" w14:textId="55EBAD33" w:rsidR="003C395C" w:rsidRDefault="003C395C" w:rsidP="003C395C">
      <w:pPr>
        <w:pStyle w:val="character"/>
      </w:pPr>
      <w:r>
        <w:t>WOMAN 2</w:t>
      </w:r>
    </w:p>
    <w:p w14:paraId="4D605A5D" w14:textId="5149508A" w:rsidR="003C395C" w:rsidRDefault="003C395C" w:rsidP="003C395C">
      <w:r>
        <w:t>It</w:t>
      </w:r>
      <w:r w:rsidR="004662FA">
        <w:t>’</w:t>
      </w:r>
      <w:r>
        <w:t>s fine though, we can use mine.</w:t>
      </w:r>
      <w:r w:rsidR="00570A89">
        <w:t xml:space="preserve"> To—document the movement, ha.</w:t>
      </w:r>
    </w:p>
    <w:p w14:paraId="53C23C18" w14:textId="77777777" w:rsidR="00570A89" w:rsidRDefault="00570A89" w:rsidP="003C395C"/>
    <w:p w14:paraId="771C174D" w14:textId="03041B34" w:rsidR="003C395C" w:rsidRDefault="003C395C" w:rsidP="003C395C">
      <w:pPr>
        <w:pStyle w:val="direction"/>
      </w:pPr>
      <w:r>
        <w:t>(She makes the same attempt. The echo continues.)</w:t>
      </w:r>
    </w:p>
    <w:p w14:paraId="0BB6E88D" w14:textId="77777777" w:rsidR="003C395C" w:rsidRDefault="003C395C" w:rsidP="003C395C">
      <w:pPr>
        <w:pStyle w:val="direction"/>
      </w:pPr>
    </w:p>
    <w:p w14:paraId="4F945349" w14:textId="6540760B" w:rsidR="003C395C" w:rsidRDefault="003C395C" w:rsidP="003C395C">
      <w:pPr>
        <w:pStyle w:val="character"/>
      </w:pPr>
      <w:r>
        <w:t>WOMEN 1, 2, AND 3</w:t>
      </w:r>
    </w:p>
    <w:p w14:paraId="084BF69C" w14:textId="74FD66C0" w:rsidR="003C395C" w:rsidRDefault="003C395C" w:rsidP="003C395C">
      <w:r>
        <w:t>Hashtag she persisted!</w:t>
      </w:r>
    </w:p>
    <w:p w14:paraId="385BBD06" w14:textId="77777777" w:rsidR="003C395C" w:rsidRDefault="003C395C" w:rsidP="003C395C"/>
    <w:p w14:paraId="326F70F6" w14:textId="54052E4A" w:rsidR="003C395C" w:rsidRDefault="003C395C" w:rsidP="003C395C">
      <w:pPr>
        <w:pStyle w:val="direction"/>
      </w:pPr>
      <w:r>
        <w:t>(WOMAN 2 looks at her phone</w:t>
      </w:r>
      <w:r w:rsidR="00570A89">
        <w:t xml:space="preserve"> and sees it didn</w:t>
      </w:r>
      <w:r w:rsidR="00FE3F89">
        <w:t>’</w:t>
      </w:r>
      <w:r w:rsidR="00570A89">
        <w:t>t work</w:t>
      </w:r>
      <w:r>
        <w:t>.)</w:t>
      </w:r>
    </w:p>
    <w:p w14:paraId="784D68C7" w14:textId="77777777" w:rsidR="003C395C" w:rsidRDefault="003C395C" w:rsidP="003C395C">
      <w:pPr>
        <w:pStyle w:val="direction"/>
      </w:pPr>
    </w:p>
    <w:p w14:paraId="051E6645" w14:textId="6EA3F89B" w:rsidR="003C395C" w:rsidRDefault="003C395C" w:rsidP="003C395C">
      <w:pPr>
        <w:pStyle w:val="character"/>
      </w:pPr>
      <w:r>
        <w:t>WOMAN 2</w:t>
      </w:r>
    </w:p>
    <w:p w14:paraId="7A461BC3" w14:textId="491DA6FB" w:rsidR="003C395C" w:rsidRDefault="003C395C" w:rsidP="003C395C">
      <w:r>
        <w:t>What?</w:t>
      </w:r>
    </w:p>
    <w:p w14:paraId="23853A63" w14:textId="77777777" w:rsidR="003C395C" w:rsidRDefault="003C395C" w:rsidP="003C395C"/>
    <w:p w14:paraId="119BBBCF" w14:textId="4B3CCC08" w:rsidR="003C395C" w:rsidRDefault="003C395C" w:rsidP="003C395C">
      <w:pPr>
        <w:pStyle w:val="direction"/>
      </w:pPr>
      <w:r>
        <w:t>(She tries again.)</w:t>
      </w:r>
    </w:p>
    <w:p w14:paraId="766C3BC6" w14:textId="77777777" w:rsidR="003C395C" w:rsidRDefault="003C395C" w:rsidP="003C395C">
      <w:pPr>
        <w:pStyle w:val="direction"/>
      </w:pPr>
    </w:p>
    <w:p w14:paraId="313E1836" w14:textId="7543D2D5" w:rsidR="003C395C" w:rsidRDefault="003C395C" w:rsidP="003C395C">
      <w:pPr>
        <w:pStyle w:val="character"/>
      </w:pPr>
      <w:r>
        <w:t>WOMEN 1, 2, AND 3</w:t>
      </w:r>
    </w:p>
    <w:p w14:paraId="36339E11" w14:textId="45FC1B5B" w:rsidR="003C395C" w:rsidRDefault="003C395C" w:rsidP="003C395C">
      <w:r>
        <w:t>Hashtag she persisted!</w:t>
      </w:r>
    </w:p>
    <w:p w14:paraId="73B25423" w14:textId="77777777" w:rsidR="003C395C" w:rsidRDefault="003C395C" w:rsidP="003C395C"/>
    <w:p w14:paraId="1B52BA01" w14:textId="7065C174" w:rsidR="003C395C" w:rsidRPr="003677B8" w:rsidRDefault="003C395C" w:rsidP="003C395C">
      <w:pPr>
        <w:pStyle w:val="direction"/>
      </w:pPr>
      <w:r>
        <w:t>(</w:t>
      </w:r>
      <w:proofErr w:type="gramStart"/>
      <w:r>
        <w:t>Again</w:t>
      </w:r>
      <w:proofErr w:type="gramEnd"/>
      <w:r>
        <w:t xml:space="preserve"> it doesn't work.</w:t>
      </w:r>
      <w:r w:rsidR="003156A5">
        <w:t xml:space="preserve"> All three WOMEN pause, at a loss.</w:t>
      </w:r>
      <w:r>
        <w:t>)</w:t>
      </w:r>
    </w:p>
    <w:p w14:paraId="5553E34E" w14:textId="77777777" w:rsidR="006A303D" w:rsidRPr="003677B8" w:rsidRDefault="006A303D" w:rsidP="006A303D"/>
    <w:p w14:paraId="474821F0" w14:textId="1988EEA8" w:rsidR="001658CB" w:rsidRDefault="00A26AEF" w:rsidP="00A26AEF">
      <w:pPr>
        <w:pStyle w:val="character"/>
      </w:pPr>
      <w:r>
        <w:t>WOMAN 1</w:t>
      </w:r>
    </w:p>
    <w:p w14:paraId="19241D68" w14:textId="007DA3BE" w:rsidR="00A26AEF" w:rsidRDefault="00A26AEF" w:rsidP="00A26AEF">
      <w:r>
        <w:t>Now what?</w:t>
      </w:r>
    </w:p>
    <w:p w14:paraId="76E9CC48" w14:textId="77777777" w:rsidR="00377A2E" w:rsidRDefault="00377A2E" w:rsidP="00A26AEF"/>
    <w:p w14:paraId="024EE52A" w14:textId="0FD54471" w:rsidR="00377A2E" w:rsidRDefault="00377A2E" w:rsidP="00377A2E">
      <w:pPr>
        <w:pStyle w:val="direction"/>
      </w:pPr>
      <w:r>
        <w:t>(They think. WOMAN 3 has an inkling of an idea.</w:t>
      </w:r>
      <w:r w:rsidR="003156A5">
        <w:t xml:space="preserve"> As she</w:t>
      </w:r>
      <w:r w:rsidR="00FE3F89">
        <w:t>’</w:t>
      </w:r>
      <w:r w:rsidR="003156A5">
        <w:t>s about to express it, the scene changes.</w:t>
      </w:r>
      <w:r>
        <w:t>)</w:t>
      </w:r>
    </w:p>
    <w:p w14:paraId="50F92141" w14:textId="77777777" w:rsidR="00A26AEF" w:rsidRDefault="00A26AEF" w:rsidP="00A26AEF"/>
    <w:p w14:paraId="5B9B025C" w14:textId="77777777" w:rsidR="00067FFD" w:rsidRPr="003677B8" w:rsidRDefault="00067FFD" w:rsidP="00A26AEF"/>
    <w:p w14:paraId="22DFA436" w14:textId="77777777" w:rsidR="006A303D" w:rsidRPr="003677B8" w:rsidRDefault="006A303D" w:rsidP="00384785">
      <w:pPr>
        <w:pStyle w:val="scene"/>
        <w:rPr>
          <w:rFonts w:cs="Times New Roman"/>
        </w:rPr>
      </w:pPr>
    </w:p>
    <w:p w14:paraId="6FD15D4A" w14:textId="77777777" w:rsidR="00384785" w:rsidRPr="003677B8" w:rsidRDefault="00384785" w:rsidP="00384785">
      <w:pPr>
        <w:pStyle w:val="character"/>
        <w:rPr>
          <w:rFonts w:ascii="Times New Roman" w:hAnsi="Times New Roman" w:cs="Times New Roman"/>
        </w:rPr>
      </w:pPr>
    </w:p>
    <w:p w14:paraId="42FE2381" w14:textId="2A60E325" w:rsidR="00384785" w:rsidRPr="003677B8" w:rsidRDefault="00384785" w:rsidP="00061BEE">
      <w:pPr>
        <w:pStyle w:val="direction"/>
      </w:pPr>
      <w:r w:rsidRPr="003677B8">
        <w:t>(An office</w:t>
      </w:r>
      <w:r w:rsidR="003E1C9F" w:rsidRPr="003677B8">
        <w:t xml:space="preserve"> in the government building</w:t>
      </w:r>
      <w:r w:rsidRPr="003677B8">
        <w:t>.</w:t>
      </w:r>
      <w:r w:rsidR="0089580D">
        <w:t xml:space="preserve"> THE BEAUTIFUL ONE brings it on.</w:t>
      </w:r>
      <w:r w:rsidRPr="003677B8">
        <w:t>)</w:t>
      </w:r>
    </w:p>
    <w:p w14:paraId="4DF4CA35" w14:textId="77777777" w:rsidR="00384785" w:rsidRPr="003677B8" w:rsidRDefault="00384785" w:rsidP="006A303D"/>
    <w:p w14:paraId="7045110B" w14:textId="7A4778C4"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BEAUTIFUL ONE</w:t>
      </w:r>
    </w:p>
    <w:p w14:paraId="6FE58BC3" w14:textId="24ABB707" w:rsidR="006A303D" w:rsidRPr="003677B8" w:rsidRDefault="006A303D" w:rsidP="006A303D">
      <w:r w:rsidRPr="003677B8">
        <w:t>It was beautiful, really. Your speech. I mean that.</w:t>
      </w:r>
    </w:p>
    <w:p w14:paraId="542FA948" w14:textId="77777777" w:rsidR="006A303D" w:rsidRPr="003677B8" w:rsidRDefault="006A303D" w:rsidP="006A303D"/>
    <w:p w14:paraId="164E5FE7" w14:textId="3131D209"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TRUE BELIEVER</w:t>
      </w:r>
    </w:p>
    <w:p w14:paraId="437E094C" w14:textId="5AC40357" w:rsidR="006A303D" w:rsidRPr="003677B8" w:rsidRDefault="006A303D" w:rsidP="006A303D">
      <w:r w:rsidRPr="003677B8">
        <w:t>I have never felt so—full. So hopeful. So … desperately hopeful.</w:t>
      </w:r>
    </w:p>
    <w:p w14:paraId="55376FCA" w14:textId="77777777" w:rsidR="006A303D" w:rsidRPr="003677B8" w:rsidRDefault="006A303D" w:rsidP="006A303D"/>
    <w:p w14:paraId="2FA081C5" w14:textId="106A2CE1"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BEAUTIFUL ONE</w:t>
      </w:r>
    </w:p>
    <w:p w14:paraId="4AC887A7" w14:textId="3B9F210F" w:rsidR="006A303D" w:rsidRPr="003677B8" w:rsidRDefault="006A303D" w:rsidP="006A303D">
      <w:r w:rsidRPr="003677B8">
        <w:t>I don’t think I’ve ever felt that way.</w:t>
      </w:r>
    </w:p>
    <w:p w14:paraId="0A08E165" w14:textId="77777777" w:rsidR="006A303D" w:rsidRPr="003677B8" w:rsidRDefault="006A303D" w:rsidP="006A303D"/>
    <w:p w14:paraId="14A6C871" w14:textId="1C72C0B5"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TRUE BELIEVER</w:t>
      </w:r>
    </w:p>
    <w:p w14:paraId="11BB9D5C" w14:textId="5D644F9F" w:rsidR="006A303D" w:rsidRPr="003677B8" w:rsidRDefault="006A303D" w:rsidP="006A303D">
      <w:r w:rsidRPr="003677B8">
        <w:t>Can I tell you something?</w:t>
      </w:r>
    </w:p>
    <w:p w14:paraId="659098B4" w14:textId="77777777" w:rsidR="006A303D" w:rsidRPr="003677B8" w:rsidRDefault="006A303D" w:rsidP="006A303D"/>
    <w:p w14:paraId="3D05DC6F" w14:textId="7750AA4C"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lastRenderedPageBreak/>
        <w:t>THE BEAUTIFUL ONE</w:t>
      </w:r>
    </w:p>
    <w:p w14:paraId="773F19C3" w14:textId="24E6761A" w:rsidR="006A303D" w:rsidRPr="003677B8" w:rsidRDefault="006A303D" w:rsidP="006A303D">
      <w:r w:rsidRPr="003677B8">
        <w:t>Of course.</w:t>
      </w:r>
    </w:p>
    <w:p w14:paraId="4ACC4F04" w14:textId="77777777" w:rsidR="006A303D" w:rsidRPr="003677B8" w:rsidRDefault="006A303D" w:rsidP="006A303D"/>
    <w:p w14:paraId="12224784" w14:textId="3016EBD7"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TRUE BELIEVER</w:t>
      </w:r>
    </w:p>
    <w:p w14:paraId="1B002BFD" w14:textId="481E5A23" w:rsidR="006A303D" w:rsidRPr="003677B8" w:rsidRDefault="006A303D" w:rsidP="006A303D">
      <w:r w:rsidRPr="003677B8">
        <w:t>The aftermath is horrible.</w:t>
      </w:r>
    </w:p>
    <w:p w14:paraId="70A45316" w14:textId="77777777" w:rsidR="006A303D" w:rsidRPr="003677B8" w:rsidRDefault="006A303D" w:rsidP="006A303D"/>
    <w:p w14:paraId="4C01D87C" w14:textId="237D4F24"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BEAUTIFUL ONE</w:t>
      </w:r>
    </w:p>
    <w:p w14:paraId="6B146C73" w14:textId="7DDAF113" w:rsidR="006A303D" w:rsidRPr="003677B8" w:rsidRDefault="006A303D" w:rsidP="006A303D">
      <w:r w:rsidRPr="003677B8">
        <w:t>Oh?</w:t>
      </w:r>
    </w:p>
    <w:p w14:paraId="0991628E" w14:textId="77777777" w:rsidR="006A303D" w:rsidRPr="003677B8" w:rsidRDefault="006A303D" w:rsidP="006A303D"/>
    <w:p w14:paraId="0AEEAD63" w14:textId="2A636A51"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TRUE BELIEVER</w:t>
      </w:r>
    </w:p>
    <w:p w14:paraId="297E8EEB" w14:textId="017E715B" w:rsidR="006A303D" w:rsidRPr="003677B8" w:rsidRDefault="006A303D" w:rsidP="006A303D">
      <w:r w:rsidRPr="003677B8">
        <w:t>Uncertainty that it was real—uncertainty that I will ever feel so free from doubt again—uncertainty that I will ever feel so alive again—</w:t>
      </w:r>
    </w:p>
    <w:p w14:paraId="773DA316" w14:textId="77777777" w:rsidR="006A303D" w:rsidRPr="003677B8" w:rsidRDefault="006A303D" w:rsidP="006A303D"/>
    <w:p w14:paraId="12A67B68" w14:textId="77777777" w:rsidR="006A303D" w:rsidRPr="003677B8" w:rsidRDefault="006A303D" w:rsidP="006A303D">
      <w:r w:rsidRPr="003677B8">
        <w:t>Feeling Christ’s kiss on my lips was the most unbelievable beauty.</w:t>
      </w:r>
    </w:p>
    <w:p w14:paraId="17D8F45D" w14:textId="77777777" w:rsidR="006A303D" w:rsidRPr="003677B8" w:rsidRDefault="006A303D" w:rsidP="006A303D"/>
    <w:p w14:paraId="7923545F" w14:textId="77777777" w:rsidR="006A303D" w:rsidRPr="003677B8" w:rsidRDefault="006A303D" w:rsidP="006A303D">
      <w:r w:rsidRPr="003677B8">
        <w:t>Will I ever encounter such beauty again?</w:t>
      </w:r>
    </w:p>
    <w:p w14:paraId="5B68B061" w14:textId="77777777" w:rsidR="006A303D" w:rsidRPr="003677B8" w:rsidRDefault="006A303D" w:rsidP="006A303D"/>
    <w:p w14:paraId="5A435A6B" w14:textId="77777777" w:rsidR="006A303D" w:rsidRPr="003677B8" w:rsidRDefault="006A303D" w:rsidP="006A303D">
      <w:r w:rsidRPr="003677B8">
        <w:t>Now there is only this emptiness.</w:t>
      </w:r>
    </w:p>
    <w:p w14:paraId="64F0AB43" w14:textId="77777777" w:rsidR="006A303D" w:rsidRPr="003677B8" w:rsidRDefault="006A303D" w:rsidP="006A303D"/>
    <w:p w14:paraId="30C894D7" w14:textId="763F271C" w:rsidR="008F16F7" w:rsidRPr="003677B8" w:rsidRDefault="00C344E8" w:rsidP="008F16F7">
      <w:pPr>
        <w:pStyle w:val="character"/>
        <w:rPr>
          <w:rFonts w:ascii="Times New Roman" w:hAnsi="Times New Roman" w:cs="Times New Roman"/>
        </w:rPr>
      </w:pPr>
      <w:r w:rsidRPr="003677B8">
        <w:rPr>
          <w:rFonts w:ascii="Times New Roman" w:hAnsi="Times New Roman" w:cs="Times New Roman"/>
        </w:rPr>
        <w:t>THE BEAUTIFUL ONE</w:t>
      </w:r>
    </w:p>
    <w:p w14:paraId="7FE714DC" w14:textId="1A02D3B3" w:rsidR="006A303D" w:rsidRPr="003677B8" w:rsidRDefault="006A303D" w:rsidP="006A303D">
      <w:r w:rsidRPr="003677B8">
        <w:t>Come here.</w:t>
      </w:r>
    </w:p>
    <w:p w14:paraId="5F182EDC" w14:textId="77777777" w:rsidR="006A303D" w:rsidRPr="003677B8" w:rsidRDefault="006A303D" w:rsidP="006A303D"/>
    <w:p w14:paraId="3DCAA056" w14:textId="35C2A4D2" w:rsidR="006A303D" w:rsidRPr="003677B8" w:rsidRDefault="008F16F7" w:rsidP="008F16F7">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They kis</w:t>
      </w:r>
      <w:r w:rsidRPr="003677B8">
        <w:rPr>
          <w:rFonts w:ascii="Times New Roman" w:hAnsi="Times New Roman" w:cs="Times New Roman"/>
        </w:rPr>
        <w:t>s gently for a long</w:t>
      </w:r>
      <w:r w:rsidR="00D80CE3">
        <w:rPr>
          <w:rFonts w:ascii="Times New Roman" w:hAnsi="Times New Roman" w:cs="Times New Roman"/>
        </w:rPr>
        <w:t xml:space="preserve"> </w:t>
      </w:r>
      <w:r w:rsidRPr="003677B8">
        <w:rPr>
          <w:rFonts w:ascii="Times New Roman" w:hAnsi="Times New Roman" w:cs="Times New Roman"/>
        </w:rPr>
        <w:t>time.</w:t>
      </w:r>
      <w:r w:rsidR="001C6AF9">
        <w:rPr>
          <w:rFonts w:ascii="Times New Roman" w:hAnsi="Times New Roman" w:cs="Times New Roman"/>
        </w:rPr>
        <w:t xml:space="preserve"> Then, THE BEAUTIFUL ONE </w:t>
      </w:r>
      <w:r w:rsidR="00D16FC6">
        <w:rPr>
          <w:rFonts w:ascii="Times New Roman" w:hAnsi="Times New Roman" w:cs="Times New Roman"/>
        </w:rPr>
        <w:t>touches THE TRUE BELIEVER</w:t>
      </w:r>
      <w:r w:rsidR="008355C7">
        <w:rPr>
          <w:rFonts w:ascii="Times New Roman" w:hAnsi="Times New Roman" w:cs="Times New Roman"/>
        </w:rPr>
        <w:t>’</w:t>
      </w:r>
      <w:r w:rsidR="00D16FC6">
        <w:rPr>
          <w:rFonts w:ascii="Times New Roman" w:hAnsi="Times New Roman" w:cs="Times New Roman"/>
        </w:rPr>
        <w:t xml:space="preserve">s face and </w:t>
      </w:r>
      <w:r w:rsidR="001C6AF9">
        <w:rPr>
          <w:rFonts w:ascii="Times New Roman" w:hAnsi="Times New Roman" w:cs="Times New Roman"/>
        </w:rPr>
        <w:t>leaves, taking the scene with him.</w:t>
      </w:r>
      <w:r w:rsidRPr="003677B8">
        <w:rPr>
          <w:rFonts w:ascii="Times New Roman" w:hAnsi="Times New Roman" w:cs="Times New Roman"/>
        </w:rPr>
        <w:t>)</w:t>
      </w:r>
    </w:p>
    <w:p w14:paraId="439E8166" w14:textId="77777777" w:rsidR="006A303D" w:rsidRPr="003677B8" w:rsidRDefault="006A303D" w:rsidP="006A303D"/>
    <w:p w14:paraId="33F9FC2E" w14:textId="6649682E" w:rsidR="000B3351" w:rsidRPr="003677B8" w:rsidRDefault="000B3351" w:rsidP="000B3351"/>
    <w:p w14:paraId="184C363F" w14:textId="77777777" w:rsidR="000B3351" w:rsidRPr="003677B8" w:rsidRDefault="000B3351" w:rsidP="000B3351">
      <w:pPr>
        <w:pStyle w:val="scene"/>
        <w:rPr>
          <w:rFonts w:cs="Times New Roman"/>
        </w:rPr>
      </w:pPr>
    </w:p>
    <w:p w14:paraId="3EC9D7F1" w14:textId="77777777" w:rsidR="000B3351" w:rsidRPr="003677B8" w:rsidRDefault="000B3351" w:rsidP="000B3351">
      <w:pPr>
        <w:pStyle w:val="character"/>
        <w:rPr>
          <w:rFonts w:ascii="Times New Roman" w:hAnsi="Times New Roman" w:cs="Times New Roman"/>
        </w:rPr>
      </w:pPr>
    </w:p>
    <w:p w14:paraId="71EF4947" w14:textId="2BC2EAC2" w:rsidR="004F40EB" w:rsidRDefault="00F7088C" w:rsidP="00D41E58">
      <w:pPr>
        <w:pStyle w:val="direction"/>
        <w:rPr>
          <w:ins w:id="149" w:author="Sloka Krishnan" w:date="2021-09-06T19:48:00Z"/>
        </w:rPr>
      </w:pPr>
      <w:r>
        <w:t>(An in-between somewhere</w:t>
      </w:r>
      <w:r w:rsidR="000B3351" w:rsidRPr="003677B8">
        <w:t>.</w:t>
      </w:r>
      <w:ins w:id="150" w:author="Sloka Krishnan" w:date="2021-09-06T19:48:00Z">
        <w:r w:rsidR="004F40EB">
          <w:t xml:space="preserve"> WOMEN 1 </w:t>
        </w:r>
      </w:ins>
      <w:ins w:id="151" w:author="Sloka Krishnan" w:date="2021-09-06T19:52:00Z">
        <w:r w:rsidR="00223E11">
          <w:t>AND</w:t>
        </w:r>
      </w:ins>
      <w:ins w:id="152" w:author="Sloka Krishnan" w:date="2021-09-06T19:48:00Z">
        <w:r w:rsidR="004F40EB">
          <w:t xml:space="preserve"> 2 walk</w:t>
        </w:r>
      </w:ins>
      <w:ins w:id="153" w:author="Sloka Krishnan" w:date="2021-09-09T19:19:00Z">
        <w:r w:rsidR="00877C58">
          <w:t xml:space="preserve"> through</w:t>
        </w:r>
      </w:ins>
      <w:ins w:id="154" w:author="Sloka Krishnan" w:date="2021-09-06T19:48:00Z">
        <w:r w:rsidR="004F40EB">
          <w:t>, conspiring, WOMAN 3 lagging behind.)</w:t>
        </w:r>
      </w:ins>
    </w:p>
    <w:p w14:paraId="6FD839F3" w14:textId="553401BB" w:rsidR="004F40EB" w:rsidRDefault="004F40EB" w:rsidP="00D41E58">
      <w:pPr>
        <w:pStyle w:val="direction"/>
        <w:rPr>
          <w:ins w:id="155" w:author="Sloka Krishnan" w:date="2021-09-06T19:48:00Z"/>
        </w:rPr>
      </w:pPr>
    </w:p>
    <w:p w14:paraId="473356D9" w14:textId="31742B4B" w:rsidR="004F40EB" w:rsidRDefault="000C4647" w:rsidP="000C4647">
      <w:pPr>
        <w:pStyle w:val="character"/>
        <w:rPr>
          <w:ins w:id="156" w:author="Sloka Krishnan" w:date="2021-09-06T20:00:00Z"/>
        </w:rPr>
      </w:pPr>
      <w:ins w:id="157" w:author="Sloka Krishnan" w:date="2021-09-06T19:49:00Z">
        <w:r>
          <w:t>WOMAN 1</w:t>
        </w:r>
      </w:ins>
    </w:p>
    <w:p w14:paraId="50ADA7B3" w14:textId="343530C3" w:rsidR="00F66E8C" w:rsidRDefault="00F66E8C">
      <w:pPr>
        <w:pStyle w:val="direction"/>
        <w:rPr>
          <w:ins w:id="158" w:author="Sloka Krishnan" w:date="2021-09-06T19:49:00Z"/>
        </w:rPr>
        <w:pPrChange w:id="159" w:author="Sloka Krishnan" w:date="2021-09-06T20:00:00Z">
          <w:pPr>
            <w:pStyle w:val="character"/>
          </w:pPr>
        </w:pPrChange>
      </w:pPr>
      <w:ins w:id="160" w:author="Sloka Krishnan" w:date="2021-09-06T20:00:00Z">
        <w:r>
          <w:t>(indicating WOMAN 3)</w:t>
        </w:r>
      </w:ins>
    </w:p>
    <w:p w14:paraId="2E456D23" w14:textId="5B571442" w:rsidR="000C4647" w:rsidRDefault="00702FCB" w:rsidP="000C4647">
      <w:pPr>
        <w:rPr>
          <w:ins w:id="161" w:author="Sloka Krishnan" w:date="2021-09-06T19:56:00Z"/>
        </w:rPr>
      </w:pPr>
      <w:ins w:id="162" w:author="Sloka Krishnan" w:date="2021-09-06T19:50:00Z">
        <w:r>
          <w:t xml:space="preserve">When </w:t>
        </w:r>
      </w:ins>
      <w:ins w:id="163" w:author="Sloka Krishnan" w:date="2021-09-06T19:51:00Z">
        <w:r w:rsidR="00223E11">
          <w:t>that one suggested</w:t>
        </w:r>
      </w:ins>
      <w:ins w:id="164" w:author="Sloka Krishnan" w:date="2021-09-06T19:50:00Z">
        <w:r>
          <w:t xml:space="preserve"> direct action, I was like </w:t>
        </w:r>
        <w:r>
          <w:rPr>
            <w:i/>
            <w:iCs/>
          </w:rPr>
          <w:t xml:space="preserve">oh. my. gosh. </w:t>
        </w:r>
        <w:r w:rsidR="00B01E74">
          <w:t xml:space="preserve">I mean I went to the </w:t>
        </w:r>
        <w:r w:rsidR="00B01E74" w:rsidRPr="00B01E74">
          <w:rPr>
            <w:i/>
            <w:iCs/>
            <w:rPrChange w:id="165" w:author="Sloka Krishnan" w:date="2021-09-06T19:51:00Z">
              <w:rPr/>
            </w:rPrChange>
          </w:rPr>
          <w:t>marche</w:t>
        </w:r>
      </w:ins>
      <w:ins w:id="166" w:author="Sloka Krishnan" w:date="2021-09-06T19:51:00Z">
        <w:r w:rsidR="00B01E74" w:rsidRPr="00B01E74">
          <w:rPr>
            <w:i/>
            <w:iCs/>
            <w:rPrChange w:id="167" w:author="Sloka Krishnan" w:date="2021-09-06T19:51:00Z">
              <w:rPr/>
            </w:rPrChange>
          </w:rPr>
          <w:t>s</w:t>
        </w:r>
        <w:r w:rsidR="00B01E74">
          <w:t>, right?</w:t>
        </w:r>
      </w:ins>
      <w:ins w:id="168" w:author="Sloka Krishnan" w:date="2021-09-06T19:52:00Z">
        <w:r w:rsidR="00223E11">
          <w:t xml:space="preserve"> </w:t>
        </w:r>
      </w:ins>
      <w:ins w:id="169" w:author="Sloka Krishnan" w:date="2021-09-06T19:55:00Z">
        <w:r w:rsidR="004B30BE">
          <w:t xml:space="preserve">I </w:t>
        </w:r>
        <w:r w:rsidR="004B30BE" w:rsidRPr="004B30BE">
          <w:rPr>
            <w:i/>
            <w:iCs/>
          </w:rPr>
          <w:t>voted</w:t>
        </w:r>
        <w:r w:rsidR="004B30BE">
          <w:t xml:space="preserve">. </w:t>
        </w:r>
      </w:ins>
      <w:ins w:id="170" w:author="Sloka Krishnan" w:date="2021-09-06T19:56:00Z">
        <w:r w:rsidR="004B30BE">
          <w:t>I was a good citizen</w:t>
        </w:r>
        <w:r w:rsidR="00207E42">
          <w:t>!</w:t>
        </w:r>
      </w:ins>
    </w:p>
    <w:p w14:paraId="36B11FCA" w14:textId="441D4CDE" w:rsidR="00207E42" w:rsidRDefault="00207E42" w:rsidP="000C4647">
      <w:pPr>
        <w:rPr>
          <w:ins w:id="171" w:author="Sloka Krishnan" w:date="2021-09-06T19:56:00Z"/>
        </w:rPr>
      </w:pPr>
    </w:p>
    <w:p w14:paraId="331ABB3D" w14:textId="0B497F05" w:rsidR="00207E42" w:rsidRDefault="00207E42" w:rsidP="00207E42">
      <w:pPr>
        <w:pStyle w:val="character"/>
        <w:rPr>
          <w:ins w:id="172" w:author="Sloka Krishnan" w:date="2021-09-06T19:56:00Z"/>
        </w:rPr>
      </w:pPr>
      <w:ins w:id="173" w:author="Sloka Krishnan" w:date="2021-09-06T19:56:00Z">
        <w:r>
          <w:t>WOMAN 2</w:t>
        </w:r>
      </w:ins>
    </w:p>
    <w:p w14:paraId="1D9A988B" w14:textId="2FC6A6E7" w:rsidR="00207E42" w:rsidRDefault="00207E42" w:rsidP="00207E42">
      <w:pPr>
        <w:rPr>
          <w:ins w:id="174" w:author="Sloka Krishnan" w:date="2021-09-06T19:56:00Z"/>
        </w:rPr>
      </w:pPr>
      <w:ins w:id="175" w:author="Sloka Krishnan" w:date="2021-09-06T19:56:00Z">
        <w:r>
          <w:t>You’re not backing out now?</w:t>
        </w:r>
      </w:ins>
    </w:p>
    <w:p w14:paraId="72FDADA1" w14:textId="08FADECC" w:rsidR="00207E42" w:rsidRDefault="00207E42" w:rsidP="00207E42">
      <w:pPr>
        <w:rPr>
          <w:ins w:id="176" w:author="Sloka Krishnan" w:date="2021-09-06T19:56:00Z"/>
        </w:rPr>
      </w:pPr>
    </w:p>
    <w:p w14:paraId="1B41DB67" w14:textId="4EDACF5E" w:rsidR="00207E42" w:rsidRDefault="00207E42" w:rsidP="00207E42">
      <w:pPr>
        <w:pStyle w:val="character"/>
        <w:rPr>
          <w:ins w:id="177" w:author="Sloka Krishnan" w:date="2021-09-06T19:57:00Z"/>
        </w:rPr>
      </w:pPr>
      <w:ins w:id="178" w:author="Sloka Krishnan" w:date="2021-09-06T19:56:00Z">
        <w:r>
          <w:t>W</w:t>
        </w:r>
      </w:ins>
      <w:ins w:id="179" w:author="Sloka Krishnan" w:date="2021-09-06T19:57:00Z">
        <w:r>
          <w:t>OMAN 1</w:t>
        </w:r>
      </w:ins>
    </w:p>
    <w:p w14:paraId="3B5226BC" w14:textId="1A2281B6" w:rsidR="00207E42" w:rsidRDefault="00207E42" w:rsidP="00207E42">
      <w:pPr>
        <w:rPr>
          <w:ins w:id="180" w:author="Sloka Krishnan" w:date="2021-09-06T19:57:00Z"/>
        </w:rPr>
      </w:pPr>
      <w:ins w:id="181" w:author="Sloka Krishnan" w:date="2021-09-06T19:57:00Z">
        <w:r>
          <w:t>She just—I mean it’s great, you know? She’s great. I’ve learned a lot.</w:t>
        </w:r>
      </w:ins>
    </w:p>
    <w:p w14:paraId="38D6E55B" w14:textId="27299D6A" w:rsidR="00207E42" w:rsidRDefault="00207E42" w:rsidP="00207E42">
      <w:pPr>
        <w:rPr>
          <w:ins w:id="182" w:author="Sloka Krishnan" w:date="2021-09-06T19:57:00Z"/>
        </w:rPr>
      </w:pPr>
    </w:p>
    <w:p w14:paraId="0288BEAF" w14:textId="18D1F6A8" w:rsidR="00207E42" w:rsidRDefault="00F826FE" w:rsidP="00F826FE">
      <w:pPr>
        <w:pStyle w:val="character"/>
        <w:rPr>
          <w:ins w:id="183" w:author="Sloka Krishnan" w:date="2021-09-06T19:58:00Z"/>
        </w:rPr>
      </w:pPr>
      <w:ins w:id="184" w:author="Sloka Krishnan" w:date="2021-09-06T19:58:00Z">
        <w:r>
          <w:t>WOMAN 2</w:t>
        </w:r>
      </w:ins>
    </w:p>
    <w:p w14:paraId="49F04CBE" w14:textId="78EEF394" w:rsidR="00F826FE" w:rsidRDefault="00F826FE" w:rsidP="00F826FE">
      <w:pPr>
        <w:rPr>
          <w:ins w:id="185" w:author="Sloka Krishnan" w:date="2021-09-06T19:58:00Z"/>
        </w:rPr>
      </w:pPr>
      <w:ins w:id="186" w:author="Sloka Krishnan" w:date="2021-09-06T19:58:00Z">
        <w:r>
          <w:t>But?</w:t>
        </w:r>
      </w:ins>
    </w:p>
    <w:p w14:paraId="0203604B" w14:textId="5691C389" w:rsidR="00F826FE" w:rsidRDefault="00F826FE" w:rsidP="00F826FE">
      <w:pPr>
        <w:rPr>
          <w:ins w:id="187" w:author="Sloka Krishnan" w:date="2021-09-06T19:58:00Z"/>
        </w:rPr>
      </w:pPr>
    </w:p>
    <w:p w14:paraId="310731A5" w14:textId="46B44968" w:rsidR="00F826FE" w:rsidRDefault="00F826FE" w:rsidP="00F826FE">
      <w:pPr>
        <w:pStyle w:val="character"/>
        <w:rPr>
          <w:ins w:id="188" w:author="Sloka Krishnan" w:date="2021-09-06T19:58:00Z"/>
        </w:rPr>
      </w:pPr>
      <w:ins w:id="189" w:author="Sloka Krishnan" w:date="2021-09-06T19:58:00Z">
        <w:r>
          <w:lastRenderedPageBreak/>
          <w:t>WOMAN 1</w:t>
        </w:r>
      </w:ins>
    </w:p>
    <w:p w14:paraId="38E0EEB8" w14:textId="5373A312" w:rsidR="004F40EB" w:rsidRDefault="008136AA" w:rsidP="008136AA">
      <w:pPr>
        <w:rPr>
          <w:ins w:id="190" w:author="Sloka Krishnan" w:date="2021-09-06T20:00:00Z"/>
        </w:rPr>
      </w:pPr>
      <w:ins w:id="191" w:author="Sloka Krishnan" w:date="2021-09-06T19:59:00Z">
        <w:r>
          <w:t>It’s certainly nothing my mother would have done, that’s all.</w:t>
        </w:r>
      </w:ins>
    </w:p>
    <w:p w14:paraId="1643BFC9" w14:textId="4021381E" w:rsidR="009F71C5" w:rsidRDefault="009F71C5" w:rsidP="008136AA">
      <w:pPr>
        <w:rPr>
          <w:ins w:id="192" w:author="Sloka Krishnan" w:date="2021-09-06T20:00:00Z"/>
        </w:rPr>
      </w:pPr>
    </w:p>
    <w:p w14:paraId="5572B648" w14:textId="4FDAD054" w:rsidR="009F71C5" w:rsidRDefault="009F71C5" w:rsidP="009F71C5">
      <w:pPr>
        <w:pStyle w:val="character"/>
        <w:rPr>
          <w:ins w:id="193" w:author="Sloka Krishnan" w:date="2021-09-06T20:00:00Z"/>
        </w:rPr>
      </w:pPr>
      <w:ins w:id="194" w:author="Sloka Krishnan" w:date="2021-09-06T20:00:00Z">
        <w:r>
          <w:t>WOMAN 2</w:t>
        </w:r>
      </w:ins>
    </w:p>
    <w:p w14:paraId="1876F425" w14:textId="02AF64C5" w:rsidR="009F71C5" w:rsidRDefault="009F71C5">
      <w:pPr>
        <w:rPr>
          <w:ins w:id="195" w:author="Sloka Krishnan" w:date="2021-09-06T19:48:00Z"/>
        </w:rPr>
        <w:pPrChange w:id="196" w:author="Sloka Krishnan" w:date="2021-09-06T20:00:00Z">
          <w:pPr>
            <w:pStyle w:val="direction"/>
          </w:pPr>
        </w:pPrChange>
      </w:pPr>
      <w:ins w:id="197" w:author="Sloka Krishnan" w:date="2021-09-06T20:01:00Z">
        <w:r>
          <w:t xml:space="preserve">I guess we’re a more </w:t>
        </w:r>
      </w:ins>
      <w:ins w:id="198" w:author="Sloka Krishnan" w:date="2021-09-06T20:32:00Z">
        <w:r w:rsidR="000B5EAF">
          <w:t>open-minded</w:t>
        </w:r>
      </w:ins>
      <w:ins w:id="199" w:author="Sloka Krishnan" w:date="2021-09-06T20:01:00Z">
        <w:r>
          <w:t xml:space="preserve"> generation.</w:t>
        </w:r>
      </w:ins>
    </w:p>
    <w:p w14:paraId="42F887B4" w14:textId="77777777" w:rsidR="004F40EB" w:rsidRDefault="004F40EB" w:rsidP="00D41E58">
      <w:pPr>
        <w:pStyle w:val="direction"/>
        <w:rPr>
          <w:ins w:id="200" w:author="Sloka Krishnan" w:date="2021-09-06T19:48:00Z"/>
        </w:rPr>
      </w:pPr>
    </w:p>
    <w:p w14:paraId="606E1636" w14:textId="411600AE" w:rsidR="000B3351" w:rsidRPr="003677B8" w:rsidRDefault="004F40EB" w:rsidP="00D41E58">
      <w:pPr>
        <w:pStyle w:val="direction"/>
        <w:rPr>
          <w:b/>
        </w:rPr>
      </w:pPr>
      <w:ins w:id="201" w:author="Sloka Krishnan" w:date="2021-09-06T19:48:00Z">
        <w:r>
          <w:t>(</w:t>
        </w:r>
      </w:ins>
      <w:ins w:id="202" w:author="Sloka Krishnan" w:date="2021-09-06T20:31:00Z">
        <w:r w:rsidR="00631789">
          <w:t>WOMEN 1 AND 2 glance back at WOMAN 3</w:t>
        </w:r>
      </w:ins>
      <w:ins w:id="203" w:author="Sloka Krishnan" w:date="2021-09-06T19:48:00Z">
        <w:r>
          <w:t>.</w:t>
        </w:r>
      </w:ins>
      <w:ins w:id="204" w:author="Sloka Krishnan" w:date="2021-09-06T20:31:00Z">
        <w:r w:rsidR="00631789">
          <w:t xml:space="preserve"> They walk off.</w:t>
        </w:r>
      </w:ins>
      <w:ins w:id="205" w:author="Sloka Krishnan" w:date="2021-09-06T19:48:00Z">
        <w:r>
          <w:t xml:space="preserve"> A pause.</w:t>
        </w:r>
      </w:ins>
      <w:ins w:id="206" w:author="Sloka Krishnan" w:date="2021-09-06T20:31:00Z">
        <w:r w:rsidR="00C77A2D">
          <w:t xml:space="preserve"> The space is empty.</w:t>
        </w:r>
      </w:ins>
      <w:r w:rsidR="000B3351" w:rsidRPr="003677B8">
        <w:t xml:space="preserve"> A flash. The TRIO OF </w:t>
      </w:r>
      <w:r w:rsidR="00ED14FE">
        <w:t>OUTCASTS</w:t>
      </w:r>
      <w:r w:rsidR="000B3351" w:rsidRPr="003677B8">
        <w:t xml:space="preserve"> appears.</w:t>
      </w:r>
      <w:r w:rsidR="00077802">
        <w:t xml:space="preserve"> The gentleness </w:t>
      </w:r>
      <w:r w:rsidR="00ED14FE">
        <w:t xml:space="preserve">or attempted gentleness </w:t>
      </w:r>
      <w:del w:id="207" w:author="Sloka Krishnan" w:date="2021-08-22T19:18:00Z">
        <w:r w:rsidR="00077802" w:rsidDel="002F01DD">
          <w:delText xml:space="preserve">to </w:delText>
        </w:r>
      </w:del>
      <w:ins w:id="208" w:author="Sloka Krishnan" w:date="2021-08-22T19:18:00Z">
        <w:r w:rsidR="002F01DD">
          <w:t xml:space="preserve">of </w:t>
        </w:r>
      </w:ins>
      <w:r w:rsidR="00077802">
        <w:t xml:space="preserve">their previous songs has been entirely replaced with a new, </w:t>
      </w:r>
      <w:del w:id="209" w:author="Sloka Krishnan" w:date="2021-08-22T19:18:00Z">
        <w:r w:rsidR="00077802" w:rsidDel="000F7817">
          <w:delText xml:space="preserve">much </w:delText>
        </w:r>
      </w:del>
      <w:r w:rsidR="00077802">
        <w:t>more sinister tone.</w:t>
      </w:r>
      <w:r w:rsidR="005F313E">
        <w:t xml:space="preserve"> Their movements are likewise different, carry a </w:t>
      </w:r>
      <w:r w:rsidR="00EA3482">
        <w:t>certain</w:t>
      </w:r>
      <w:r w:rsidR="005F313E">
        <w:t xml:space="preserve"> grotesqueness</w:t>
      </w:r>
      <w:r w:rsidR="00F22AAD">
        <w:t xml:space="preserve"> and angularity</w:t>
      </w:r>
      <w:r w:rsidR="005F313E">
        <w:t>.</w:t>
      </w:r>
      <w:r w:rsidR="000B3351" w:rsidRPr="003677B8">
        <w:t>)</w:t>
      </w:r>
    </w:p>
    <w:p w14:paraId="7A56F167" w14:textId="77777777" w:rsidR="000B3351" w:rsidRPr="003677B8" w:rsidRDefault="000B3351" w:rsidP="000B3351"/>
    <w:p w14:paraId="7477E9CF" w14:textId="3FD21797" w:rsidR="000B3351" w:rsidRPr="003677B8" w:rsidRDefault="000B3351" w:rsidP="000B3351">
      <w:pPr>
        <w:pStyle w:val="character"/>
        <w:rPr>
          <w:rFonts w:ascii="Times New Roman" w:hAnsi="Times New Roman" w:cs="Times New Roman"/>
        </w:rPr>
      </w:pPr>
      <w:r w:rsidRPr="003677B8">
        <w:rPr>
          <w:rFonts w:ascii="Times New Roman" w:hAnsi="Times New Roman" w:cs="Times New Roman"/>
        </w:rPr>
        <w:t xml:space="preserve">THE </w:t>
      </w:r>
      <w:r w:rsidR="0062114F">
        <w:rPr>
          <w:rFonts w:ascii="Times New Roman" w:hAnsi="Times New Roman" w:cs="Times New Roman"/>
        </w:rPr>
        <w:t>OUTCASTS</w:t>
      </w:r>
    </w:p>
    <w:p w14:paraId="3751B1E5" w14:textId="36CB80FD" w:rsidR="000B3351" w:rsidRPr="003677B8" w:rsidRDefault="000B3351" w:rsidP="000B3351">
      <w:pPr>
        <w:pStyle w:val="direction"/>
        <w:rPr>
          <w:rFonts w:ascii="Times New Roman" w:hAnsi="Times New Roman" w:cs="Times New Roman"/>
        </w:rPr>
      </w:pPr>
      <w:r w:rsidRPr="003677B8">
        <w:rPr>
          <w:rFonts w:ascii="Times New Roman" w:hAnsi="Times New Roman" w:cs="Times New Roman"/>
        </w:rPr>
        <w:t>(to each other, sung</w:t>
      </w:r>
      <w:r w:rsidR="009453FE">
        <w:rPr>
          <w:rFonts w:ascii="Times New Roman" w:hAnsi="Times New Roman" w:cs="Times New Roman"/>
        </w:rPr>
        <w:t>, low</w:t>
      </w:r>
      <w:r w:rsidR="007075C5">
        <w:rPr>
          <w:rFonts w:ascii="Times New Roman" w:hAnsi="Times New Roman" w:cs="Times New Roman"/>
        </w:rPr>
        <w:t xml:space="preserve">, </w:t>
      </w:r>
      <w:r w:rsidR="00F82F8A">
        <w:rPr>
          <w:rFonts w:ascii="Times New Roman" w:hAnsi="Times New Roman" w:cs="Times New Roman"/>
        </w:rPr>
        <w:t xml:space="preserve">strange, </w:t>
      </w:r>
      <w:r w:rsidR="007075C5">
        <w:rPr>
          <w:rFonts w:ascii="Times New Roman" w:hAnsi="Times New Roman" w:cs="Times New Roman"/>
        </w:rPr>
        <w:t>flat</w:t>
      </w:r>
      <w:r w:rsidRPr="003677B8">
        <w:rPr>
          <w:rFonts w:ascii="Times New Roman" w:hAnsi="Times New Roman" w:cs="Times New Roman"/>
        </w:rPr>
        <w:t>)</w:t>
      </w:r>
    </w:p>
    <w:p w14:paraId="5422763B" w14:textId="77777777" w:rsidR="000B3351" w:rsidRPr="003677B8" w:rsidRDefault="000B3351" w:rsidP="000B3351">
      <w:r w:rsidRPr="003677B8">
        <w:t>Do you know where we are?</w:t>
      </w:r>
    </w:p>
    <w:p w14:paraId="491E9FAF" w14:textId="77777777" w:rsidR="000B3351" w:rsidRPr="003677B8" w:rsidRDefault="000B3351" w:rsidP="000B3351">
      <w:r w:rsidRPr="003677B8">
        <w:t>Do you know what we’re doing?</w:t>
      </w:r>
    </w:p>
    <w:p w14:paraId="36E0C5C8" w14:textId="77777777" w:rsidR="000B3351" w:rsidRPr="003677B8" w:rsidRDefault="000B3351" w:rsidP="000B3351">
      <w:r w:rsidRPr="003677B8">
        <w:t>Do you know who has called us to fulfill what has been destined?</w:t>
      </w:r>
    </w:p>
    <w:p w14:paraId="68104EE3" w14:textId="77777777" w:rsidR="000B3351" w:rsidRPr="003677B8" w:rsidRDefault="000B3351" w:rsidP="000B3351"/>
    <w:p w14:paraId="54AF545F" w14:textId="77777777" w:rsidR="000B3351" w:rsidRPr="003677B8" w:rsidRDefault="000B3351" w:rsidP="000B3351">
      <w:r w:rsidRPr="003677B8">
        <w:t>Do you know what that is?</w:t>
      </w:r>
    </w:p>
    <w:p w14:paraId="6544AEA8" w14:textId="77777777" w:rsidR="000B3351" w:rsidRPr="003677B8" w:rsidRDefault="000B3351" w:rsidP="000B3351">
      <w:r w:rsidRPr="003677B8">
        <w:t>Do you know where it came from?</w:t>
      </w:r>
    </w:p>
    <w:p w14:paraId="16ED3D53" w14:textId="77777777" w:rsidR="000B3351" w:rsidRPr="003677B8" w:rsidRDefault="000B3351" w:rsidP="000B3351">
      <w:r w:rsidRPr="003677B8">
        <w:t>Do you know the fate that waits for us and everyone on earth?</w:t>
      </w:r>
    </w:p>
    <w:p w14:paraId="265647E9" w14:textId="77777777" w:rsidR="000B3351" w:rsidRPr="003677B8" w:rsidRDefault="000B3351" w:rsidP="000B3351"/>
    <w:p w14:paraId="5711764E" w14:textId="77777777" w:rsidR="000B3351" w:rsidRPr="003677B8" w:rsidRDefault="000B3351" w:rsidP="000B3351">
      <w:pPr>
        <w:pStyle w:val="direction"/>
        <w:rPr>
          <w:rFonts w:ascii="Times New Roman" w:hAnsi="Times New Roman" w:cs="Times New Roman"/>
        </w:rPr>
      </w:pPr>
      <w:r w:rsidRPr="003677B8">
        <w:rPr>
          <w:rFonts w:ascii="Times New Roman" w:hAnsi="Times New Roman" w:cs="Times New Roman"/>
        </w:rPr>
        <w:t>(outward)</w:t>
      </w:r>
    </w:p>
    <w:p w14:paraId="53F4852C" w14:textId="77777777" w:rsidR="000B3351" w:rsidRPr="003677B8" w:rsidRDefault="000B3351" w:rsidP="000B3351"/>
    <w:p w14:paraId="66A5C5F8" w14:textId="77777777" w:rsidR="000B3351" w:rsidRPr="003677B8" w:rsidRDefault="000B3351" w:rsidP="000B3351">
      <w:r w:rsidRPr="003677B8">
        <w:t>Do you know it’s not pretty?</w:t>
      </w:r>
    </w:p>
    <w:p w14:paraId="00A8A4E6" w14:textId="77777777" w:rsidR="000B3351" w:rsidRPr="003677B8" w:rsidRDefault="000B3351" w:rsidP="000B3351">
      <w:r w:rsidRPr="003677B8">
        <w:t>Do you know it will hurt?</w:t>
      </w:r>
    </w:p>
    <w:p w14:paraId="60CAAAF3" w14:textId="77777777" w:rsidR="000B3351" w:rsidRPr="003677B8" w:rsidRDefault="000B3351" w:rsidP="000B3351">
      <w:r w:rsidRPr="003677B8">
        <w:t>Do you know revolution is a farce?</w:t>
      </w:r>
    </w:p>
    <w:p w14:paraId="5A0D0A3D" w14:textId="77777777" w:rsidR="000B3351" w:rsidRPr="003677B8" w:rsidRDefault="000B3351" w:rsidP="000B3351"/>
    <w:p w14:paraId="414EA2EC" w14:textId="77777777" w:rsidR="000B3351" w:rsidRPr="003677B8" w:rsidRDefault="000B3351" w:rsidP="000B3351">
      <w:r w:rsidRPr="003677B8">
        <w:t>Do you know death is coming?</w:t>
      </w:r>
    </w:p>
    <w:p w14:paraId="00CD0CA2" w14:textId="77777777" w:rsidR="000B3351" w:rsidRPr="003677B8" w:rsidRDefault="000B3351" w:rsidP="000B3351">
      <w:r w:rsidRPr="003677B8">
        <w:t>Do you know who will die?</w:t>
      </w:r>
    </w:p>
    <w:p w14:paraId="513E07DA" w14:textId="77777777" w:rsidR="000E5742" w:rsidRDefault="000E5742" w:rsidP="000B3351"/>
    <w:p w14:paraId="53C01DBF" w14:textId="311F493D" w:rsidR="000E5742" w:rsidRDefault="0062114F" w:rsidP="000E5742">
      <w:pPr>
        <w:pStyle w:val="character"/>
      </w:pPr>
      <w:r>
        <w:t>OUTCAST</w:t>
      </w:r>
      <w:r w:rsidR="000E5742">
        <w:t xml:space="preserve"> 1</w:t>
      </w:r>
    </w:p>
    <w:p w14:paraId="556A4E9C" w14:textId="77777777" w:rsidR="000B3351" w:rsidRPr="003677B8" w:rsidRDefault="000B3351" w:rsidP="000B3351">
      <w:r w:rsidRPr="003677B8">
        <w:t>Nor do I.</w:t>
      </w:r>
    </w:p>
    <w:p w14:paraId="62293D37" w14:textId="77777777" w:rsidR="000E5742" w:rsidRDefault="000E5742" w:rsidP="000E5742"/>
    <w:p w14:paraId="631E4563" w14:textId="76F16951" w:rsidR="000E5742" w:rsidRDefault="0062114F" w:rsidP="000E5742">
      <w:pPr>
        <w:pStyle w:val="character"/>
      </w:pPr>
      <w:r>
        <w:t>OUTCAST</w:t>
      </w:r>
      <w:r w:rsidR="000E5742">
        <w:t xml:space="preserve"> 2</w:t>
      </w:r>
    </w:p>
    <w:p w14:paraId="5B847AEE" w14:textId="77777777" w:rsidR="000E5742" w:rsidRDefault="000B3351" w:rsidP="000E5742">
      <w:r w:rsidRPr="003677B8">
        <w:t>Nor do I.</w:t>
      </w:r>
    </w:p>
    <w:p w14:paraId="3BE5B716" w14:textId="77777777" w:rsidR="000E5742" w:rsidRDefault="000E5742" w:rsidP="000E5742"/>
    <w:p w14:paraId="76ADAC11" w14:textId="2596363C" w:rsidR="000E5742" w:rsidRDefault="0062114F" w:rsidP="000E5742">
      <w:pPr>
        <w:pStyle w:val="character"/>
      </w:pPr>
      <w:r>
        <w:t>OUTCAST</w:t>
      </w:r>
      <w:r w:rsidR="000E5742">
        <w:t xml:space="preserve"> 3</w:t>
      </w:r>
    </w:p>
    <w:p w14:paraId="1665C98E" w14:textId="046CE8E3" w:rsidR="000B3351" w:rsidRPr="003677B8" w:rsidRDefault="000B3351" w:rsidP="000E5742">
      <w:r w:rsidRPr="003677B8">
        <w:t>Nor do I.</w:t>
      </w:r>
    </w:p>
    <w:p w14:paraId="34838109" w14:textId="77777777" w:rsidR="000B3351" w:rsidRDefault="000B3351" w:rsidP="006A303D"/>
    <w:p w14:paraId="3A1F2A69" w14:textId="2FD91E4F" w:rsidR="00DB6DB3" w:rsidRDefault="00AA22D0" w:rsidP="00DB6DB3">
      <w:pPr>
        <w:pStyle w:val="direction"/>
      </w:pPr>
      <w:r>
        <w:t>(They look out intently, then at each other</w:t>
      </w:r>
      <w:r w:rsidR="009271B1">
        <w:t xml:space="preserve"> with the same severity and viciousness</w:t>
      </w:r>
      <w:r>
        <w:t>.</w:t>
      </w:r>
      <w:r w:rsidR="00DB6DB3">
        <w:t xml:space="preserve"> No breathing.</w:t>
      </w:r>
      <w:r w:rsidR="00D323FB">
        <w:t xml:space="preserve"> </w:t>
      </w:r>
      <w:r w:rsidR="001F5B81">
        <w:t>Lizard</w:t>
      </w:r>
      <w:r w:rsidR="00F170B7">
        <w:t>-</w:t>
      </w:r>
      <w:r w:rsidR="001F5B81">
        <w:t>like tongue movements</w:t>
      </w:r>
      <w:r w:rsidR="00D323FB">
        <w:t xml:space="preserve"> </w:t>
      </w:r>
      <w:r w:rsidR="002A7E2F">
        <w:t xml:space="preserve">and shrieks </w:t>
      </w:r>
      <w:r w:rsidR="00D323FB">
        <w:t>instead.</w:t>
      </w:r>
      <w:r>
        <w:t xml:space="preserve"> Hungry, destructive, and untethered to any particular victim.</w:t>
      </w:r>
      <w:r w:rsidR="00DB6DB3">
        <w:t>)</w:t>
      </w:r>
    </w:p>
    <w:p w14:paraId="58AABF1B" w14:textId="77777777" w:rsidR="00DB6DB3" w:rsidRPr="003677B8" w:rsidRDefault="00DB6DB3" w:rsidP="009D4ECB"/>
    <w:p w14:paraId="32D7073D" w14:textId="77777777" w:rsidR="006A303D" w:rsidRPr="003677B8" w:rsidRDefault="006A303D" w:rsidP="006A303D"/>
    <w:p w14:paraId="2D20D5A6" w14:textId="77777777" w:rsidR="008F16F7" w:rsidRPr="003677B8" w:rsidRDefault="008F16F7" w:rsidP="008F16F7">
      <w:pPr>
        <w:pStyle w:val="scene"/>
        <w:rPr>
          <w:rFonts w:cs="Times New Roman"/>
        </w:rPr>
      </w:pPr>
    </w:p>
    <w:p w14:paraId="63C80B04" w14:textId="77777777" w:rsidR="008F16F7" w:rsidRPr="003677B8" w:rsidRDefault="008F16F7" w:rsidP="008F16F7">
      <w:pPr>
        <w:pStyle w:val="character"/>
        <w:rPr>
          <w:rFonts w:ascii="Times New Roman" w:hAnsi="Times New Roman" w:cs="Times New Roman"/>
        </w:rPr>
      </w:pPr>
    </w:p>
    <w:p w14:paraId="7E3D7930" w14:textId="40F510D4" w:rsidR="006A303D" w:rsidRPr="003677B8" w:rsidRDefault="008F16F7" w:rsidP="007C4696">
      <w:pPr>
        <w:pStyle w:val="direction"/>
        <w:rPr>
          <w:b/>
        </w:rPr>
      </w:pPr>
      <w:r w:rsidRPr="003677B8">
        <w:t>(</w:t>
      </w:r>
      <w:r w:rsidR="00D55C82">
        <w:t>THE BEAUTIFUL ONE brings on the bathroom. He looks around</w:t>
      </w:r>
      <w:r w:rsidR="008E3A23">
        <w:t>, looks briefly at himself in the mirror, reassures himself that his face has not changed,</w:t>
      </w:r>
      <w:r w:rsidR="00D55C82">
        <w:t xml:space="preserve"> and leaves. It is empty. </w:t>
      </w:r>
      <w:r w:rsidR="00A12521">
        <w:t>Then, o</w:t>
      </w:r>
      <w:r w:rsidR="006A303D" w:rsidRPr="003677B8">
        <w:t xml:space="preserve">ne by one, </w:t>
      </w:r>
      <w:r w:rsidR="005D214C" w:rsidRPr="003677B8">
        <w:t>WOMEN 1, 2, AND 3</w:t>
      </w:r>
      <w:r w:rsidR="006A303D" w:rsidRPr="003677B8">
        <w:t xml:space="preserve"> roll </w:t>
      </w:r>
      <w:r w:rsidR="00F41080">
        <w:t xml:space="preserve">in </w:t>
      </w:r>
      <w:r w:rsidR="006A303D" w:rsidRPr="003677B8">
        <w:t>through the window</w:t>
      </w:r>
      <w:del w:id="210" w:author="Sloka Krishnan" w:date="2021-08-22T19:21:00Z">
        <w:r w:rsidR="006A303D" w:rsidRPr="003677B8" w:rsidDel="00006C61">
          <w:delText xml:space="preserve"> into the bathroom</w:delText>
        </w:r>
      </w:del>
      <w:r w:rsidR="006A303D" w:rsidRPr="003677B8">
        <w:t>.</w:t>
      </w:r>
      <w:r w:rsidR="00C17692">
        <w:t xml:space="preserve"> They are </w:t>
      </w:r>
      <w:del w:id="211" w:author="Sloka Krishnan" w:date="2021-08-22T19:21:00Z">
        <w:r w:rsidR="009E18D2" w:rsidDel="0092381A">
          <w:delText xml:space="preserve">unsuccessfully </w:delText>
        </w:r>
      </w:del>
      <w:r w:rsidR="00C17692">
        <w:t>trying</w:t>
      </w:r>
      <w:ins w:id="212" w:author="Sloka Krishnan" w:date="2021-08-22T19:21:00Z">
        <w:r w:rsidR="0092381A">
          <w:t>, unsuccessfully,</w:t>
        </w:r>
      </w:ins>
      <w:r w:rsidR="00C17692">
        <w:t xml:space="preserve"> to be slick and sneaky. Once in the bathroom, they catch their breath.</w:t>
      </w:r>
      <w:r w:rsidRPr="003677B8">
        <w:t>)</w:t>
      </w:r>
    </w:p>
    <w:p w14:paraId="175F11F6" w14:textId="77777777" w:rsidR="006A303D" w:rsidRPr="003677B8" w:rsidRDefault="006A303D" w:rsidP="006A303D"/>
    <w:p w14:paraId="029014B8"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1</w:t>
      </w:r>
    </w:p>
    <w:p w14:paraId="3540D705" w14:textId="6C779110" w:rsidR="006A303D" w:rsidRPr="003677B8" w:rsidRDefault="006A303D" w:rsidP="006A303D">
      <w:r w:rsidRPr="003677B8">
        <w:t>I can’t believe we’re doing this.</w:t>
      </w:r>
    </w:p>
    <w:p w14:paraId="1385ADB1" w14:textId="77777777" w:rsidR="006A303D" w:rsidRPr="003677B8" w:rsidRDefault="006A303D" w:rsidP="006A303D"/>
    <w:p w14:paraId="52BE027E"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2</w:t>
      </w:r>
    </w:p>
    <w:p w14:paraId="0A650EBC" w14:textId="5E72899E" w:rsidR="006A303D" w:rsidRPr="003677B8" w:rsidRDefault="006A303D" w:rsidP="006A303D">
      <w:r w:rsidRPr="003677B8">
        <w:t>We could totally get arrested.</w:t>
      </w:r>
    </w:p>
    <w:p w14:paraId="61F2F4F2" w14:textId="77777777" w:rsidR="006A303D" w:rsidRPr="003677B8" w:rsidRDefault="006A303D" w:rsidP="006A303D"/>
    <w:p w14:paraId="531B3EF3"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3</w:t>
      </w:r>
    </w:p>
    <w:p w14:paraId="40ABE006" w14:textId="574AD5CE" w:rsidR="006A303D" w:rsidRPr="003677B8" w:rsidRDefault="006A303D" w:rsidP="006A303D">
      <w:r w:rsidRPr="003677B8">
        <w:t>I mean, we could have also … come in … through the door.</w:t>
      </w:r>
    </w:p>
    <w:p w14:paraId="1CBE268A" w14:textId="77777777" w:rsidR="006A303D" w:rsidRPr="003677B8" w:rsidRDefault="006A303D" w:rsidP="006A303D"/>
    <w:p w14:paraId="2C0FEB60"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1</w:t>
      </w:r>
    </w:p>
    <w:p w14:paraId="45D9463D" w14:textId="79C57DE4" w:rsidR="006A303D" w:rsidRPr="003677B8" w:rsidRDefault="006A303D" w:rsidP="006A303D">
      <w:r w:rsidRPr="003677B8">
        <w:t xml:space="preserve">Yeah, if we showed </w:t>
      </w:r>
      <w:r w:rsidRPr="003677B8">
        <w:rPr>
          <w:i/>
        </w:rPr>
        <w:t>ID</w:t>
      </w:r>
      <w:r w:rsidRPr="003677B8">
        <w:t>.</w:t>
      </w:r>
    </w:p>
    <w:p w14:paraId="3B685E4A" w14:textId="77777777" w:rsidR="006A303D" w:rsidRPr="003677B8" w:rsidRDefault="006A303D" w:rsidP="006A303D"/>
    <w:p w14:paraId="25024A13"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2</w:t>
      </w:r>
    </w:p>
    <w:p w14:paraId="2DF60557" w14:textId="63E08D79" w:rsidR="006A303D" w:rsidRPr="003677B8" w:rsidRDefault="006A303D" w:rsidP="006A303D">
      <w:r w:rsidRPr="003677B8">
        <w:t>As though we’d be stupid enough for that!</w:t>
      </w:r>
    </w:p>
    <w:p w14:paraId="39F4BAFC" w14:textId="77777777" w:rsidR="001E13B2" w:rsidRDefault="001E13B2" w:rsidP="006A303D"/>
    <w:p w14:paraId="7CB629EA" w14:textId="7372E413" w:rsidR="001E13B2" w:rsidRDefault="001E13B2" w:rsidP="001E13B2">
      <w:pPr>
        <w:pStyle w:val="character"/>
      </w:pPr>
      <w:r>
        <w:t>woman 1</w:t>
      </w:r>
    </w:p>
    <w:p w14:paraId="5237A6E2" w14:textId="5C9A81AD" w:rsidR="006A303D" w:rsidRPr="003677B8" w:rsidRDefault="001E13B2" w:rsidP="006A303D">
      <w:r>
        <w:t>God,</w:t>
      </w:r>
      <w:r w:rsidR="006A303D" w:rsidRPr="003677B8">
        <w:t xml:space="preserve"> this bathroom is disgusting.</w:t>
      </w:r>
    </w:p>
    <w:p w14:paraId="3C0A027F" w14:textId="77777777" w:rsidR="006A303D" w:rsidRPr="003677B8" w:rsidRDefault="006A303D" w:rsidP="006A303D"/>
    <w:p w14:paraId="760D7CA8" w14:textId="6A2E5E63" w:rsidR="00683195" w:rsidRPr="003677B8" w:rsidRDefault="008E418F" w:rsidP="00683195">
      <w:pPr>
        <w:pStyle w:val="character"/>
        <w:rPr>
          <w:rFonts w:ascii="Times New Roman" w:hAnsi="Times New Roman" w:cs="Times New Roman"/>
        </w:rPr>
      </w:pPr>
      <w:r>
        <w:rPr>
          <w:rFonts w:ascii="Times New Roman" w:hAnsi="Times New Roman" w:cs="Times New Roman"/>
        </w:rPr>
        <w:t>WOMAN 2</w:t>
      </w:r>
    </w:p>
    <w:p w14:paraId="670E862B" w14:textId="7E742FA4" w:rsidR="006A303D" w:rsidRPr="003677B8" w:rsidRDefault="006A303D" w:rsidP="006A303D">
      <w:r w:rsidRPr="003677B8">
        <w:t>Men are such pigs.</w:t>
      </w:r>
    </w:p>
    <w:p w14:paraId="4AA06C7A" w14:textId="77777777" w:rsidR="006A303D" w:rsidRPr="003677B8" w:rsidRDefault="006A303D" w:rsidP="006A303D"/>
    <w:p w14:paraId="076E6B80" w14:textId="5E75ED8E" w:rsidR="006A303D" w:rsidRPr="003677B8" w:rsidRDefault="00683195" w:rsidP="00683195">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 door opens. The </w:t>
      </w:r>
      <w:r w:rsidR="005D214C" w:rsidRPr="003677B8">
        <w:rPr>
          <w:rFonts w:ascii="Times New Roman" w:hAnsi="Times New Roman" w:cs="Times New Roman"/>
        </w:rPr>
        <w:t>WOMEN</w:t>
      </w:r>
      <w:r w:rsidR="006A303D" w:rsidRPr="003677B8">
        <w:rPr>
          <w:rFonts w:ascii="Times New Roman" w:hAnsi="Times New Roman" w:cs="Times New Roman"/>
        </w:rPr>
        <w:t xml:space="preserve"> </w:t>
      </w:r>
      <w:r w:rsidR="00C27E2F">
        <w:rPr>
          <w:rFonts w:ascii="Times New Roman" w:hAnsi="Times New Roman" w:cs="Times New Roman"/>
        </w:rPr>
        <w:t>yelp</w:t>
      </w:r>
      <w:r w:rsidR="006A303D" w:rsidRPr="003677B8">
        <w:rPr>
          <w:rFonts w:ascii="Times New Roman" w:hAnsi="Times New Roman" w:cs="Times New Roman"/>
        </w:rPr>
        <w:t>.</w:t>
      </w:r>
      <w:r w:rsidRPr="003677B8">
        <w:rPr>
          <w:rFonts w:ascii="Times New Roman" w:hAnsi="Times New Roman" w:cs="Times New Roman"/>
        </w:rPr>
        <w:t>)</w:t>
      </w:r>
    </w:p>
    <w:p w14:paraId="321EC58C" w14:textId="77777777" w:rsidR="006A303D" w:rsidRPr="003677B8" w:rsidRDefault="006A303D" w:rsidP="00683195"/>
    <w:p w14:paraId="32F149E5" w14:textId="1C912A14" w:rsidR="00683195" w:rsidRPr="003677B8" w:rsidRDefault="00C344E8" w:rsidP="00683195">
      <w:pPr>
        <w:pStyle w:val="character"/>
        <w:rPr>
          <w:rFonts w:ascii="Times New Roman" w:hAnsi="Times New Roman" w:cs="Times New Roman"/>
        </w:rPr>
      </w:pPr>
      <w:r w:rsidRPr="003677B8">
        <w:rPr>
          <w:rFonts w:ascii="Times New Roman" w:hAnsi="Times New Roman" w:cs="Times New Roman"/>
        </w:rPr>
        <w:t>THE POWERFUL ONE</w:t>
      </w:r>
    </w:p>
    <w:p w14:paraId="618D609A" w14:textId="6DACA863" w:rsidR="006A303D" w:rsidRPr="003677B8" w:rsidRDefault="006A303D" w:rsidP="006A303D">
      <w:r w:rsidRPr="003677B8">
        <w:t xml:space="preserve">Who the fuck </w:t>
      </w:r>
      <w:proofErr w:type="gramStart"/>
      <w:r w:rsidRPr="003677B8">
        <w:t>are</w:t>
      </w:r>
      <w:proofErr w:type="gramEnd"/>
      <w:r w:rsidRPr="003677B8">
        <w:t xml:space="preserve"> you all?</w:t>
      </w:r>
    </w:p>
    <w:p w14:paraId="07BFDE7F" w14:textId="77777777" w:rsidR="006A303D" w:rsidRPr="003677B8" w:rsidRDefault="006A303D" w:rsidP="006A303D"/>
    <w:p w14:paraId="7E4A7A4E"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2</w:t>
      </w:r>
    </w:p>
    <w:p w14:paraId="66C76CDA" w14:textId="0A42F714" w:rsidR="006A303D" w:rsidRPr="003677B8" w:rsidRDefault="006A303D" w:rsidP="006A303D">
      <w:r w:rsidRPr="003677B8">
        <w:t>Your worst enemy.</w:t>
      </w:r>
    </w:p>
    <w:p w14:paraId="0BA7C250" w14:textId="77777777" w:rsidR="006A303D" w:rsidRPr="003677B8" w:rsidRDefault="006A303D" w:rsidP="006A303D"/>
    <w:p w14:paraId="0C37E3B3" w14:textId="38CE3A73" w:rsidR="00683195" w:rsidRPr="003677B8" w:rsidRDefault="00C344E8" w:rsidP="00683195">
      <w:pPr>
        <w:pStyle w:val="character"/>
        <w:rPr>
          <w:rFonts w:ascii="Times New Roman" w:hAnsi="Times New Roman" w:cs="Times New Roman"/>
        </w:rPr>
      </w:pPr>
      <w:r w:rsidRPr="003677B8">
        <w:rPr>
          <w:rFonts w:ascii="Times New Roman" w:hAnsi="Times New Roman" w:cs="Times New Roman"/>
        </w:rPr>
        <w:t>THE POWERFUL ONE</w:t>
      </w:r>
    </w:p>
    <w:p w14:paraId="3DD625BE" w14:textId="5726FD0D" w:rsidR="006A303D" w:rsidRPr="003677B8" w:rsidRDefault="006A303D" w:rsidP="006A303D">
      <w:r w:rsidRPr="003677B8">
        <w:t xml:space="preserve">Oh yeah? The worst enemy of my bladder maybe. Get the fuck </w:t>
      </w:r>
      <w:proofErr w:type="spellStart"/>
      <w:r w:rsidRPr="003677B8">
        <w:t>outta</w:t>
      </w:r>
      <w:proofErr w:type="spellEnd"/>
      <w:r w:rsidRPr="003677B8">
        <w:t xml:space="preserve"> here.</w:t>
      </w:r>
    </w:p>
    <w:p w14:paraId="5B72CA15" w14:textId="77777777" w:rsidR="006A303D" w:rsidRPr="003677B8" w:rsidRDefault="006A303D" w:rsidP="006A303D"/>
    <w:p w14:paraId="1F3258D1"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1</w:t>
      </w:r>
    </w:p>
    <w:p w14:paraId="5DBF5C39" w14:textId="305916A4" w:rsidR="006A303D" w:rsidRPr="003677B8" w:rsidRDefault="002235D9" w:rsidP="002235D9">
      <w:pPr>
        <w:tabs>
          <w:tab w:val="left" w:pos="2508"/>
        </w:tabs>
      </w:pPr>
      <w:r>
        <w:t>Never.</w:t>
      </w:r>
    </w:p>
    <w:p w14:paraId="1141D352" w14:textId="77777777" w:rsidR="006A303D" w:rsidRPr="003677B8" w:rsidRDefault="006A303D" w:rsidP="006A303D"/>
    <w:p w14:paraId="0AE7CFFF" w14:textId="0A92053B" w:rsidR="00683195" w:rsidRPr="003677B8" w:rsidRDefault="00C344E8" w:rsidP="00683195">
      <w:pPr>
        <w:pStyle w:val="character"/>
        <w:rPr>
          <w:rFonts w:ascii="Times New Roman" w:hAnsi="Times New Roman" w:cs="Times New Roman"/>
        </w:rPr>
      </w:pPr>
      <w:r w:rsidRPr="003677B8">
        <w:rPr>
          <w:rFonts w:ascii="Times New Roman" w:hAnsi="Times New Roman" w:cs="Times New Roman"/>
        </w:rPr>
        <w:lastRenderedPageBreak/>
        <w:t>THE POWERFUL ONE</w:t>
      </w:r>
    </w:p>
    <w:p w14:paraId="2554B7C0" w14:textId="7A2318EA" w:rsidR="006A303D" w:rsidRPr="003677B8" w:rsidRDefault="006A303D" w:rsidP="006A303D">
      <w:r w:rsidRPr="003677B8">
        <w:t>Suit yourself.</w:t>
      </w:r>
    </w:p>
    <w:p w14:paraId="3E19F4C0" w14:textId="77777777" w:rsidR="006A303D" w:rsidRPr="003677B8" w:rsidRDefault="006A303D" w:rsidP="006A303D"/>
    <w:p w14:paraId="04CF45D7" w14:textId="205CA241" w:rsidR="006A303D" w:rsidRPr="003677B8" w:rsidRDefault="00683195" w:rsidP="00683195">
      <w:pPr>
        <w:pStyle w:val="direction"/>
        <w:rPr>
          <w:rFonts w:ascii="Times New Roman" w:hAnsi="Times New Roman" w:cs="Times New Roman"/>
        </w:rPr>
      </w:pPr>
      <w:r w:rsidRPr="003677B8">
        <w:rPr>
          <w:rFonts w:ascii="Times New Roman" w:hAnsi="Times New Roman" w:cs="Times New Roman"/>
        </w:rPr>
        <w:t>(</w:t>
      </w:r>
      <w:r w:rsidR="005D214C" w:rsidRPr="003677B8">
        <w:rPr>
          <w:rFonts w:ascii="Times New Roman" w:hAnsi="Times New Roman" w:cs="Times New Roman"/>
        </w:rPr>
        <w:t>He</w:t>
      </w:r>
      <w:r w:rsidR="006A303D" w:rsidRPr="003677B8">
        <w:rPr>
          <w:rFonts w:ascii="Times New Roman" w:hAnsi="Times New Roman" w:cs="Times New Roman"/>
        </w:rPr>
        <w:t xml:space="preserve"> begins to piss. The </w:t>
      </w:r>
      <w:r w:rsidR="005D214C" w:rsidRPr="003677B8">
        <w:rPr>
          <w:rFonts w:ascii="Times New Roman" w:hAnsi="Times New Roman" w:cs="Times New Roman"/>
        </w:rPr>
        <w:t>WOMEN</w:t>
      </w:r>
      <w:r w:rsidR="006A303D" w:rsidRPr="003677B8">
        <w:rPr>
          <w:rFonts w:ascii="Times New Roman" w:hAnsi="Times New Roman" w:cs="Times New Roman"/>
        </w:rPr>
        <w:t xml:space="preserve"> are Outraged.</w:t>
      </w:r>
      <w:r w:rsidRPr="003677B8">
        <w:rPr>
          <w:rFonts w:ascii="Times New Roman" w:hAnsi="Times New Roman" w:cs="Times New Roman"/>
        </w:rPr>
        <w:t>)</w:t>
      </w:r>
    </w:p>
    <w:p w14:paraId="1EB705A6" w14:textId="77777777" w:rsidR="006A303D" w:rsidRPr="003677B8" w:rsidRDefault="006A303D" w:rsidP="006A303D">
      <w:pPr>
        <w:rPr>
          <w:i/>
        </w:rPr>
      </w:pPr>
    </w:p>
    <w:p w14:paraId="4B33757E"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2</w:t>
      </w:r>
    </w:p>
    <w:p w14:paraId="6E608226" w14:textId="102F3280" w:rsidR="006A303D" w:rsidRPr="003677B8" w:rsidRDefault="006A303D" w:rsidP="006A303D">
      <w:r w:rsidRPr="003677B8">
        <w:t>Sir, how dare you, this is—</w:t>
      </w:r>
    </w:p>
    <w:p w14:paraId="076DEBA3" w14:textId="77777777" w:rsidR="006A303D" w:rsidRPr="003677B8" w:rsidRDefault="006A303D" w:rsidP="006A303D"/>
    <w:p w14:paraId="0DAC35E8" w14:textId="7CFAA71A" w:rsidR="00683195" w:rsidRDefault="00C344E8" w:rsidP="00683195">
      <w:pPr>
        <w:pStyle w:val="character"/>
        <w:rPr>
          <w:rFonts w:ascii="Times New Roman" w:hAnsi="Times New Roman" w:cs="Times New Roman"/>
        </w:rPr>
      </w:pPr>
      <w:r w:rsidRPr="003677B8">
        <w:rPr>
          <w:rFonts w:ascii="Times New Roman" w:hAnsi="Times New Roman" w:cs="Times New Roman"/>
        </w:rPr>
        <w:t>THE POWERFUL ONE</w:t>
      </w:r>
    </w:p>
    <w:p w14:paraId="0F0092A2" w14:textId="24060EBF" w:rsidR="00B656F0" w:rsidRPr="003677B8" w:rsidRDefault="00B656F0" w:rsidP="00B656F0">
      <w:pPr>
        <w:pStyle w:val="direction"/>
      </w:pPr>
      <w:r>
        <w:t>(still pissing)</w:t>
      </w:r>
    </w:p>
    <w:p w14:paraId="1EF57B32" w14:textId="229CC772" w:rsidR="006A303D" w:rsidRPr="003677B8" w:rsidRDefault="006A303D" w:rsidP="006A303D">
      <w:r w:rsidRPr="003677B8">
        <w:t>This is a men’s bathroom! In a government building!</w:t>
      </w:r>
    </w:p>
    <w:p w14:paraId="4A8402BB" w14:textId="77777777" w:rsidR="006A303D" w:rsidRPr="003677B8" w:rsidRDefault="006A303D" w:rsidP="006A303D"/>
    <w:p w14:paraId="47EFE9C4"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1</w:t>
      </w:r>
    </w:p>
    <w:p w14:paraId="4569AA68" w14:textId="59E7CF35" w:rsidR="006A303D" w:rsidRPr="003677B8" w:rsidRDefault="006A303D" w:rsidP="006A303D">
      <w:r w:rsidRPr="003677B8">
        <w:t>Yes, but—</w:t>
      </w:r>
    </w:p>
    <w:p w14:paraId="01BB35E5" w14:textId="77777777" w:rsidR="006A303D" w:rsidRPr="003677B8" w:rsidRDefault="006A303D" w:rsidP="006A303D"/>
    <w:p w14:paraId="328F1C29" w14:textId="38DAC800" w:rsidR="00683195" w:rsidRPr="003677B8" w:rsidRDefault="00C344E8" w:rsidP="00683195">
      <w:pPr>
        <w:pStyle w:val="character"/>
        <w:rPr>
          <w:rFonts w:ascii="Times New Roman" w:hAnsi="Times New Roman" w:cs="Times New Roman"/>
        </w:rPr>
      </w:pPr>
      <w:r w:rsidRPr="003677B8">
        <w:rPr>
          <w:rFonts w:ascii="Times New Roman" w:hAnsi="Times New Roman" w:cs="Times New Roman"/>
        </w:rPr>
        <w:t>THE POWERFUL ONE</w:t>
      </w:r>
    </w:p>
    <w:p w14:paraId="060F4B11" w14:textId="3C1F8C32" w:rsidR="006A303D" w:rsidRPr="003677B8" w:rsidRDefault="006A303D" w:rsidP="006A303D">
      <w:r w:rsidRPr="003677B8">
        <w:t xml:space="preserve">But what? Do you even have authorization to be in </w:t>
      </w:r>
      <w:ins w:id="213" w:author="Sloka Krishnan" w:date="2021-08-22T19:23:00Z">
        <w:r w:rsidR="00257AE4">
          <w:t>here</w:t>
        </w:r>
      </w:ins>
      <w:del w:id="214" w:author="Sloka Krishnan" w:date="2021-08-22T19:23:00Z">
        <w:r w:rsidRPr="003677B8" w:rsidDel="00257AE4">
          <w:delText>this building</w:delText>
        </w:r>
      </w:del>
      <w:r w:rsidRPr="003677B8">
        <w:t>?</w:t>
      </w:r>
    </w:p>
    <w:p w14:paraId="13BF797D" w14:textId="77777777" w:rsidR="006A303D" w:rsidRPr="003677B8" w:rsidRDefault="006A303D" w:rsidP="006A303D"/>
    <w:p w14:paraId="33A45E42" w14:textId="1776D9B7" w:rsidR="006A303D" w:rsidRPr="003677B8" w:rsidRDefault="00683195" w:rsidP="00683195">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finishes and turns around to address them. They hesitate.</w:t>
      </w:r>
      <w:r w:rsidRPr="003677B8">
        <w:rPr>
          <w:rFonts w:ascii="Times New Roman" w:hAnsi="Times New Roman" w:cs="Times New Roman"/>
        </w:rPr>
        <w:t>)</w:t>
      </w:r>
    </w:p>
    <w:p w14:paraId="43C0DADD" w14:textId="77777777" w:rsidR="006A303D" w:rsidRPr="003677B8" w:rsidRDefault="006A303D" w:rsidP="00683195"/>
    <w:p w14:paraId="58991A0D" w14:textId="77777777" w:rsidR="006A303D" w:rsidRPr="003677B8" w:rsidRDefault="006A303D" w:rsidP="006A303D">
      <w:r w:rsidRPr="003677B8">
        <w:t>What the fuck are you doing in here?</w:t>
      </w:r>
    </w:p>
    <w:p w14:paraId="04894B14" w14:textId="77777777" w:rsidR="006A303D" w:rsidRPr="003677B8" w:rsidRDefault="006A303D" w:rsidP="006A303D"/>
    <w:p w14:paraId="01DB0A8A"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1</w:t>
      </w:r>
    </w:p>
    <w:p w14:paraId="2211F664" w14:textId="4B2FF55F" w:rsidR="006A303D" w:rsidRPr="003677B8" w:rsidRDefault="006A303D" w:rsidP="006A303D">
      <w:r w:rsidRPr="003677B8">
        <w:t>We’re—we’re placing you under citizen’s arrest.</w:t>
      </w:r>
    </w:p>
    <w:p w14:paraId="09EFF5FD" w14:textId="77777777" w:rsidR="00A5420E" w:rsidRPr="003677B8" w:rsidRDefault="00A5420E" w:rsidP="00A5420E"/>
    <w:p w14:paraId="4353C843" w14:textId="47593622" w:rsidR="00A5420E" w:rsidRPr="003677B8" w:rsidRDefault="00A5420E" w:rsidP="00A5420E">
      <w:pPr>
        <w:pStyle w:val="character"/>
        <w:rPr>
          <w:rFonts w:ascii="Times New Roman" w:hAnsi="Times New Roman" w:cs="Times New Roman"/>
        </w:rPr>
      </w:pPr>
      <w:r w:rsidRPr="003677B8">
        <w:rPr>
          <w:rFonts w:ascii="Times New Roman" w:hAnsi="Times New Roman" w:cs="Times New Roman"/>
        </w:rPr>
        <w:t>THE POWERFUL ONE</w:t>
      </w:r>
    </w:p>
    <w:p w14:paraId="1D344647" w14:textId="155F73F3" w:rsidR="006A303D" w:rsidRPr="003677B8" w:rsidRDefault="006A303D" w:rsidP="00A5420E">
      <w:pPr>
        <w:rPr>
          <w:i/>
        </w:rPr>
      </w:pPr>
      <w:r w:rsidRPr="003677B8">
        <w:t xml:space="preserve">You’re </w:t>
      </w:r>
      <w:r w:rsidRPr="003677B8">
        <w:rPr>
          <w:i/>
        </w:rPr>
        <w:t>what?</w:t>
      </w:r>
    </w:p>
    <w:p w14:paraId="38F3E722" w14:textId="77777777" w:rsidR="00F1154B" w:rsidRDefault="00F1154B" w:rsidP="00A5420E"/>
    <w:p w14:paraId="6937B3D3" w14:textId="18FA92E7" w:rsidR="007123F7" w:rsidRPr="007123F7" w:rsidRDefault="007123F7" w:rsidP="007123F7">
      <w:pPr>
        <w:pStyle w:val="direction"/>
      </w:pPr>
      <w:r>
        <w:t>(A pause.)</w:t>
      </w:r>
    </w:p>
    <w:p w14:paraId="5FE254F3" w14:textId="77777777" w:rsidR="007123F7" w:rsidRDefault="007123F7" w:rsidP="006A303D"/>
    <w:p w14:paraId="62BD6D3F" w14:textId="08E1CE7D" w:rsidR="006A303D" w:rsidRPr="003677B8" w:rsidRDefault="00F1154B" w:rsidP="006A303D">
      <w:r w:rsidRPr="003677B8">
        <w:t xml:space="preserve">You know what, </w:t>
      </w:r>
      <w:r w:rsidR="007123F7">
        <w:t xml:space="preserve">I don't care. </w:t>
      </w:r>
      <w:r w:rsidR="006A303D" w:rsidRPr="003677B8">
        <w:t>I’m calling security.</w:t>
      </w:r>
    </w:p>
    <w:p w14:paraId="1814EF1E" w14:textId="77777777" w:rsidR="006A303D" w:rsidRPr="003677B8" w:rsidRDefault="006A303D" w:rsidP="006A303D"/>
    <w:p w14:paraId="76261495" w14:textId="05E5734A" w:rsidR="006A303D" w:rsidRPr="003677B8" w:rsidRDefault="00683195" w:rsidP="00683195">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He moves to get his phone from his pocket. </w:t>
      </w:r>
      <w:r w:rsidR="005D214C" w:rsidRPr="003677B8">
        <w:rPr>
          <w:rFonts w:ascii="Times New Roman" w:hAnsi="Times New Roman" w:cs="Times New Roman"/>
        </w:rPr>
        <w:t>WOMEN 1 AND 2</w:t>
      </w:r>
      <w:r w:rsidR="006A303D" w:rsidRPr="003677B8">
        <w:rPr>
          <w:rFonts w:ascii="Times New Roman" w:hAnsi="Times New Roman" w:cs="Times New Roman"/>
        </w:rPr>
        <w:t xml:space="preserve"> lunge at him.</w:t>
      </w:r>
      <w:r w:rsidRPr="003677B8">
        <w:rPr>
          <w:rFonts w:ascii="Times New Roman" w:hAnsi="Times New Roman" w:cs="Times New Roman"/>
        </w:rPr>
        <w:t>)</w:t>
      </w:r>
    </w:p>
    <w:p w14:paraId="2DF08B4C" w14:textId="77777777" w:rsidR="006A303D" w:rsidRPr="003677B8" w:rsidRDefault="006A303D" w:rsidP="00683195"/>
    <w:p w14:paraId="661354E9" w14:textId="044E6ABD" w:rsidR="00683195" w:rsidRPr="003677B8" w:rsidRDefault="00FD4E53" w:rsidP="00683195">
      <w:pPr>
        <w:pStyle w:val="character"/>
        <w:rPr>
          <w:rFonts w:ascii="Times New Roman" w:hAnsi="Times New Roman" w:cs="Times New Roman"/>
        </w:rPr>
      </w:pPr>
      <w:r>
        <w:rPr>
          <w:rFonts w:ascii="Times New Roman" w:hAnsi="Times New Roman" w:cs="Times New Roman"/>
        </w:rPr>
        <w:t xml:space="preserve">WOMan </w:t>
      </w:r>
      <w:r w:rsidR="009E4F86">
        <w:rPr>
          <w:rFonts w:ascii="Times New Roman" w:hAnsi="Times New Roman" w:cs="Times New Roman"/>
        </w:rPr>
        <w:t>2</w:t>
      </w:r>
    </w:p>
    <w:p w14:paraId="001C9D22" w14:textId="4F147744" w:rsidR="006A303D" w:rsidRPr="003677B8" w:rsidRDefault="00FD4E53" w:rsidP="006A303D">
      <w:r>
        <w:t>Not before you wash your hands!</w:t>
      </w:r>
    </w:p>
    <w:p w14:paraId="64C4CF81" w14:textId="77777777" w:rsidR="006A303D" w:rsidRPr="003677B8" w:rsidRDefault="006A303D" w:rsidP="006A303D"/>
    <w:p w14:paraId="5E0E07FA" w14:textId="77777777" w:rsidR="00683195" w:rsidRPr="003677B8" w:rsidRDefault="006A303D" w:rsidP="00683195">
      <w:pPr>
        <w:pStyle w:val="character"/>
        <w:rPr>
          <w:rFonts w:ascii="Times New Roman" w:hAnsi="Times New Roman" w:cs="Times New Roman"/>
        </w:rPr>
      </w:pPr>
      <w:r w:rsidRPr="003677B8">
        <w:rPr>
          <w:rFonts w:ascii="Times New Roman" w:hAnsi="Times New Roman" w:cs="Times New Roman"/>
        </w:rPr>
        <w:t>WOMAN 1</w:t>
      </w:r>
    </w:p>
    <w:p w14:paraId="6D5983DE" w14:textId="5B54F1D6" w:rsidR="006A303D" w:rsidRPr="003677B8" w:rsidRDefault="006A303D" w:rsidP="006A303D">
      <w:r w:rsidRPr="003677B8">
        <w:t>Do you know how disgusting that is?</w:t>
      </w:r>
    </w:p>
    <w:p w14:paraId="1E24DB7A" w14:textId="77777777" w:rsidR="006A303D" w:rsidRPr="003677B8" w:rsidRDefault="006A303D" w:rsidP="006A303D"/>
    <w:p w14:paraId="0704ACAB" w14:textId="7E8202C0" w:rsidR="006A303D" w:rsidRPr="003677B8" w:rsidRDefault="00683195" w:rsidP="00683195">
      <w:pPr>
        <w:pStyle w:val="direction"/>
        <w:rPr>
          <w:rFonts w:ascii="Times New Roman" w:hAnsi="Times New Roman" w:cs="Times New Roman"/>
        </w:rPr>
      </w:pPr>
      <w:r w:rsidRPr="003677B8">
        <w:rPr>
          <w:rFonts w:ascii="Times New Roman" w:hAnsi="Times New Roman" w:cs="Times New Roman"/>
        </w:rPr>
        <w:t>(</w:t>
      </w:r>
      <w:r w:rsidR="005C2C79">
        <w:rPr>
          <w:rFonts w:ascii="Times New Roman" w:hAnsi="Times New Roman" w:cs="Times New Roman"/>
        </w:rPr>
        <w:t>As they accost him</w:t>
      </w:r>
      <w:r w:rsidR="006A303D" w:rsidRPr="003677B8">
        <w:rPr>
          <w:rFonts w:ascii="Times New Roman" w:hAnsi="Times New Roman" w:cs="Times New Roman"/>
        </w:rPr>
        <w:t xml:space="preserve">, </w:t>
      </w:r>
      <w:r w:rsidR="005D214C" w:rsidRPr="003677B8">
        <w:rPr>
          <w:rFonts w:ascii="Times New Roman" w:hAnsi="Times New Roman" w:cs="Times New Roman"/>
        </w:rPr>
        <w:t>WOMAN</w:t>
      </w:r>
      <w:r w:rsidR="006A303D" w:rsidRPr="003677B8">
        <w:rPr>
          <w:rFonts w:ascii="Times New Roman" w:hAnsi="Times New Roman" w:cs="Times New Roman"/>
        </w:rPr>
        <w:t xml:space="preserve"> 2 </w:t>
      </w:r>
      <w:r w:rsidR="005C1650">
        <w:rPr>
          <w:rFonts w:ascii="Times New Roman" w:hAnsi="Times New Roman" w:cs="Times New Roman"/>
        </w:rPr>
        <w:t xml:space="preserve">gleefully </w:t>
      </w:r>
      <w:r w:rsidR="006A303D" w:rsidRPr="003677B8">
        <w:rPr>
          <w:rFonts w:ascii="Times New Roman" w:hAnsi="Times New Roman" w:cs="Times New Roman"/>
        </w:rPr>
        <w:t>grab</w:t>
      </w:r>
      <w:r w:rsidR="004057C5">
        <w:rPr>
          <w:rFonts w:ascii="Times New Roman" w:hAnsi="Times New Roman" w:cs="Times New Roman"/>
        </w:rPr>
        <w:t>s</w:t>
      </w:r>
      <w:r w:rsidR="006A303D" w:rsidRPr="003677B8">
        <w:rPr>
          <w:rFonts w:ascii="Times New Roman" w:hAnsi="Times New Roman" w:cs="Times New Roman"/>
        </w:rPr>
        <w:t xml:space="preserve"> the phone from </w:t>
      </w:r>
      <w:r w:rsidR="004057C5">
        <w:rPr>
          <w:rFonts w:ascii="Times New Roman" w:hAnsi="Times New Roman" w:cs="Times New Roman"/>
        </w:rPr>
        <w:t>THE POWERFUL ONE</w:t>
      </w:r>
      <w:r w:rsidR="00906BF2">
        <w:rPr>
          <w:rFonts w:ascii="Times New Roman" w:hAnsi="Times New Roman" w:cs="Times New Roman"/>
        </w:rPr>
        <w:t>’</w:t>
      </w:r>
      <w:r w:rsidR="004057C5">
        <w:rPr>
          <w:rFonts w:ascii="Times New Roman" w:hAnsi="Times New Roman" w:cs="Times New Roman"/>
        </w:rPr>
        <w:t>s</w:t>
      </w:r>
      <w:r w:rsidR="006A303D" w:rsidRPr="003677B8">
        <w:rPr>
          <w:rFonts w:ascii="Times New Roman" w:hAnsi="Times New Roman" w:cs="Times New Roman"/>
        </w:rPr>
        <w:t xml:space="preserve"> pocket</w:t>
      </w:r>
      <w:r w:rsidR="005C1650">
        <w:rPr>
          <w:rFonts w:ascii="Times New Roman" w:hAnsi="Times New Roman" w:cs="Times New Roman"/>
        </w:rPr>
        <w:t xml:space="preserve">. Through all this, however, </w:t>
      </w:r>
      <w:r w:rsidR="004057C5">
        <w:rPr>
          <w:rFonts w:ascii="Times New Roman" w:hAnsi="Times New Roman" w:cs="Times New Roman"/>
        </w:rPr>
        <w:t xml:space="preserve">he remains unthreatened, more </w:t>
      </w:r>
      <w:r w:rsidR="006A303D" w:rsidRPr="003677B8">
        <w:rPr>
          <w:rFonts w:ascii="Times New Roman" w:hAnsi="Times New Roman" w:cs="Times New Roman"/>
        </w:rPr>
        <w:t>amused</w:t>
      </w:r>
      <w:r w:rsidR="004057C5">
        <w:rPr>
          <w:rFonts w:ascii="Times New Roman" w:hAnsi="Times New Roman" w:cs="Times New Roman"/>
        </w:rPr>
        <w:t xml:space="preserve"> </w:t>
      </w:r>
      <w:r w:rsidR="00116FE9">
        <w:rPr>
          <w:rFonts w:ascii="Times New Roman" w:hAnsi="Times New Roman" w:cs="Times New Roman"/>
        </w:rPr>
        <w:t xml:space="preserve">than anything </w:t>
      </w:r>
      <w:r w:rsidR="004057C5">
        <w:rPr>
          <w:rFonts w:ascii="Times New Roman" w:hAnsi="Times New Roman" w:cs="Times New Roman"/>
        </w:rPr>
        <w:t>by the fact of both women</w:t>
      </w:r>
      <w:r w:rsidR="00906BF2">
        <w:rPr>
          <w:rFonts w:ascii="Times New Roman" w:hAnsi="Times New Roman" w:cs="Times New Roman"/>
        </w:rPr>
        <w:t>’</w:t>
      </w:r>
      <w:r w:rsidR="004057C5">
        <w:rPr>
          <w:rFonts w:ascii="Times New Roman" w:hAnsi="Times New Roman" w:cs="Times New Roman"/>
        </w:rPr>
        <w:t>s hands touching him</w:t>
      </w:r>
      <w:r w:rsidR="006A303D" w:rsidRPr="003677B8">
        <w:rPr>
          <w:rFonts w:ascii="Times New Roman" w:hAnsi="Times New Roman" w:cs="Times New Roman"/>
        </w:rPr>
        <w:t xml:space="preserve">. He doesn’t notice that </w:t>
      </w:r>
      <w:r w:rsidR="005D214C" w:rsidRPr="003677B8">
        <w:rPr>
          <w:rFonts w:ascii="Times New Roman" w:hAnsi="Times New Roman" w:cs="Times New Roman"/>
        </w:rPr>
        <w:t>WOMAN</w:t>
      </w:r>
      <w:r w:rsidR="006A303D" w:rsidRPr="003677B8">
        <w:rPr>
          <w:rFonts w:ascii="Times New Roman" w:hAnsi="Times New Roman" w:cs="Times New Roman"/>
        </w:rPr>
        <w:t xml:space="preserve"> 3 has started filming</w:t>
      </w:r>
      <w:r w:rsidR="00D1523C">
        <w:rPr>
          <w:rFonts w:ascii="Times New Roman" w:hAnsi="Times New Roman" w:cs="Times New Roman"/>
        </w:rPr>
        <w:t xml:space="preserve"> discreetly</w:t>
      </w:r>
      <w:r w:rsidR="006A303D" w:rsidRPr="003677B8">
        <w:rPr>
          <w:rFonts w:ascii="Times New Roman" w:hAnsi="Times New Roman" w:cs="Times New Roman"/>
        </w:rPr>
        <w:t>.</w:t>
      </w:r>
      <w:r w:rsidRPr="003677B8">
        <w:rPr>
          <w:rFonts w:ascii="Times New Roman" w:hAnsi="Times New Roman" w:cs="Times New Roman"/>
        </w:rPr>
        <w:t>)</w:t>
      </w:r>
    </w:p>
    <w:p w14:paraId="5960CB53" w14:textId="77777777" w:rsidR="006A303D" w:rsidRPr="003677B8" w:rsidRDefault="006A303D" w:rsidP="00683195"/>
    <w:p w14:paraId="77EA35DD" w14:textId="55FFF2B7" w:rsidR="00562460" w:rsidRPr="003677B8" w:rsidRDefault="00C344E8" w:rsidP="00562460">
      <w:pPr>
        <w:pStyle w:val="character"/>
        <w:rPr>
          <w:rFonts w:ascii="Times New Roman" w:hAnsi="Times New Roman" w:cs="Times New Roman"/>
        </w:rPr>
      </w:pPr>
      <w:r w:rsidRPr="003677B8">
        <w:rPr>
          <w:rFonts w:ascii="Times New Roman" w:hAnsi="Times New Roman" w:cs="Times New Roman"/>
        </w:rPr>
        <w:t>THE POWERFUL ONE</w:t>
      </w:r>
    </w:p>
    <w:p w14:paraId="7165199F" w14:textId="6F215AEA" w:rsidR="006A303D" w:rsidRPr="003677B8" w:rsidRDefault="006A303D" w:rsidP="006A303D">
      <w:r w:rsidRPr="003677B8">
        <w:t>You like reaching into men’s pockets, huh. Wondering what you’ll find there? Trying to get what your husbands only give to their younger, sluttier lovers?</w:t>
      </w:r>
    </w:p>
    <w:p w14:paraId="4E94ED3C" w14:textId="77777777" w:rsidR="006A303D" w:rsidRPr="003677B8" w:rsidRDefault="006A303D" w:rsidP="006A303D"/>
    <w:p w14:paraId="425DF608" w14:textId="77777777" w:rsidR="006A303D" w:rsidRPr="003677B8" w:rsidRDefault="006A303D" w:rsidP="006A303D">
      <w:r w:rsidRPr="003677B8">
        <w:t xml:space="preserve">By all means, grab away. The more the merrier. You </w:t>
      </w:r>
      <w:proofErr w:type="spellStart"/>
      <w:r w:rsidRPr="003677B8">
        <w:t>wanna</w:t>
      </w:r>
      <w:proofErr w:type="spellEnd"/>
      <w:r w:rsidRPr="003677B8">
        <w:t xml:space="preserve"> touch?</w:t>
      </w:r>
    </w:p>
    <w:p w14:paraId="29B46594" w14:textId="77777777" w:rsidR="006A303D" w:rsidRPr="003677B8" w:rsidRDefault="006A303D" w:rsidP="006A303D"/>
    <w:p w14:paraId="08A99BFC" w14:textId="23095382" w:rsidR="006A303D" w:rsidRPr="003677B8" w:rsidRDefault="00562460" w:rsidP="00562460">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pulls out his cock.</w:t>
      </w:r>
      <w:r w:rsidRPr="003677B8">
        <w:rPr>
          <w:rFonts w:ascii="Times New Roman" w:hAnsi="Times New Roman" w:cs="Times New Roman"/>
        </w:rPr>
        <w:t>)</w:t>
      </w:r>
    </w:p>
    <w:p w14:paraId="6DD1D561" w14:textId="77777777" w:rsidR="006A303D" w:rsidRPr="003677B8" w:rsidRDefault="006A303D" w:rsidP="006A303D">
      <w:pPr>
        <w:rPr>
          <w:i/>
        </w:rPr>
      </w:pPr>
    </w:p>
    <w:p w14:paraId="0EAD2769" w14:textId="77777777" w:rsidR="00562460" w:rsidRPr="003677B8" w:rsidRDefault="006A303D" w:rsidP="00562460">
      <w:pPr>
        <w:pStyle w:val="character"/>
        <w:rPr>
          <w:rFonts w:ascii="Times New Roman" w:hAnsi="Times New Roman" w:cs="Times New Roman"/>
        </w:rPr>
      </w:pPr>
      <w:r w:rsidRPr="003677B8">
        <w:rPr>
          <w:rFonts w:ascii="Times New Roman" w:hAnsi="Times New Roman" w:cs="Times New Roman"/>
        </w:rPr>
        <w:t>WOMAN 2</w:t>
      </w:r>
    </w:p>
    <w:p w14:paraId="25F3EB57" w14:textId="23CD9F45" w:rsidR="006A303D" w:rsidRPr="003677B8" w:rsidRDefault="006A303D" w:rsidP="006A303D">
      <w:r w:rsidRPr="003677B8">
        <w:t>This is sexual harassment.</w:t>
      </w:r>
    </w:p>
    <w:p w14:paraId="19984140" w14:textId="77777777" w:rsidR="006A303D" w:rsidRPr="003677B8" w:rsidRDefault="006A303D" w:rsidP="006A303D"/>
    <w:p w14:paraId="010BE329" w14:textId="6A18FBEF" w:rsidR="006A303D" w:rsidRPr="003677B8" w:rsidRDefault="00562460" w:rsidP="00562460">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starts jerking off.</w:t>
      </w:r>
      <w:r w:rsidRPr="003677B8">
        <w:rPr>
          <w:rFonts w:ascii="Times New Roman" w:hAnsi="Times New Roman" w:cs="Times New Roman"/>
        </w:rPr>
        <w:t>)</w:t>
      </w:r>
    </w:p>
    <w:p w14:paraId="40164422" w14:textId="77777777" w:rsidR="006A303D" w:rsidRPr="003677B8" w:rsidRDefault="006A303D" w:rsidP="006A303D"/>
    <w:p w14:paraId="3AB9AC63" w14:textId="7C8CADA8" w:rsidR="00562460" w:rsidRPr="003677B8" w:rsidRDefault="00C344E8" w:rsidP="00562460">
      <w:pPr>
        <w:pStyle w:val="character"/>
        <w:rPr>
          <w:rFonts w:ascii="Times New Roman" w:hAnsi="Times New Roman" w:cs="Times New Roman"/>
        </w:rPr>
      </w:pPr>
      <w:r w:rsidRPr="003677B8">
        <w:rPr>
          <w:rFonts w:ascii="Times New Roman" w:hAnsi="Times New Roman" w:cs="Times New Roman"/>
        </w:rPr>
        <w:t>THE POWERFUL ONE</w:t>
      </w:r>
    </w:p>
    <w:p w14:paraId="31409496" w14:textId="00171268" w:rsidR="006A303D" w:rsidRPr="003677B8" w:rsidRDefault="006A303D" w:rsidP="006A303D">
      <w:r w:rsidRPr="003677B8">
        <w:t>Again: You are unauthorized visitors, and you are in the men’s fuckin bathroom.</w:t>
      </w:r>
    </w:p>
    <w:p w14:paraId="15910155" w14:textId="77777777" w:rsidR="006A303D" w:rsidRPr="003677B8" w:rsidRDefault="006A303D" w:rsidP="006A303D"/>
    <w:p w14:paraId="30D0CEAF" w14:textId="77777777" w:rsidR="00562460" w:rsidRPr="003677B8" w:rsidRDefault="006A303D" w:rsidP="00562460">
      <w:pPr>
        <w:pStyle w:val="character"/>
        <w:rPr>
          <w:rFonts w:ascii="Times New Roman" w:hAnsi="Times New Roman" w:cs="Times New Roman"/>
        </w:rPr>
      </w:pPr>
      <w:r w:rsidRPr="003677B8">
        <w:rPr>
          <w:rFonts w:ascii="Times New Roman" w:hAnsi="Times New Roman" w:cs="Times New Roman"/>
        </w:rPr>
        <w:t>WOMAN 1</w:t>
      </w:r>
    </w:p>
    <w:p w14:paraId="76ECCE40" w14:textId="5595DF8A" w:rsidR="006A303D" w:rsidRPr="003677B8" w:rsidRDefault="006A303D" w:rsidP="006A303D">
      <w:r w:rsidRPr="003677B8">
        <w:t>I’m calling the cops.</w:t>
      </w:r>
    </w:p>
    <w:p w14:paraId="75B16C2D" w14:textId="77777777" w:rsidR="006A303D" w:rsidRPr="003677B8" w:rsidRDefault="006A303D" w:rsidP="006A303D"/>
    <w:p w14:paraId="328FEF29" w14:textId="166FA7F0" w:rsidR="006A303D" w:rsidRPr="003677B8" w:rsidRDefault="00562460" w:rsidP="00562460">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She pulls out her phone. Now</w:t>
      </w:r>
      <w:r w:rsidR="00B24AE6">
        <w:rPr>
          <w:rFonts w:ascii="Times New Roman" w:hAnsi="Times New Roman" w:cs="Times New Roman"/>
        </w:rPr>
        <w:t>, suddenly, the amusement is over, and</w:t>
      </w:r>
      <w:r w:rsidR="006A303D" w:rsidRPr="003677B8">
        <w:rPr>
          <w:rFonts w:ascii="Times New Roman" w:hAnsi="Times New Roman" w:cs="Times New Roman"/>
        </w:rPr>
        <w:t xml:space="preserve"> it’s </w:t>
      </w:r>
      <w:r w:rsidR="00C344E8" w:rsidRPr="003677B8">
        <w:rPr>
          <w:rFonts w:ascii="Times New Roman" w:hAnsi="Times New Roman" w:cs="Times New Roman"/>
        </w:rPr>
        <w:t>THE POWERFUL ONE</w:t>
      </w:r>
      <w:r w:rsidR="006A303D" w:rsidRPr="003677B8">
        <w:rPr>
          <w:rFonts w:ascii="Times New Roman" w:hAnsi="Times New Roman" w:cs="Times New Roman"/>
        </w:rPr>
        <w:t xml:space="preserve">’s turn to lunge. He knocks her phone out of her hand, and it </w:t>
      </w:r>
      <w:del w:id="215" w:author="Sloka Krishnan" w:date="2021-08-22T19:24:00Z">
        <w:r w:rsidR="006A303D" w:rsidRPr="003677B8" w:rsidDel="00257AE4">
          <w:rPr>
            <w:rFonts w:ascii="Times New Roman" w:hAnsi="Times New Roman" w:cs="Times New Roman"/>
          </w:rPr>
          <w:delText>shatters on</w:delText>
        </w:r>
      </w:del>
      <w:ins w:id="216" w:author="Sloka Krishnan" w:date="2021-08-22T19:24:00Z">
        <w:r w:rsidR="00257AE4">
          <w:rPr>
            <w:rFonts w:ascii="Times New Roman" w:hAnsi="Times New Roman" w:cs="Times New Roman"/>
          </w:rPr>
          <w:t>clatters to</w:t>
        </w:r>
      </w:ins>
      <w:r w:rsidR="006A303D" w:rsidRPr="003677B8">
        <w:rPr>
          <w:rFonts w:ascii="Times New Roman" w:hAnsi="Times New Roman" w:cs="Times New Roman"/>
        </w:rPr>
        <w:t xml:space="preserve"> the ground. He grabs her, h</w:t>
      </w:r>
      <w:r w:rsidRPr="003677B8">
        <w:rPr>
          <w:rFonts w:ascii="Times New Roman" w:hAnsi="Times New Roman" w:cs="Times New Roman"/>
        </w:rPr>
        <w:t>olds her hands behind her back.</w:t>
      </w:r>
      <w:r w:rsidR="003E041F">
        <w:rPr>
          <w:rFonts w:ascii="Times New Roman" w:hAnsi="Times New Roman" w:cs="Times New Roman"/>
        </w:rPr>
        <w:t xml:space="preserve"> It is a new violence, sudden and frightening.</w:t>
      </w:r>
      <w:r w:rsidRPr="003677B8">
        <w:rPr>
          <w:rFonts w:ascii="Times New Roman" w:hAnsi="Times New Roman" w:cs="Times New Roman"/>
        </w:rPr>
        <w:t>)</w:t>
      </w:r>
    </w:p>
    <w:p w14:paraId="56D6D8A0" w14:textId="77777777" w:rsidR="006A303D" w:rsidRPr="003677B8" w:rsidRDefault="006A303D" w:rsidP="00562460"/>
    <w:p w14:paraId="7C51BF5E" w14:textId="77777777" w:rsidR="00562460" w:rsidRDefault="006A303D" w:rsidP="00562460">
      <w:pPr>
        <w:pStyle w:val="character"/>
        <w:rPr>
          <w:rFonts w:ascii="Times New Roman" w:hAnsi="Times New Roman" w:cs="Times New Roman"/>
        </w:rPr>
      </w:pPr>
      <w:r w:rsidRPr="003677B8">
        <w:rPr>
          <w:rFonts w:ascii="Times New Roman" w:hAnsi="Times New Roman" w:cs="Times New Roman"/>
        </w:rPr>
        <w:t>WOMAN 1</w:t>
      </w:r>
    </w:p>
    <w:p w14:paraId="24C408FC" w14:textId="0F996984" w:rsidR="0049781C" w:rsidRPr="003677B8" w:rsidRDefault="0049781C" w:rsidP="0049781C">
      <w:pPr>
        <w:pStyle w:val="direction"/>
      </w:pPr>
      <w:r>
        <w:t>(quietly)</w:t>
      </w:r>
    </w:p>
    <w:p w14:paraId="0B415F13" w14:textId="67277E85" w:rsidR="006A303D" w:rsidRPr="003677B8" w:rsidRDefault="006A303D" w:rsidP="006A303D">
      <w:r w:rsidRPr="003677B8">
        <w:t>If you’re going to touch me, for God’s sake wash your hands.</w:t>
      </w:r>
    </w:p>
    <w:p w14:paraId="65E9136C" w14:textId="77777777" w:rsidR="006A303D" w:rsidRPr="003677B8" w:rsidRDefault="006A303D" w:rsidP="006A303D"/>
    <w:p w14:paraId="399B06ED" w14:textId="1BD64436" w:rsidR="006A303D" w:rsidRPr="003677B8" w:rsidRDefault="00562460" w:rsidP="00562460">
      <w:pPr>
        <w:pStyle w:val="direction"/>
        <w:rPr>
          <w:rFonts w:ascii="Times New Roman" w:hAnsi="Times New Roman" w:cs="Times New Roman"/>
        </w:rPr>
      </w:pPr>
      <w:r w:rsidRPr="003677B8">
        <w:rPr>
          <w:rFonts w:ascii="Times New Roman" w:hAnsi="Times New Roman" w:cs="Times New Roman"/>
        </w:rPr>
        <w:t>(</w:t>
      </w:r>
      <w:r w:rsidR="0015257B">
        <w:rPr>
          <w:rFonts w:ascii="Times New Roman" w:hAnsi="Times New Roman" w:cs="Times New Roman"/>
        </w:rPr>
        <w:t xml:space="preserve">From this position, </w:t>
      </w:r>
      <w:r w:rsidR="00C344E8" w:rsidRPr="003677B8">
        <w:rPr>
          <w:rFonts w:ascii="Times New Roman" w:hAnsi="Times New Roman" w:cs="Times New Roman"/>
        </w:rPr>
        <w:t>THE POWERFUL ONE</w:t>
      </w:r>
      <w:r w:rsidR="006A303D" w:rsidRPr="003677B8">
        <w:rPr>
          <w:rFonts w:ascii="Times New Roman" w:hAnsi="Times New Roman" w:cs="Times New Roman"/>
        </w:rPr>
        <w:t xml:space="preserve"> </w:t>
      </w:r>
      <w:r w:rsidR="008F2862">
        <w:rPr>
          <w:rFonts w:ascii="Times New Roman" w:hAnsi="Times New Roman" w:cs="Times New Roman"/>
        </w:rPr>
        <w:t>finally</w:t>
      </w:r>
      <w:r w:rsidR="006A303D" w:rsidRPr="003677B8">
        <w:rPr>
          <w:rFonts w:ascii="Times New Roman" w:hAnsi="Times New Roman" w:cs="Times New Roman"/>
        </w:rPr>
        <w:t xml:space="preserve"> notices </w:t>
      </w:r>
      <w:r w:rsidR="005D214C" w:rsidRPr="003677B8">
        <w:rPr>
          <w:rFonts w:ascii="Times New Roman" w:hAnsi="Times New Roman" w:cs="Times New Roman"/>
        </w:rPr>
        <w:t>WOMAN</w:t>
      </w:r>
      <w:r w:rsidR="006A303D" w:rsidRPr="003677B8">
        <w:rPr>
          <w:rFonts w:ascii="Times New Roman" w:hAnsi="Times New Roman" w:cs="Times New Roman"/>
        </w:rPr>
        <w:t xml:space="preserve"> 3 filming</w:t>
      </w:r>
      <w:r w:rsidR="00814B9D">
        <w:rPr>
          <w:rFonts w:ascii="Times New Roman" w:hAnsi="Times New Roman" w:cs="Times New Roman"/>
        </w:rPr>
        <w:t>. Furious, he</w:t>
      </w:r>
      <w:r w:rsidR="006A303D" w:rsidRPr="003677B8">
        <w:rPr>
          <w:rFonts w:ascii="Times New Roman" w:hAnsi="Times New Roman" w:cs="Times New Roman"/>
        </w:rPr>
        <w:t xml:space="preserve"> goes after her, discarding </w:t>
      </w:r>
      <w:r w:rsidR="005D214C" w:rsidRPr="003677B8">
        <w:rPr>
          <w:rFonts w:ascii="Times New Roman" w:hAnsi="Times New Roman" w:cs="Times New Roman"/>
        </w:rPr>
        <w:t>WOMAN</w:t>
      </w:r>
      <w:r w:rsidR="006A303D" w:rsidRPr="003677B8">
        <w:rPr>
          <w:rFonts w:ascii="Times New Roman" w:hAnsi="Times New Roman" w:cs="Times New Roman"/>
        </w:rPr>
        <w:t xml:space="preserve"> 1 to the ground. He takes </w:t>
      </w:r>
      <w:r w:rsidR="00EE7199">
        <w:rPr>
          <w:rFonts w:ascii="Times New Roman" w:hAnsi="Times New Roman" w:cs="Times New Roman"/>
        </w:rPr>
        <w:t>WOMAN 3</w:t>
      </w:r>
      <w:r w:rsidR="00144E27">
        <w:rPr>
          <w:rFonts w:ascii="Times New Roman" w:hAnsi="Times New Roman" w:cs="Times New Roman"/>
        </w:rPr>
        <w:t>’</w:t>
      </w:r>
      <w:r w:rsidR="00EE7199">
        <w:rPr>
          <w:rFonts w:ascii="Times New Roman" w:hAnsi="Times New Roman" w:cs="Times New Roman"/>
        </w:rPr>
        <w:t>s</w:t>
      </w:r>
      <w:r w:rsidR="006A303D" w:rsidRPr="003677B8">
        <w:rPr>
          <w:rFonts w:ascii="Times New Roman" w:hAnsi="Times New Roman" w:cs="Times New Roman"/>
        </w:rPr>
        <w:t xml:space="preserve"> phone. She </w:t>
      </w:r>
      <w:r w:rsidR="005822D0">
        <w:rPr>
          <w:rFonts w:ascii="Times New Roman" w:hAnsi="Times New Roman" w:cs="Times New Roman"/>
        </w:rPr>
        <w:t>cowers</w:t>
      </w:r>
      <w:r w:rsidR="006A303D" w:rsidRPr="003677B8">
        <w:rPr>
          <w:rFonts w:ascii="Times New Roman" w:hAnsi="Times New Roman" w:cs="Times New Roman"/>
        </w:rPr>
        <w:t>.</w:t>
      </w:r>
      <w:r w:rsidRPr="003677B8">
        <w:rPr>
          <w:rFonts w:ascii="Times New Roman" w:hAnsi="Times New Roman" w:cs="Times New Roman"/>
        </w:rPr>
        <w:t>)</w:t>
      </w:r>
    </w:p>
    <w:p w14:paraId="0B659322" w14:textId="77777777" w:rsidR="006A303D" w:rsidRPr="003677B8" w:rsidRDefault="006A303D" w:rsidP="00562460"/>
    <w:p w14:paraId="5B035342" w14:textId="7D0DF670" w:rsidR="0051367F" w:rsidRPr="003677B8" w:rsidRDefault="00C344E8" w:rsidP="0051367F">
      <w:pPr>
        <w:pStyle w:val="character"/>
        <w:rPr>
          <w:rFonts w:ascii="Times New Roman" w:hAnsi="Times New Roman" w:cs="Times New Roman"/>
        </w:rPr>
      </w:pPr>
      <w:r w:rsidRPr="003677B8">
        <w:rPr>
          <w:rFonts w:ascii="Times New Roman" w:hAnsi="Times New Roman" w:cs="Times New Roman"/>
        </w:rPr>
        <w:t>THE POWERFUL ONE</w:t>
      </w:r>
    </w:p>
    <w:p w14:paraId="52CA3B71" w14:textId="299DE5A4" w:rsidR="006A303D" w:rsidRPr="003677B8" w:rsidRDefault="006A303D" w:rsidP="006A303D">
      <w:r w:rsidRPr="003677B8">
        <w:t>You like this? You wanted to go home and touch yourself wishing your husband had a cock like this, wishing he would take you in a public bathroom, wishing the sex weren’t so tedious every fucking time? Wishing someone with real power would touch you and make you scream? Is that what you wanted?</w:t>
      </w:r>
    </w:p>
    <w:p w14:paraId="335751D1" w14:textId="77777777" w:rsidR="006A303D" w:rsidRPr="003677B8" w:rsidRDefault="006A303D" w:rsidP="006A303D"/>
    <w:p w14:paraId="37EA8AC1" w14:textId="1EB10EC5" w:rsidR="006A303D" w:rsidRPr="003677B8" w:rsidRDefault="0051367F" w:rsidP="0051367F">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backs off.</w:t>
      </w:r>
      <w:r w:rsidRPr="003677B8">
        <w:rPr>
          <w:rFonts w:ascii="Times New Roman" w:hAnsi="Times New Roman" w:cs="Times New Roman"/>
        </w:rPr>
        <w:t>)</w:t>
      </w:r>
    </w:p>
    <w:p w14:paraId="3BD9E10F" w14:textId="77777777" w:rsidR="006A303D" w:rsidRPr="003677B8" w:rsidRDefault="006A303D" w:rsidP="006A303D"/>
    <w:p w14:paraId="309BD936" w14:textId="77777777" w:rsidR="006A303D" w:rsidRPr="003677B8" w:rsidRDefault="006A303D" w:rsidP="006A303D">
      <w:r w:rsidRPr="003677B8">
        <w:t>I’m going to be very generous and assume it is.</w:t>
      </w:r>
    </w:p>
    <w:p w14:paraId="65E8C182" w14:textId="77777777" w:rsidR="006A303D" w:rsidRPr="003677B8" w:rsidRDefault="006A303D" w:rsidP="006A303D"/>
    <w:p w14:paraId="2D5490B6" w14:textId="168BE62B" w:rsidR="006A303D" w:rsidRPr="003677B8" w:rsidRDefault="0051367F" w:rsidP="0051367F">
      <w:pPr>
        <w:pStyle w:val="direction"/>
        <w:rPr>
          <w:rFonts w:ascii="Times New Roman" w:hAnsi="Times New Roman" w:cs="Times New Roman"/>
        </w:rPr>
      </w:pPr>
      <w:r w:rsidRPr="003677B8">
        <w:rPr>
          <w:rFonts w:ascii="Times New Roman" w:hAnsi="Times New Roman" w:cs="Times New Roman"/>
        </w:rPr>
        <w:lastRenderedPageBreak/>
        <w:t>(</w:t>
      </w:r>
      <w:r w:rsidR="006A303D" w:rsidRPr="003677B8">
        <w:rPr>
          <w:rFonts w:ascii="Times New Roman" w:hAnsi="Times New Roman" w:cs="Times New Roman"/>
        </w:rPr>
        <w:t xml:space="preserve">He deletes the video and </w:t>
      </w:r>
      <w:del w:id="217" w:author="Sloka Krishnan" w:date="2021-08-22T19:25:00Z">
        <w:r w:rsidR="006A303D" w:rsidRPr="003677B8" w:rsidDel="00257AE4">
          <w:rPr>
            <w:rFonts w:ascii="Times New Roman" w:hAnsi="Times New Roman" w:cs="Times New Roman"/>
          </w:rPr>
          <w:delText xml:space="preserve">smashes </w:delText>
        </w:r>
      </w:del>
      <w:ins w:id="218" w:author="Sloka Krishnan" w:date="2021-08-22T19:25:00Z">
        <w:r w:rsidR="00257AE4">
          <w:rPr>
            <w:rFonts w:ascii="Times New Roman" w:hAnsi="Times New Roman" w:cs="Times New Roman"/>
          </w:rPr>
          <w:t>crushes</w:t>
        </w:r>
        <w:r w:rsidR="00257AE4" w:rsidRPr="003677B8">
          <w:rPr>
            <w:rFonts w:ascii="Times New Roman" w:hAnsi="Times New Roman" w:cs="Times New Roman"/>
          </w:rPr>
          <w:t xml:space="preserve"> </w:t>
        </w:r>
      </w:ins>
      <w:r w:rsidR="006A303D" w:rsidRPr="003677B8">
        <w:rPr>
          <w:rFonts w:ascii="Times New Roman" w:hAnsi="Times New Roman" w:cs="Times New Roman"/>
        </w:rPr>
        <w:t>the phone underfoot.</w:t>
      </w:r>
      <w:r w:rsidR="0041567D">
        <w:rPr>
          <w:rFonts w:ascii="Times New Roman" w:hAnsi="Times New Roman" w:cs="Times New Roman"/>
        </w:rPr>
        <w:t xml:space="preserve"> To WOMAN 2:</w:t>
      </w:r>
      <w:r w:rsidRPr="003677B8">
        <w:rPr>
          <w:rFonts w:ascii="Times New Roman" w:hAnsi="Times New Roman" w:cs="Times New Roman"/>
        </w:rPr>
        <w:t>)</w:t>
      </w:r>
    </w:p>
    <w:p w14:paraId="204072F5" w14:textId="77777777" w:rsidR="006A303D" w:rsidRPr="003677B8" w:rsidRDefault="006A303D" w:rsidP="006A303D"/>
    <w:p w14:paraId="6386D680" w14:textId="77777777" w:rsidR="006A303D" w:rsidRPr="003677B8" w:rsidRDefault="006A303D" w:rsidP="006A303D">
      <w:r w:rsidRPr="003677B8">
        <w:t>Now, give me my phone back.</w:t>
      </w:r>
    </w:p>
    <w:p w14:paraId="46DFE0DD" w14:textId="77777777" w:rsidR="006A303D" w:rsidRPr="003677B8" w:rsidRDefault="006A303D" w:rsidP="006A303D"/>
    <w:p w14:paraId="15C25B80" w14:textId="7E1CA685" w:rsidR="006A303D" w:rsidRPr="003677B8" w:rsidRDefault="0051367F" w:rsidP="0051367F">
      <w:pPr>
        <w:pStyle w:val="direction"/>
        <w:rPr>
          <w:rFonts w:ascii="Times New Roman" w:hAnsi="Times New Roman" w:cs="Times New Roman"/>
        </w:rPr>
      </w:pPr>
      <w:r w:rsidRPr="003677B8">
        <w:rPr>
          <w:rFonts w:ascii="Times New Roman" w:hAnsi="Times New Roman" w:cs="Times New Roman"/>
        </w:rPr>
        <w:t>(</w:t>
      </w:r>
      <w:r w:rsidR="005D214C" w:rsidRPr="003677B8">
        <w:rPr>
          <w:rFonts w:ascii="Times New Roman" w:hAnsi="Times New Roman" w:cs="Times New Roman"/>
        </w:rPr>
        <w:t>WOMAN</w:t>
      </w:r>
      <w:r w:rsidR="006A303D" w:rsidRPr="003677B8">
        <w:rPr>
          <w:rFonts w:ascii="Times New Roman" w:hAnsi="Times New Roman" w:cs="Times New Roman"/>
        </w:rPr>
        <w:t xml:space="preserve"> 2 is back in a corner. She does as he asks</w:t>
      </w:r>
      <w:r w:rsidR="002C2647">
        <w:rPr>
          <w:rFonts w:ascii="Times New Roman" w:hAnsi="Times New Roman" w:cs="Times New Roman"/>
        </w:rPr>
        <w:t>, holding his phone out</w:t>
      </w:r>
      <w:r w:rsidR="006A303D" w:rsidRPr="003677B8">
        <w:rPr>
          <w:rFonts w:ascii="Times New Roman" w:hAnsi="Times New Roman" w:cs="Times New Roman"/>
        </w:rPr>
        <w:t xml:space="preserve">. He </w:t>
      </w:r>
      <w:r w:rsidR="00C10C1F">
        <w:rPr>
          <w:rFonts w:ascii="Times New Roman" w:hAnsi="Times New Roman" w:cs="Times New Roman"/>
        </w:rPr>
        <w:t xml:space="preserve">takes it and puts it back in his pocket. He </w:t>
      </w:r>
      <w:r w:rsidR="006A303D" w:rsidRPr="003677B8">
        <w:rPr>
          <w:rFonts w:ascii="Times New Roman" w:hAnsi="Times New Roman" w:cs="Times New Roman"/>
        </w:rPr>
        <w:t>pi</w:t>
      </w:r>
      <w:r w:rsidR="00C10C1F">
        <w:rPr>
          <w:rFonts w:ascii="Times New Roman" w:hAnsi="Times New Roman" w:cs="Times New Roman"/>
        </w:rPr>
        <w:t>cks the shattered remains of WOMAN 3</w:t>
      </w:r>
      <w:r w:rsidR="00ED7AEF">
        <w:rPr>
          <w:rFonts w:ascii="Times New Roman" w:hAnsi="Times New Roman" w:cs="Times New Roman"/>
        </w:rPr>
        <w:t>’</w:t>
      </w:r>
      <w:r w:rsidR="00C10C1F">
        <w:rPr>
          <w:rFonts w:ascii="Times New Roman" w:hAnsi="Times New Roman" w:cs="Times New Roman"/>
        </w:rPr>
        <w:t xml:space="preserve">s phone up </w:t>
      </w:r>
      <w:r w:rsidR="006A303D" w:rsidRPr="003677B8">
        <w:rPr>
          <w:rFonts w:ascii="Times New Roman" w:hAnsi="Times New Roman" w:cs="Times New Roman"/>
        </w:rPr>
        <w:t xml:space="preserve">and flushes </w:t>
      </w:r>
      <w:r w:rsidR="00756E4C">
        <w:rPr>
          <w:rFonts w:ascii="Times New Roman" w:hAnsi="Times New Roman" w:cs="Times New Roman"/>
        </w:rPr>
        <w:t>them</w:t>
      </w:r>
      <w:r w:rsidR="006A303D" w:rsidRPr="003677B8">
        <w:rPr>
          <w:rFonts w:ascii="Times New Roman" w:hAnsi="Times New Roman" w:cs="Times New Roman"/>
        </w:rPr>
        <w:t xml:space="preserve"> down the toilet. He</w:t>
      </w:r>
      <w:r w:rsidR="00A10C0D">
        <w:rPr>
          <w:rFonts w:ascii="Times New Roman" w:hAnsi="Times New Roman" w:cs="Times New Roman"/>
        </w:rPr>
        <w:t xml:space="preserve"> takes his phone back out and</w:t>
      </w:r>
      <w:r w:rsidR="006A303D" w:rsidRPr="003677B8">
        <w:rPr>
          <w:rFonts w:ascii="Times New Roman" w:hAnsi="Times New Roman" w:cs="Times New Roman"/>
        </w:rPr>
        <w:t xml:space="preserve"> </w:t>
      </w:r>
      <w:ins w:id="219" w:author="Sloka Krishnan" w:date="2021-08-22T19:26:00Z">
        <w:r w:rsidR="00257AE4">
          <w:rPr>
            <w:rFonts w:ascii="Times New Roman" w:hAnsi="Times New Roman" w:cs="Times New Roman"/>
          </w:rPr>
          <w:t xml:space="preserve">calmly </w:t>
        </w:r>
      </w:ins>
      <w:r w:rsidR="006A303D" w:rsidRPr="003677B8">
        <w:rPr>
          <w:rFonts w:ascii="Times New Roman" w:hAnsi="Times New Roman" w:cs="Times New Roman"/>
        </w:rPr>
        <w:t>makes a call.</w:t>
      </w:r>
      <w:r w:rsidRPr="003677B8">
        <w:rPr>
          <w:rFonts w:ascii="Times New Roman" w:hAnsi="Times New Roman" w:cs="Times New Roman"/>
        </w:rPr>
        <w:t>)</w:t>
      </w:r>
    </w:p>
    <w:p w14:paraId="5C3CEF7A" w14:textId="77777777" w:rsidR="006A303D" w:rsidRPr="003677B8" w:rsidRDefault="006A303D" w:rsidP="0051367F"/>
    <w:p w14:paraId="28BBFB15" w14:textId="2663BF02" w:rsidR="006A303D" w:rsidRPr="003677B8" w:rsidRDefault="006A303D" w:rsidP="006A303D">
      <w:r w:rsidRPr="003677B8">
        <w:t xml:space="preserve">I’m in the ground floor men’s bathroom, the one with the broken stall. I’ve got three unauthorized guests in here. Get someone out here </w:t>
      </w:r>
      <w:r w:rsidR="00DF2D59">
        <w:t>now</w:t>
      </w:r>
      <w:r w:rsidRPr="003677B8">
        <w:t>.</w:t>
      </w:r>
    </w:p>
    <w:p w14:paraId="4E9C0D59" w14:textId="77777777" w:rsidR="006A303D" w:rsidRPr="003677B8" w:rsidRDefault="006A303D" w:rsidP="006A303D"/>
    <w:p w14:paraId="53B8FC6D" w14:textId="71E709F8" w:rsidR="006A303D" w:rsidRDefault="0051367F" w:rsidP="0051367F">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hangs up.</w:t>
      </w:r>
      <w:r w:rsidR="00DF2D59">
        <w:rPr>
          <w:rFonts w:ascii="Times New Roman" w:hAnsi="Times New Roman" w:cs="Times New Roman"/>
        </w:rPr>
        <w:t xml:space="preserve"> He looks around at the WOMEN. They are on the ground, quiet.</w:t>
      </w:r>
      <w:r w:rsidR="00FC19FC">
        <w:rPr>
          <w:rFonts w:ascii="Times New Roman" w:hAnsi="Times New Roman" w:cs="Times New Roman"/>
        </w:rPr>
        <w:t xml:space="preserve"> They do not make eye contact with each other.</w:t>
      </w:r>
      <w:r w:rsidR="00F96443">
        <w:rPr>
          <w:rFonts w:ascii="Times New Roman" w:hAnsi="Times New Roman" w:cs="Times New Roman"/>
        </w:rPr>
        <w:t xml:space="preserve"> An echo of the </w:t>
      </w:r>
      <w:r w:rsidR="008D4BF6">
        <w:rPr>
          <w:rFonts w:ascii="Times New Roman" w:hAnsi="Times New Roman" w:cs="Times New Roman"/>
        </w:rPr>
        <w:t>OUTCASTS’</w:t>
      </w:r>
      <w:r w:rsidR="00F96443">
        <w:rPr>
          <w:rFonts w:ascii="Times New Roman" w:hAnsi="Times New Roman" w:cs="Times New Roman"/>
        </w:rPr>
        <w:t xml:space="preserve"> song.</w:t>
      </w:r>
      <w:r w:rsidR="004335C2">
        <w:rPr>
          <w:rFonts w:ascii="Times New Roman" w:hAnsi="Times New Roman" w:cs="Times New Roman"/>
        </w:rPr>
        <w:t xml:space="preserve"> The transitions into and out of the following scene are performed unseen.</w:t>
      </w:r>
      <w:r w:rsidRPr="003677B8">
        <w:rPr>
          <w:rFonts w:ascii="Times New Roman" w:hAnsi="Times New Roman" w:cs="Times New Roman"/>
        </w:rPr>
        <w:t>)</w:t>
      </w:r>
    </w:p>
    <w:p w14:paraId="68487CB0" w14:textId="77777777" w:rsidR="009B4FFD" w:rsidRDefault="009B4FFD" w:rsidP="009B4FFD"/>
    <w:p w14:paraId="65CCE4ED" w14:textId="77777777" w:rsidR="009B4FFD" w:rsidRDefault="009B4FFD" w:rsidP="009B4FFD"/>
    <w:p w14:paraId="36411357" w14:textId="77777777" w:rsidR="009B4FFD" w:rsidRPr="009B4FFD" w:rsidRDefault="009B4FFD" w:rsidP="009B4FFD">
      <w:pPr>
        <w:pStyle w:val="scene"/>
      </w:pPr>
    </w:p>
    <w:p w14:paraId="798FCCB0" w14:textId="77777777" w:rsidR="009B4FFD" w:rsidRDefault="009B4FFD" w:rsidP="00700756">
      <w:pPr>
        <w:pStyle w:val="character"/>
      </w:pPr>
    </w:p>
    <w:p w14:paraId="748371C7" w14:textId="77777777" w:rsidR="009326BA" w:rsidRDefault="00A64B96" w:rsidP="00A64B96">
      <w:pPr>
        <w:pStyle w:val="direction"/>
        <w:rPr>
          <w:ins w:id="220" w:author="Sloka Krishnan" w:date="2021-09-06T19:18:00Z"/>
        </w:rPr>
      </w:pPr>
      <w:r w:rsidRPr="003677B8">
        <w:t>(The cabin is razed. The greenery is dug up. The river is polluted. The animals are killed.</w:t>
      </w:r>
    </w:p>
    <w:p w14:paraId="254D8CFF" w14:textId="77777777" w:rsidR="009326BA" w:rsidRDefault="009326BA" w:rsidP="00A64B96">
      <w:pPr>
        <w:pStyle w:val="direction"/>
        <w:rPr>
          <w:ins w:id="221" w:author="Sloka Krishnan" w:date="2021-09-06T19:18:00Z"/>
        </w:rPr>
      </w:pPr>
    </w:p>
    <w:p w14:paraId="65808201" w14:textId="291E4E90" w:rsidR="00A64B96" w:rsidRDefault="009326BA" w:rsidP="00A64B96">
      <w:pPr>
        <w:pStyle w:val="direction"/>
      </w:pPr>
      <w:ins w:id="222" w:author="Sloka Krishnan" w:date="2021-09-06T19:18:00Z">
        <w:r>
          <w:t>A pause. THE POWE</w:t>
        </w:r>
      </w:ins>
      <w:ins w:id="223" w:author="Sloka Krishnan" w:date="2021-09-06T19:19:00Z">
        <w:r>
          <w:t xml:space="preserve">RFUL ONE walks across and approvingly surveys the </w:t>
        </w:r>
      </w:ins>
      <w:ins w:id="224" w:author="Sloka Krishnan" w:date="2021-09-06T19:20:00Z">
        <w:r w:rsidR="00D42D18">
          <w:t>scene</w:t>
        </w:r>
      </w:ins>
      <w:ins w:id="225" w:author="Sloka Krishnan" w:date="2021-09-06T19:19:00Z">
        <w:r>
          <w:t>.</w:t>
        </w:r>
      </w:ins>
      <w:ins w:id="226" w:author="Sloka Krishnan" w:date="2021-09-06T19:20:00Z">
        <w:r w:rsidR="00FF40DC">
          <w:t xml:space="preserve"> We are left with the wreckage.</w:t>
        </w:r>
      </w:ins>
      <w:r w:rsidR="00A64B96">
        <w:t>)</w:t>
      </w:r>
    </w:p>
    <w:p w14:paraId="09EC17C7" w14:textId="77777777" w:rsidR="005C781F" w:rsidRDefault="005C781F" w:rsidP="00A64B96">
      <w:pPr>
        <w:pStyle w:val="direction"/>
      </w:pPr>
    </w:p>
    <w:p w14:paraId="0BFE1CDC" w14:textId="77777777" w:rsidR="005C781F" w:rsidRDefault="005C781F" w:rsidP="00A64B96">
      <w:pPr>
        <w:pStyle w:val="direction"/>
      </w:pPr>
    </w:p>
    <w:p w14:paraId="4158F00E" w14:textId="77777777" w:rsidR="005C781F" w:rsidRDefault="005C781F" w:rsidP="005C781F">
      <w:pPr>
        <w:pStyle w:val="scene"/>
      </w:pPr>
    </w:p>
    <w:p w14:paraId="41834F28" w14:textId="77777777" w:rsidR="00A64B96" w:rsidRPr="003677B8" w:rsidRDefault="00A64B96" w:rsidP="00700756">
      <w:pPr>
        <w:pStyle w:val="character"/>
      </w:pPr>
    </w:p>
    <w:p w14:paraId="1CAC8535" w14:textId="09AB1729" w:rsidR="009B4FFD" w:rsidRPr="003677B8" w:rsidRDefault="009B4FFD" w:rsidP="00C73E4F">
      <w:pPr>
        <w:pStyle w:val="direction"/>
        <w:rPr>
          <w:b/>
        </w:rPr>
      </w:pPr>
      <w:r w:rsidRPr="003677B8">
        <w:t xml:space="preserve">(THE TRUE BELIEVER reads from Euripides’ </w:t>
      </w:r>
      <w:r w:rsidRPr="003677B8">
        <w:rPr>
          <w:i/>
        </w:rPr>
        <w:t>Bacchae</w:t>
      </w:r>
      <w:r w:rsidRPr="003677B8">
        <w:t xml:space="preserve"> trans. C.K. Williams. He is drinking</w:t>
      </w:r>
      <w:r w:rsidR="00794F70">
        <w:t>, which is unusual for him</w:t>
      </w:r>
      <w:r w:rsidRPr="003677B8">
        <w:t>. He is a sad and angry drunk, but a very eloquent one.</w:t>
      </w:r>
      <w:r w:rsidR="009E5E66">
        <w:t xml:space="preserve"> </w:t>
      </w:r>
      <w:r w:rsidR="008826DC">
        <w:t>H</w:t>
      </w:r>
      <w:r w:rsidR="009E5E66">
        <w:t xml:space="preserve">e does not </w:t>
      </w:r>
      <w:r w:rsidR="006F5B55">
        <w:t xml:space="preserve">acknowledge or </w:t>
      </w:r>
      <w:r w:rsidR="009E5E66">
        <w:t xml:space="preserve">lean into </w:t>
      </w:r>
      <w:r w:rsidR="006F5B55">
        <w:t>the homoeroticism of the text</w:t>
      </w:r>
      <w:r w:rsidR="009E5E66">
        <w:t>.</w:t>
      </w:r>
      <w:r w:rsidRPr="003677B8">
        <w:t>)</w:t>
      </w:r>
    </w:p>
    <w:p w14:paraId="217F131B" w14:textId="77777777" w:rsidR="009B4FFD" w:rsidRPr="003677B8" w:rsidRDefault="009B4FFD" w:rsidP="009B4FFD"/>
    <w:p w14:paraId="230CA5E9" w14:textId="77777777" w:rsidR="009B4FFD" w:rsidRPr="003677B8" w:rsidRDefault="009B4FFD" w:rsidP="009B4FFD">
      <w:pPr>
        <w:pStyle w:val="character"/>
        <w:rPr>
          <w:rFonts w:ascii="Times New Roman" w:hAnsi="Times New Roman" w:cs="Times New Roman"/>
        </w:rPr>
      </w:pPr>
      <w:r w:rsidRPr="003677B8">
        <w:rPr>
          <w:rFonts w:ascii="Times New Roman" w:hAnsi="Times New Roman" w:cs="Times New Roman"/>
        </w:rPr>
        <w:t>THE TRUE BELIEVER</w:t>
      </w:r>
    </w:p>
    <w:p w14:paraId="3745B0D7" w14:textId="77777777" w:rsidR="009B4FFD" w:rsidRPr="003677B8" w:rsidRDefault="009B4FFD" w:rsidP="009B4FFD">
      <w:r w:rsidRPr="003677B8">
        <w:tab/>
      </w:r>
      <w:r w:rsidRPr="003677B8">
        <w:tab/>
      </w:r>
      <w:r w:rsidRPr="003677B8">
        <w:tab/>
        <w:t>There are, young man,</w:t>
      </w:r>
    </w:p>
    <w:p w14:paraId="079DEFBE" w14:textId="77777777" w:rsidR="009B4FFD" w:rsidRPr="003677B8" w:rsidRDefault="009B4FFD" w:rsidP="009B4FFD">
      <w:r w:rsidRPr="003677B8">
        <w:t>two principles for humankind: first the goddess</w:t>
      </w:r>
    </w:p>
    <w:p w14:paraId="5102F203" w14:textId="77777777" w:rsidR="009B4FFD" w:rsidRPr="003677B8" w:rsidRDefault="009B4FFD" w:rsidP="009B4FFD">
      <w:r w:rsidRPr="003677B8">
        <w:t>Demeter—you can call her that, or Earth—</w:t>
      </w:r>
    </w:p>
    <w:p w14:paraId="790B3A73" w14:textId="77777777" w:rsidR="009B4FFD" w:rsidRPr="003677B8" w:rsidRDefault="009B4FFD" w:rsidP="009B4FFD">
      <w:r w:rsidRPr="003677B8">
        <w:t>who nourishes us with solid food. Then comes</w:t>
      </w:r>
    </w:p>
    <w:p w14:paraId="3ECE340E" w14:textId="77777777" w:rsidR="009B4FFD" w:rsidRPr="003677B8" w:rsidRDefault="009B4FFD" w:rsidP="009B4FFD">
      <w:r w:rsidRPr="003677B8">
        <w:t>the son of Semele, equal in power, who invented</w:t>
      </w:r>
    </w:p>
    <w:p w14:paraId="07AFD4AE" w14:textId="77777777" w:rsidR="009B4FFD" w:rsidRPr="003677B8" w:rsidRDefault="009B4FFD" w:rsidP="009B4FFD">
      <w:r w:rsidRPr="003677B8">
        <w:t>and introduced to mortals the liquid of the grape,</w:t>
      </w:r>
    </w:p>
    <w:p w14:paraId="7F7ED7A5" w14:textId="77777777" w:rsidR="009B4FFD" w:rsidRPr="003677B8" w:rsidRDefault="009B4FFD" w:rsidP="009B4FFD">
      <w:r w:rsidRPr="003677B8">
        <w:t>which gives weak humans surcease from pain,</w:t>
      </w:r>
    </w:p>
    <w:p w14:paraId="4023DD3C" w14:textId="77777777" w:rsidR="009B4FFD" w:rsidRPr="003677B8" w:rsidRDefault="009B4FFD" w:rsidP="009B4FFD">
      <w:r w:rsidRPr="003677B8">
        <w:t>when they’re glutted with the liquor of the vine,</w:t>
      </w:r>
    </w:p>
    <w:p w14:paraId="3AEB3039" w14:textId="77777777" w:rsidR="009B4FFD" w:rsidRPr="003677B8" w:rsidRDefault="009B4FFD" w:rsidP="009B4FFD">
      <w:r w:rsidRPr="003677B8">
        <w:t>and gives us sleep, to forget the evils of our days.</w:t>
      </w:r>
    </w:p>
    <w:p w14:paraId="6BA5C3FC" w14:textId="77777777" w:rsidR="009B4FFD" w:rsidRPr="003677B8" w:rsidRDefault="009B4FFD" w:rsidP="009B4FFD">
      <w:r w:rsidRPr="003677B8">
        <w:lastRenderedPageBreak/>
        <w:t>There is no other remedy for our affliction.</w:t>
      </w:r>
    </w:p>
    <w:p w14:paraId="515C8D1D" w14:textId="77777777" w:rsidR="009B4FFD" w:rsidRPr="003677B8" w:rsidRDefault="009B4FFD" w:rsidP="009B4FFD"/>
    <w:p w14:paraId="669E6108"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(He stares at his glass, downs it, pours another. Picks up reading from a later page.)</w:t>
      </w:r>
    </w:p>
    <w:p w14:paraId="64FD6564" w14:textId="77777777" w:rsidR="009B4FFD" w:rsidRPr="003677B8" w:rsidRDefault="009B4FFD" w:rsidP="00794F70">
      <w:pPr>
        <w:jc w:val="center"/>
      </w:pPr>
    </w:p>
    <w:p w14:paraId="6827A656" w14:textId="77777777" w:rsidR="009B4FFD" w:rsidRPr="003677B8" w:rsidRDefault="009B4FFD" w:rsidP="009B4FFD">
      <w:r w:rsidRPr="003677B8">
        <w:t>That girlish stranger who’s introduced this new plague</w:t>
      </w:r>
    </w:p>
    <w:p w14:paraId="5425187E" w14:textId="77777777" w:rsidR="009B4FFD" w:rsidRPr="003677B8" w:rsidRDefault="009B4FFD" w:rsidP="009B4FFD">
      <w:r w:rsidRPr="003677B8">
        <w:t>and fouled our beds—I want him. Track him down</w:t>
      </w:r>
    </w:p>
    <w:p w14:paraId="2E297F27" w14:textId="77777777" w:rsidR="009B4FFD" w:rsidRPr="003677B8" w:rsidRDefault="009B4FFD" w:rsidP="009B4FFD">
      <w:r w:rsidRPr="003677B8">
        <w:t>and when you find him, tie him up, bring him here,</w:t>
      </w:r>
    </w:p>
    <w:p w14:paraId="08FFCBCB" w14:textId="77777777" w:rsidR="009B4FFD" w:rsidRPr="003677B8" w:rsidRDefault="009B4FFD" w:rsidP="009B4FFD">
      <w:proofErr w:type="gramStart"/>
      <w:r w:rsidRPr="003677B8">
        <w:t>so</w:t>
      </w:r>
      <w:proofErr w:type="gramEnd"/>
      <w:r w:rsidRPr="003677B8">
        <w:t xml:space="preserve"> he can get what he deserves, death by stoning.</w:t>
      </w:r>
    </w:p>
    <w:p w14:paraId="5839EF4E" w14:textId="77777777" w:rsidR="009B4FFD" w:rsidRPr="003677B8" w:rsidRDefault="009B4FFD" w:rsidP="009B4FFD"/>
    <w:p w14:paraId="419E64E5"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(More page flipping.)</w:t>
      </w:r>
    </w:p>
    <w:p w14:paraId="74916BB2" w14:textId="77777777" w:rsidR="009B4FFD" w:rsidRPr="003677B8" w:rsidRDefault="009B4FFD" w:rsidP="009B4FFD"/>
    <w:p w14:paraId="09DD88F3" w14:textId="77777777" w:rsidR="009B4FFD" w:rsidRPr="003677B8" w:rsidRDefault="009B4FFD" w:rsidP="009B4FFD">
      <w:r w:rsidRPr="003677B8">
        <w:t>What a mane of hair you have: very seductive.</w:t>
      </w:r>
    </w:p>
    <w:p w14:paraId="12DB7A5E" w14:textId="77777777" w:rsidR="009B4FFD" w:rsidRPr="003677B8" w:rsidRDefault="009B4FFD" w:rsidP="009B4FFD">
      <w:r w:rsidRPr="003677B8">
        <w:t>Look at it falling down your cheeks.</w:t>
      </w:r>
    </w:p>
    <w:p w14:paraId="08F22272" w14:textId="77777777" w:rsidR="009B4FFD" w:rsidRPr="003677B8" w:rsidRDefault="009B4FFD" w:rsidP="009B4FFD">
      <w:r w:rsidRPr="003677B8">
        <w:t>Good hand holds for a wrestler.</w:t>
      </w:r>
    </w:p>
    <w:p w14:paraId="4C202F07" w14:textId="77777777" w:rsidR="009B4FFD" w:rsidRPr="003677B8" w:rsidRDefault="009B4FFD" w:rsidP="009B4FFD">
      <w:r w:rsidRPr="003677B8">
        <w:t>And how white your skin is: you must be careful</w:t>
      </w:r>
    </w:p>
    <w:p w14:paraId="09B9018E" w14:textId="77777777" w:rsidR="009B4FFD" w:rsidRPr="003677B8" w:rsidRDefault="009B4FFD" w:rsidP="009B4FFD">
      <w:r w:rsidRPr="003677B8">
        <w:t>about staying out of the sun.</w:t>
      </w:r>
    </w:p>
    <w:p w14:paraId="197D482E" w14:textId="77777777" w:rsidR="009B4FFD" w:rsidRPr="003677B8" w:rsidRDefault="009B4FFD" w:rsidP="009B4FFD">
      <w:r w:rsidRPr="003677B8">
        <w:t>Oh, yes, handsome you, in the shade.</w:t>
      </w:r>
    </w:p>
    <w:p w14:paraId="7646CAE6" w14:textId="77777777" w:rsidR="009B4FFD" w:rsidRPr="003677B8" w:rsidRDefault="009B4FFD" w:rsidP="009B4FFD"/>
    <w:p w14:paraId="14E2D09E"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(Flip)</w:t>
      </w:r>
    </w:p>
    <w:p w14:paraId="5C6A0900" w14:textId="77777777" w:rsidR="009B4FFD" w:rsidRPr="003677B8" w:rsidRDefault="009B4FFD" w:rsidP="009B4FFD"/>
    <w:p w14:paraId="6AE82967" w14:textId="77777777" w:rsidR="009B4FFD" w:rsidRPr="003677B8" w:rsidRDefault="009B4FFD" w:rsidP="009B4FFD">
      <w:r w:rsidRPr="003677B8">
        <w:t>My hair is holy: I’ve grown it for the god.</w:t>
      </w:r>
    </w:p>
    <w:p w14:paraId="67893D8A" w14:textId="77777777" w:rsidR="009B4FFD" w:rsidRPr="003677B8" w:rsidRDefault="009B4FFD" w:rsidP="009B4FFD"/>
    <w:p w14:paraId="170AD158"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(Flip)</w:t>
      </w:r>
    </w:p>
    <w:p w14:paraId="150DDA43" w14:textId="77777777" w:rsidR="009B4FFD" w:rsidRPr="003677B8" w:rsidRDefault="009B4FFD" w:rsidP="009B4FFD"/>
    <w:p w14:paraId="4F7B0625" w14:textId="77777777" w:rsidR="009B4FFD" w:rsidRPr="003677B8" w:rsidRDefault="009B4FFD" w:rsidP="009B4FFD">
      <w:r w:rsidRPr="003677B8">
        <w:t>Do</w:t>
      </w:r>
    </w:p>
    <w:p w14:paraId="3DA7900F" w14:textId="77777777" w:rsidR="009B4FFD" w:rsidRPr="003677B8" w:rsidRDefault="009B4FFD" w:rsidP="009B4FFD">
      <w:r w:rsidRPr="003677B8">
        <w:t xml:space="preserve">     you see us?</w:t>
      </w:r>
    </w:p>
    <w:p w14:paraId="604E6863" w14:textId="77777777" w:rsidR="009B4FFD" w:rsidRPr="003677B8" w:rsidRDefault="009B4FFD" w:rsidP="009B4FFD">
      <w:r w:rsidRPr="003677B8">
        <w:tab/>
        <w:t>Do you</w:t>
      </w:r>
    </w:p>
    <w:p w14:paraId="3B078F1B" w14:textId="77777777" w:rsidR="009B4FFD" w:rsidRPr="003677B8" w:rsidRDefault="009B4FFD" w:rsidP="009B4FFD">
      <w:r w:rsidRPr="003677B8">
        <w:t>see these</w:t>
      </w:r>
    </w:p>
    <w:p w14:paraId="2C09E34A" w14:textId="77777777" w:rsidR="009B4FFD" w:rsidRPr="003677B8" w:rsidRDefault="009B4FFD" w:rsidP="009B4FFD">
      <w:r w:rsidRPr="003677B8">
        <w:t xml:space="preserve">     things, son</w:t>
      </w:r>
    </w:p>
    <w:p w14:paraId="1261579E" w14:textId="77777777" w:rsidR="009B4FFD" w:rsidRPr="003677B8" w:rsidRDefault="009B4FFD" w:rsidP="009B4FFD">
      <w:r w:rsidRPr="003677B8">
        <w:tab/>
        <w:t>of Zeus?</w:t>
      </w:r>
    </w:p>
    <w:p w14:paraId="3B6AF1AF" w14:textId="77777777" w:rsidR="009B4FFD" w:rsidRPr="003677B8" w:rsidRDefault="009B4FFD" w:rsidP="009B4FFD">
      <w:r w:rsidRPr="003677B8">
        <w:t>Dionysus,</w:t>
      </w:r>
    </w:p>
    <w:p w14:paraId="10C6A3A3" w14:textId="77777777" w:rsidR="009B4FFD" w:rsidRPr="003677B8" w:rsidRDefault="009B4FFD" w:rsidP="009B4FFD">
      <w:r w:rsidRPr="003677B8">
        <w:t xml:space="preserve">     do you see</w:t>
      </w:r>
    </w:p>
    <w:p w14:paraId="2F806E9F" w14:textId="77777777" w:rsidR="009B4FFD" w:rsidRPr="003677B8" w:rsidRDefault="009B4FFD" w:rsidP="009B4FFD">
      <w:r w:rsidRPr="003677B8">
        <w:tab/>
        <w:t>our battle,</w:t>
      </w:r>
    </w:p>
    <w:p w14:paraId="6D208B65" w14:textId="77777777" w:rsidR="009B4FFD" w:rsidRPr="003677B8" w:rsidRDefault="009B4FFD" w:rsidP="009B4FFD">
      <w:r w:rsidRPr="003677B8">
        <w:t>our suffering</w:t>
      </w:r>
    </w:p>
    <w:p w14:paraId="1490A664" w14:textId="77777777" w:rsidR="009B4FFD" w:rsidRPr="003677B8" w:rsidRDefault="009B4FFD" w:rsidP="009B4FFD">
      <w:r w:rsidRPr="003677B8">
        <w:t xml:space="preserve">     in</w:t>
      </w:r>
    </w:p>
    <w:p w14:paraId="0C4C182F" w14:textId="77777777" w:rsidR="009B4FFD" w:rsidRPr="003677B8" w:rsidRDefault="009B4FFD" w:rsidP="009B4FFD">
      <w:r w:rsidRPr="003677B8">
        <w:tab/>
        <w:t>oppression?</w:t>
      </w:r>
    </w:p>
    <w:p w14:paraId="5E486BFC" w14:textId="77777777" w:rsidR="009B4FFD" w:rsidRPr="003677B8" w:rsidRDefault="009B4FFD" w:rsidP="009B4FFD"/>
    <w:p w14:paraId="1B638322"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(Flip)</w:t>
      </w:r>
    </w:p>
    <w:p w14:paraId="53AA67FF" w14:textId="77777777" w:rsidR="009B4FFD" w:rsidRPr="003677B8" w:rsidRDefault="009B4FFD" w:rsidP="009B4FFD"/>
    <w:p w14:paraId="4B6487C3" w14:textId="77777777" w:rsidR="009B4FFD" w:rsidRPr="003677B8" w:rsidRDefault="009B4FFD" w:rsidP="009B4FFD">
      <w:r w:rsidRPr="003677B8">
        <w:t>Roar, lightning! Roar, bolt! Fire!</w:t>
      </w:r>
    </w:p>
    <w:p w14:paraId="6AB933C8" w14:textId="77777777" w:rsidR="009B4FFD" w:rsidRPr="003677B8" w:rsidRDefault="009B4FFD" w:rsidP="009B4FFD">
      <w:r w:rsidRPr="003677B8">
        <w:t>Let the fire consume! Consume and roar!</w:t>
      </w:r>
    </w:p>
    <w:p w14:paraId="5E0467BB" w14:textId="77777777" w:rsidR="009B4FFD" w:rsidRPr="003677B8" w:rsidRDefault="009B4FFD" w:rsidP="009B4FFD"/>
    <w:p w14:paraId="6A0C563C"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(Flip)</w:t>
      </w:r>
    </w:p>
    <w:p w14:paraId="76552BD0" w14:textId="77777777" w:rsidR="009B4FFD" w:rsidRPr="003677B8" w:rsidRDefault="009B4FFD" w:rsidP="009B4FFD"/>
    <w:p w14:paraId="3C7EB99B" w14:textId="77777777" w:rsidR="009B4FFD" w:rsidRPr="003677B8" w:rsidRDefault="009B4FFD" w:rsidP="009B4FFD">
      <w:r w:rsidRPr="003677B8">
        <w:t>A man, a mortal, dares to struggle with a god!</w:t>
      </w:r>
    </w:p>
    <w:p w14:paraId="64A350A3" w14:textId="77777777" w:rsidR="009B4FFD" w:rsidRPr="003677B8" w:rsidRDefault="009B4FFD" w:rsidP="009B4FFD"/>
    <w:p w14:paraId="68597B8B" w14:textId="77777777" w:rsidR="009B4FFD" w:rsidRPr="003677B8" w:rsidRDefault="009B4FFD" w:rsidP="009B4FFD">
      <w:pPr>
        <w:pStyle w:val="direction"/>
        <w:rPr>
          <w:rFonts w:ascii="Times New Roman" w:hAnsi="Times New Roman" w:cs="Times New Roman"/>
        </w:rPr>
      </w:pPr>
      <w:r w:rsidRPr="003677B8">
        <w:rPr>
          <w:rFonts w:ascii="Times New Roman" w:hAnsi="Times New Roman" w:cs="Times New Roman"/>
        </w:rPr>
        <w:t>(He hits a peak. He pauses. He drinks. Flip. Quieter.)</w:t>
      </w:r>
    </w:p>
    <w:p w14:paraId="4BE566C7" w14:textId="77777777" w:rsidR="009B4FFD" w:rsidRPr="003677B8" w:rsidRDefault="009B4FFD" w:rsidP="009B4FFD"/>
    <w:p w14:paraId="3FE45942" w14:textId="12F89731" w:rsidR="009B4FFD" w:rsidRPr="003677B8" w:rsidRDefault="009B4FFD" w:rsidP="009B4FFD">
      <w:r w:rsidRPr="003677B8">
        <w:t>if you desire what shouldn’t be desired, come out.</w:t>
      </w:r>
    </w:p>
    <w:p w14:paraId="289BC338" w14:textId="77777777" w:rsidR="00B237B9" w:rsidRPr="003677B8" w:rsidRDefault="00B237B9" w:rsidP="009B4FFD"/>
    <w:p w14:paraId="75F50CBF" w14:textId="5C285A9E" w:rsidR="00B237B9" w:rsidRDefault="000659A5">
      <w:pPr>
        <w:pStyle w:val="direction"/>
        <w:rPr>
          <w:ins w:id="227" w:author="Sloka Krishnan" w:date="2021-09-09T19:14:00Z"/>
        </w:rPr>
      </w:pPr>
      <w:ins w:id="228" w:author="Sloka Krishnan" w:date="2021-08-22T19:31:00Z">
        <w:r>
          <w:t>(He closes the book</w:t>
        </w:r>
        <w:r w:rsidR="000A6EE6">
          <w:t xml:space="preserve">. He </w:t>
        </w:r>
      </w:ins>
      <w:ins w:id="229" w:author="Sloka Krishnan" w:date="2021-08-22T19:32:00Z">
        <w:r w:rsidR="000A6EE6">
          <w:t>looks into space</w:t>
        </w:r>
      </w:ins>
      <w:ins w:id="230" w:author="Sloka Krishnan" w:date="2021-08-22T19:31:00Z">
        <w:r w:rsidR="000A6EE6">
          <w:t>.)</w:t>
        </w:r>
      </w:ins>
    </w:p>
    <w:p w14:paraId="132937E4" w14:textId="2F51ED29" w:rsidR="00D9414D" w:rsidRDefault="00D9414D">
      <w:pPr>
        <w:pStyle w:val="direction"/>
        <w:rPr>
          <w:ins w:id="231" w:author="Sloka Krishnan" w:date="2021-09-09T19:14:00Z"/>
        </w:rPr>
      </w:pPr>
    </w:p>
    <w:p w14:paraId="750414BC" w14:textId="77777777" w:rsidR="00D9414D" w:rsidRPr="003677B8" w:rsidRDefault="00D9414D" w:rsidP="00C55C44"/>
    <w:p w14:paraId="54F6E69C" w14:textId="77777777" w:rsidR="00B237B9" w:rsidRPr="003677B8" w:rsidRDefault="00B237B9" w:rsidP="00B237B9">
      <w:pPr>
        <w:pStyle w:val="scene"/>
        <w:rPr>
          <w:rFonts w:cs="Times New Roman"/>
        </w:rPr>
      </w:pPr>
    </w:p>
    <w:p w14:paraId="1EF9C5D1" w14:textId="77777777" w:rsidR="00B237B9" w:rsidRPr="003677B8" w:rsidRDefault="00B237B9" w:rsidP="00700756">
      <w:pPr>
        <w:pStyle w:val="character"/>
      </w:pPr>
    </w:p>
    <w:p w14:paraId="6F269FEA" w14:textId="36ECD86A" w:rsidR="00B237B9" w:rsidRPr="003677B8" w:rsidRDefault="00A60EEF" w:rsidP="003B6010">
      <w:pPr>
        <w:pStyle w:val="direction"/>
        <w:rPr>
          <w:rFonts w:ascii="Times New Roman" w:hAnsi="Times New Roman" w:cs="Times New Roman"/>
          <w:b/>
        </w:rPr>
      </w:pPr>
      <w:r>
        <w:rPr>
          <w:rFonts w:ascii="Times New Roman" w:hAnsi="Times New Roman" w:cs="Times New Roman"/>
        </w:rPr>
        <w:t>(</w:t>
      </w:r>
      <w:r w:rsidR="009B35A0">
        <w:rPr>
          <w:rFonts w:ascii="Times New Roman" w:hAnsi="Times New Roman" w:cs="Times New Roman"/>
        </w:rPr>
        <w:t>The</w:t>
      </w:r>
      <w:r>
        <w:rPr>
          <w:rFonts w:ascii="Times New Roman" w:hAnsi="Times New Roman" w:cs="Times New Roman"/>
        </w:rPr>
        <w:t xml:space="preserve"> TRIO OF </w:t>
      </w:r>
      <w:r w:rsidR="007362D9">
        <w:rPr>
          <w:rFonts w:ascii="Times New Roman" w:hAnsi="Times New Roman" w:cs="Times New Roman"/>
        </w:rPr>
        <w:t>OUTCASTS</w:t>
      </w:r>
      <w:r>
        <w:rPr>
          <w:rFonts w:ascii="Times New Roman" w:hAnsi="Times New Roman" w:cs="Times New Roman"/>
        </w:rPr>
        <w:t xml:space="preserve"> </w:t>
      </w:r>
      <w:r w:rsidR="009B35A0">
        <w:rPr>
          <w:rFonts w:ascii="Times New Roman" w:hAnsi="Times New Roman" w:cs="Times New Roman"/>
        </w:rPr>
        <w:t>materialize</w:t>
      </w:r>
      <w:r w:rsidR="00AA698D">
        <w:rPr>
          <w:rFonts w:ascii="Times New Roman" w:hAnsi="Times New Roman" w:cs="Times New Roman"/>
        </w:rPr>
        <w:t xml:space="preserve"> an office</w:t>
      </w:r>
      <w:r w:rsidR="00073CAA">
        <w:rPr>
          <w:rFonts w:ascii="Times New Roman" w:hAnsi="Times New Roman" w:cs="Times New Roman"/>
        </w:rPr>
        <w:t>, which they</w:t>
      </w:r>
      <w:r w:rsidR="00AA698D">
        <w:rPr>
          <w:rFonts w:ascii="Times New Roman" w:hAnsi="Times New Roman" w:cs="Times New Roman"/>
        </w:rPr>
        <w:t xml:space="preserve"> enter determined</w:t>
      </w:r>
      <w:r w:rsidR="00073CAA">
        <w:rPr>
          <w:rFonts w:ascii="Times New Roman" w:hAnsi="Times New Roman" w:cs="Times New Roman"/>
        </w:rPr>
        <w:t xml:space="preserve"> and searching. Shortly upon entering, </w:t>
      </w:r>
      <w:r w:rsidR="00027628">
        <w:rPr>
          <w:rFonts w:ascii="Times New Roman" w:hAnsi="Times New Roman" w:cs="Times New Roman"/>
        </w:rPr>
        <w:t xml:space="preserve">however, </w:t>
      </w:r>
      <w:r w:rsidR="00073CAA">
        <w:rPr>
          <w:rFonts w:ascii="Times New Roman" w:hAnsi="Times New Roman" w:cs="Times New Roman"/>
        </w:rPr>
        <w:t>they</w:t>
      </w:r>
      <w:r w:rsidR="009B35A0">
        <w:rPr>
          <w:rFonts w:ascii="Times New Roman" w:hAnsi="Times New Roman" w:cs="Times New Roman"/>
        </w:rPr>
        <w:t xml:space="preserve"> </w:t>
      </w:r>
      <w:r>
        <w:rPr>
          <w:rFonts w:ascii="Times New Roman" w:hAnsi="Times New Roman" w:cs="Times New Roman"/>
        </w:rPr>
        <w:t xml:space="preserve">feel a </w:t>
      </w:r>
      <w:r w:rsidR="00073CAA">
        <w:rPr>
          <w:rFonts w:ascii="Times New Roman" w:hAnsi="Times New Roman" w:cs="Times New Roman"/>
        </w:rPr>
        <w:t xml:space="preserve">debilitating </w:t>
      </w:r>
      <w:r>
        <w:rPr>
          <w:rFonts w:ascii="Times New Roman" w:hAnsi="Times New Roman" w:cs="Times New Roman"/>
        </w:rPr>
        <w:t>jolt of destruction</w:t>
      </w:r>
      <w:r w:rsidR="00325DC3">
        <w:rPr>
          <w:rFonts w:ascii="Times New Roman" w:hAnsi="Times New Roman" w:cs="Times New Roman"/>
        </w:rPr>
        <w:t xml:space="preserve"> and hear the sounds of the forest being destroyed. They listen intently, in pain, before they sing. Unlike before, one </w:t>
      </w:r>
      <w:r w:rsidR="000D06C6">
        <w:rPr>
          <w:rFonts w:ascii="Times New Roman" w:hAnsi="Times New Roman" w:cs="Times New Roman"/>
        </w:rPr>
        <w:t>OUTCAST</w:t>
      </w:r>
      <w:r w:rsidR="00325DC3">
        <w:rPr>
          <w:rFonts w:ascii="Times New Roman" w:hAnsi="Times New Roman" w:cs="Times New Roman"/>
        </w:rPr>
        <w:t xml:space="preserve"> begins before the others tentatively join. The song is delivered in conversation rather than [real or attempted] unison</w:t>
      </w:r>
      <w:r>
        <w:rPr>
          <w:rFonts w:ascii="Times New Roman" w:hAnsi="Times New Roman" w:cs="Times New Roman"/>
        </w:rPr>
        <w:t>.</w:t>
      </w:r>
      <w:r w:rsidR="00B237B9" w:rsidRPr="003677B8">
        <w:rPr>
          <w:rFonts w:ascii="Times New Roman" w:hAnsi="Times New Roman" w:cs="Times New Roman"/>
        </w:rPr>
        <w:t>)</w:t>
      </w:r>
    </w:p>
    <w:p w14:paraId="2E3A934A" w14:textId="77777777" w:rsidR="00B237B9" w:rsidRPr="003677B8" w:rsidRDefault="00B237B9" w:rsidP="00B237B9"/>
    <w:p w14:paraId="18315900" w14:textId="0F3FFD39" w:rsidR="00B237B9" w:rsidRPr="003677B8" w:rsidRDefault="00B237B9" w:rsidP="00B237B9">
      <w:pPr>
        <w:pStyle w:val="character"/>
        <w:rPr>
          <w:rFonts w:ascii="Times New Roman" w:hAnsi="Times New Roman" w:cs="Times New Roman"/>
        </w:rPr>
      </w:pPr>
      <w:r w:rsidRPr="003677B8">
        <w:rPr>
          <w:rFonts w:ascii="Times New Roman" w:hAnsi="Times New Roman" w:cs="Times New Roman"/>
        </w:rPr>
        <w:t xml:space="preserve">THE </w:t>
      </w:r>
      <w:r w:rsidR="000D06C6">
        <w:rPr>
          <w:rFonts w:ascii="Times New Roman" w:hAnsi="Times New Roman" w:cs="Times New Roman"/>
        </w:rPr>
        <w:t>OUTCASTS</w:t>
      </w:r>
    </w:p>
    <w:p w14:paraId="383003AE" w14:textId="77777777" w:rsidR="00B237B9" w:rsidRPr="003677B8" w:rsidRDefault="00B237B9" w:rsidP="00B237B9">
      <w:r w:rsidRPr="003677B8">
        <w:t xml:space="preserve">Everything is gone </w:t>
      </w:r>
      <w:proofErr w:type="spellStart"/>
      <w:r w:rsidRPr="003677B8">
        <w:t>gone</w:t>
      </w:r>
      <w:proofErr w:type="spellEnd"/>
      <w:r w:rsidRPr="003677B8">
        <w:t xml:space="preserve"> </w:t>
      </w:r>
      <w:proofErr w:type="spellStart"/>
      <w:r w:rsidRPr="003677B8">
        <w:t>gone</w:t>
      </w:r>
      <w:proofErr w:type="spellEnd"/>
      <w:r w:rsidRPr="003677B8">
        <w:t xml:space="preserve"> </w:t>
      </w:r>
      <w:proofErr w:type="spellStart"/>
      <w:r w:rsidRPr="003677B8">
        <w:t>gone</w:t>
      </w:r>
      <w:proofErr w:type="spellEnd"/>
      <w:r w:rsidRPr="003677B8">
        <w:t xml:space="preserve"> </w:t>
      </w:r>
      <w:proofErr w:type="spellStart"/>
      <w:r w:rsidRPr="003677B8">
        <w:t>gone</w:t>
      </w:r>
      <w:proofErr w:type="spellEnd"/>
      <w:r w:rsidRPr="003677B8">
        <w:t xml:space="preserve"> </w:t>
      </w:r>
      <w:proofErr w:type="spellStart"/>
      <w:r w:rsidRPr="003677B8">
        <w:t>gone</w:t>
      </w:r>
      <w:proofErr w:type="spellEnd"/>
      <w:r w:rsidRPr="003677B8">
        <w:t>.</w:t>
      </w:r>
    </w:p>
    <w:p w14:paraId="250A0A45" w14:textId="77777777" w:rsidR="00B237B9" w:rsidRPr="003677B8" w:rsidRDefault="00B237B9" w:rsidP="00B237B9">
      <w:r w:rsidRPr="003677B8">
        <w:t xml:space="preserve">It’s time for moving on </w:t>
      </w:r>
      <w:proofErr w:type="spellStart"/>
      <w:r w:rsidRPr="003677B8">
        <w:t>on</w:t>
      </w:r>
      <w:proofErr w:type="spellEnd"/>
      <w:r w:rsidRPr="003677B8">
        <w:t xml:space="preserve"> </w:t>
      </w:r>
      <w:proofErr w:type="spellStart"/>
      <w:r w:rsidRPr="003677B8">
        <w:t>on</w:t>
      </w:r>
      <w:proofErr w:type="spellEnd"/>
      <w:r w:rsidRPr="003677B8">
        <w:t xml:space="preserve"> </w:t>
      </w:r>
      <w:proofErr w:type="spellStart"/>
      <w:r w:rsidRPr="003677B8">
        <w:t>on</w:t>
      </w:r>
      <w:proofErr w:type="spellEnd"/>
      <w:r w:rsidRPr="003677B8">
        <w:t xml:space="preserve"> </w:t>
      </w:r>
      <w:proofErr w:type="spellStart"/>
      <w:r w:rsidRPr="003677B8">
        <w:t>on</w:t>
      </w:r>
      <w:proofErr w:type="spellEnd"/>
      <w:r w:rsidRPr="003677B8">
        <w:t xml:space="preserve"> </w:t>
      </w:r>
      <w:proofErr w:type="spellStart"/>
      <w:r w:rsidRPr="003677B8">
        <w:t>on</w:t>
      </w:r>
      <w:proofErr w:type="spellEnd"/>
      <w:r w:rsidRPr="003677B8">
        <w:t>.</w:t>
      </w:r>
    </w:p>
    <w:p w14:paraId="0D38CDAA" w14:textId="77777777" w:rsidR="00B237B9" w:rsidRPr="003677B8" w:rsidRDefault="00B237B9" w:rsidP="00B237B9">
      <w:r w:rsidRPr="003677B8">
        <w:t xml:space="preserve">It’s all just sticks and stones </w:t>
      </w:r>
      <w:proofErr w:type="spellStart"/>
      <w:r w:rsidRPr="003677B8">
        <w:t>stones</w:t>
      </w:r>
      <w:proofErr w:type="spellEnd"/>
      <w:r w:rsidRPr="003677B8">
        <w:t xml:space="preserve"> </w:t>
      </w:r>
      <w:proofErr w:type="spellStart"/>
      <w:r w:rsidRPr="003677B8">
        <w:t>stones</w:t>
      </w:r>
      <w:proofErr w:type="spellEnd"/>
      <w:r w:rsidRPr="003677B8">
        <w:t xml:space="preserve"> </w:t>
      </w:r>
      <w:proofErr w:type="spellStart"/>
      <w:r w:rsidRPr="003677B8">
        <w:t>stones</w:t>
      </w:r>
      <w:proofErr w:type="spellEnd"/>
      <w:r w:rsidRPr="003677B8">
        <w:t xml:space="preserve"> </w:t>
      </w:r>
      <w:proofErr w:type="spellStart"/>
      <w:r w:rsidRPr="003677B8">
        <w:t>stones</w:t>
      </w:r>
      <w:proofErr w:type="spellEnd"/>
      <w:r w:rsidRPr="003677B8">
        <w:t xml:space="preserve"> </w:t>
      </w:r>
      <w:proofErr w:type="spellStart"/>
      <w:r w:rsidRPr="003677B8">
        <w:t>stones</w:t>
      </w:r>
      <w:proofErr w:type="spellEnd"/>
      <w:r w:rsidRPr="003677B8">
        <w:t>.</w:t>
      </w:r>
    </w:p>
    <w:p w14:paraId="5736A901" w14:textId="77777777" w:rsidR="00B237B9" w:rsidRPr="003677B8" w:rsidRDefault="00B237B9" w:rsidP="00B237B9">
      <w:r w:rsidRPr="003677B8">
        <w:t xml:space="preserve">We feel them crack our bones </w:t>
      </w:r>
      <w:proofErr w:type="spellStart"/>
      <w:r w:rsidRPr="003677B8">
        <w:t>bones</w:t>
      </w:r>
      <w:proofErr w:type="spellEnd"/>
      <w:r w:rsidRPr="003677B8">
        <w:t xml:space="preserve"> </w:t>
      </w:r>
      <w:proofErr w:type="spellStart"/>
      <w:r w:rsidRPr="003677B8">
        <w:t>bones</w:t>
      </w:r>
      <w:proofErr w:type="spellEnd"/>
      <w:r w:rsidRPr="003677B8">
        <w:t xml:space="preserve"> </w:t>
      </w:r>
      <w:proofErr w:type="spellStart"/>
      <w:r w:rsidRPr="003677B8">
        <w:t>bones</w:t>
      </w:r>
      <w:proofErr w:type="spellEnd"/>
      <w:r w:rsidRPr="003677B8">
        <w:t xml:space="preserve"> </w:t>
      </w:r>
      <w:proofErr w:type="spellStart"/>
      <w:r w:rsidRPr="003677B8">
        <w:t>bones</w:t>
      </w:r>
      <w:proofErr w:type="spellEnd"/>
      <w:r w:rsidRPr="003677B8">
        <w:t>.</w:t>
      </w:r>
    </w:p>
    <w:p w14:paraId="66FE78AE" w14:textId="77777777" w:rsidR="00B237B9" w:rsidRPr="003677B8" w:rsidRDefault="00B237B9" w:rsidP="00B237B9"/>
    <w:p w14:paraId="4B68ABF0" w14:textId="77777777" w:rsidR="00B237B9" w:rsidRPr="003677B8" w:rsidRDefault="00B237B9" w:rsidP="00B237B9">
      <w:r w:rsidRPr="003677B8">
        <w:t>And we move on (we move on)</w:t>
      </w:r>
    </w:p>
    <w:p w14:paraId="0998F247" w14:textId="77777777" w:rsidR="00B237B9" w:rsidRPr="003677B8" w:rsidRDefault="00B237B9" w:rsidP="00B237B9">
      <w:r w:rsidRPr="003677B8">
        <w:t>To the men who are waiting (waiting, waiting).</w:t>
      </w:r>
    </w:p>
    <w:p w14:paraId="4B934A56" w14:textId="77777777" w:rsidR="00B237B9" w:rsidRPr="003677B8" w:rsidRDefault="00B237B9" w:rsidP="00B237B9">
      <w:r w:rsidRPr="003677B8">
        <w:t>We move on! (We move on!)</w:t>
      </w:r>
    </w:p>
    <w:p w14:paraId="6C979616" w14:textId="77777777" w:rsidR="00B237B9" w:rsidRPr="003677B8" w:rsidRDefault="00B237B9" w:rsidP="00B237B9">
      <w:r w:rsidRPr="003677B8">
        <w:t>As we plan our revenge.</w:t>
      </w:r>
    </w:p>
    <w:p w14:paraId="0E65C9D3" w14:textId="77777777" w:rsidR="00B237B9" w:rsidRPr="003677B8" w:rsidRDefault="00B237B9" w:rsidP="00B237B9"/>
    <w:p w14:paraId="71FC52A1" w14:textId="216C9747" w:rsidR="00B237B9" w:rsidRPr="003677B8" w:rsidRDefault="00B237B9" w:rsidP="00B237B9">
      <w:r w:rsidRPr="003677B8">
        <w:t>Oh, we move on (we move on);</w:t>
      </w:r>
    </w:p>
    <w:p w14:paraId="77FAE66B" w14:textId="3E7C5876" w:rsidR="00B237B9" w:rsidRPr="003677B8" w:rsidRDefault="00B237B9" w:rsidP="00B237B9">
      <w:r w:rsidRPr="003677B8">
        <w:t>We’re a bomb det</w:t>
      </w:r>
      <w:r w:rsidR="00933FF7">
        <w:t>onating (boom boom) (boom boom!)</w:t>
      </w:r>
    </w:p>
    <w:p w14:paraId="6F66817E" w14:textId="77777777" w:rsidR="00B237B9" w:rsidRPr="003677B8" w:rsidRDefault="00B237B9" w:rsidP="00B237B9">
      <w:r w:rsidRPr="003677B8">
        <w:t>We move on! (We move on!)</w:t>
      </w:r>
    </w:p>
    <w:p w14:paraId="4A82AAE5" w14:textId="77777777" w:rsidR="00B237B9" w:rsidRPr="003677B8" w:rsidRDefault="00B237B9" w:rsidP="00B237B9">
      <w:r w:rsidRPr="003677B8">
        <w:t>That’s why we’re here (that’s why we’re here).</w:t>
      </w:r>
    </w:p>
    <w:p w14:paraId="11E2F13B" w14:textId="77777777" w:rsidR="00B237B9" w:rsidRPr="003677B8" w:rsidRDefault="00B237B9" w:rsidP="00B237B9"/>
    <w:p w14:paraId="4A4D1656" w14:textId="77777777" w:rsidR="00B237B9" w:rsidRPr="003677B8" w:rsidRDefault="00B237B9" w:rsidP="00B237B9">
      <w:proofErr w:type="spellStart"/>
      <w:r w:rsidRPr="003677B8">
        <w:t>Cuz</w:t>
      </w:r>
      <w:proofErr w:type="spellEnd"/>
      <w:r w:rsidRPr="003677B8">
        <w:t xml:space="preserve"> everything is gone </w:t>
      </w:r>
      <w:proofErr w:type="spellStart"/>
      <w:r w:rsidRPr="003677B8">
        <w:t>gone</w:t>
      </w:r>
      <w:proofErr w:type="spellEnd"/>
      <w:r w:rsidRPr="003677B8">
        <w:t xml:space="preserve"> </w:t>
      </w:r>
      <w:proofErr w:type="spellStart"/>
      <w:r w:rsidRPr="003677B8">
        <w:t>gone</w:t>
      </w:r>
      <w:proofErr w:type="spellEnd"/>
      <w:r w:rsidRPr="003677B8">
        <w:t xml:space="preserve"> </w:t>
      </w:r>
      <w:proofErr w:type="spellStart"/>
      <w:r w:rsidRPr="003677B8">
        <w:t>gone</w:t>
      </w:r>
      <w:proofErr w:type="spellEnd"/>
      <w:r w:rsidRPr="003677B8">
        <w:t xml:space="preserve"> </w:t>
      </w:r>
      <w:proofErr w:type="spellStart"/>
      <w:r w:rsidRPr="003677B8">
        <w:t>gone</w:t>
      </w:r>
      <w:proofErr w:type="spellEnd"/>
      <w:r w:rsidRPr="003677B8">
        <w:t xml:space="preserve"> </w:t>
      </w:r>
      <w:proofErr w:type="spellStart"/>
      <w:r w:rsidRPr="003677B8">
        <w:t>gone</w:t>
      </w:r>
      <w:proofErr w:type="spellEnd"/>
      <w:r w:rsidRPr="003677B8">
        <w:t>.</w:t>
      </w:r>
    </w:p>
    <w:p w14:paraId="0A5EBA09" w14:textId="77777777" w:rsidR="00B237B9" w:rsidRPr="003677B8" w:rsidRDefault="00B237B9" w:rsidP="00B237B9">
      <w:r w:rsidRPr="003677B8">
        <w:t xml:space="preserve">We haven’t got too long </w:t>
      </w:r>
      <w:proofErr w:type="spellStart"/>
      <w:r w:rsidRPr="003677B8">
        <w:t>long</w:t>
      </w:r>
      <w:proofErr w:type="spellEnd"/>
      <w:r w:rsidRPr="003677B8">
        <w:t xml:space="preserve"> </w:t>
      </w:r>
      <w:proofErr w:type="spellStart"/>
      <w:r w:rsidRPr="003677B8">
        <w:t>long</w:t>
      </w:r>
      <w:proofErr w:type="spellEnd"/>
      <w:r w:rsidRPr="003677B8">
        <w:t xml:space="preserve"> </w:t>
      </w:r>
      <w:proofErr w:type="spellStart"/>
      <w:r w:rsidRPr="003677B8">
        <w:t>long</w:t>
      </w:r>
      <w:proofErr w:type="spellEnd"/>
      <w:r w:rsidRPr="003677B8">
        <w:t xml:space="preserve"> </w:t>
      </w:r>
      <w:proofErr w:type="spellStart"/>
      <w:r w:rsidRPr="003677B8">
        <w:t>long</w:t>
      </w:r>
      <w:proofErr w:type="spellEnd"/>
      <w:r w:rsidRPr="003677B8">
        <w:t xml:space="preserve"> </w:t>
      </w:r>
      <w:proofErr w:type="spellStart"/>
      <w:r w:rsidRPr="003677B8">
        <w:t>long</w:t>
      </w:r>
      <w:proofErr w:type="spellEnd"/>
    </w:p>
    <w:p w14:paraId="6F13A81C" w14:textId="77777777" w:rsidR="00B237B9" w:rsidRPr="003677B8" w:rsidRDefault="00B237B9" w:rsidP="00B237B9">
      <w:r w:rsidRPr="003677B8">
        <w:t xml:space="preserve">To execute our aim </w:t>
      </w:r>
      <w:proofErr w:type="spellStart"/>
      <w:r w:rsidRPr="003677B8">
        <w:t>aim</w:t>
      </w:r>
      <w:proofErr w:type="spellEnd"/>
      <w:r w:rsidRPr="003677B8">
        <w:t xml:space="preserve"> </w:t>
      </w:r>
      <w:proofErr w:type="spellStart"/>
      <w:r w:rsidRPr="003677B8">
        <w:t>aim</w:t>
      </w:r>
      <w:proofErr w:type="spellEnd"/>
      <w:r w:rsidRPr="003677B8">
        <w:t xml:space="preserve"> </w:t>
      </w:r>
      <w:proofErr w:type="spellStart"/>
      <w:r w:rsidRPr="003677B8">
        <w:t>aim</w:t>
      </w:r>
      <w:proofErr w:type="spellEnd"/>
      <w:r w:rsidRPr="003677B8">
        <w:t xml:space="preserve"> </w:t>
      </w:r>
      <w:proofErr w:type="spellStart"/>
      <w:r w:rsidRPr="003677B8">
        <w:t>aim</w:t>
      </w:r>
      <w:proofErr w:type="spellEnd"/>
      <w:r w:rsidRPr="003677B8">
        <w:t xml:space="preserve"> </w:t>
      </w:r>
      <w:proofErr w:type="spellStart"/>
      <w:r w:rsidRPr="003677B8">
        <w:t>aim</w:t>
      </w:r>
      <w:proofErr w:type="spellEnd"/>
      <w:r w:rsidRPr="003677B8">
        <w:t>,</w:t>
      </w:r>
    </w:p>
    <w:p w14:paraId="602526E4" w14:textId="77777777" w:rsidR="00B237B9" w:rsidRPr="003677B8" w:rsidRDefault="00B237B9" w:rsidP="00B237B9">
      <w:r w:rsidRPr="003677B8">
        <w:t xml:space="preserve">And </w:t>
      </w:r>
      <w:proofErr w:type="gramStart"/>
      <w:r w:rsidRPr="003677B8">
        <w:t>thus</w:t>
      </w:r>
      <w:proofErr w:type="gramEnd"/>
      <w:r w:rsidRPr="003677B8">
        <w:t xml:space="preserve"> begins the game.</w:t>
      </w:r>
    </w:p>
    <w:p w14:paraId="0C51E840" w14:textId="77777777" w:rsidR="00B237B9" w:rsidRPr="003677B8" w:rsidRDefault="00B237B9" w:rsidP="00B237B9"/>
    <w:p w14:paraId="3D47968C" w14:textId="77777777" w:rsidR="00B237B9" w:rsidRPr="003677B8" w:rsidRDefault="00B237B9" w:rsidP="00B237B9">
      <w:r w:rsidRPr="003677B8">
        <w:t>We move on (we move on),</w:t>
      </w:r>
    </w:p>
    <w:p w14:paraId="7E6754A5" w14:textId="77777777" w:rsidR="00B237B9" w:rsidRPr="003677B8" w:rsidRDefault="00B237B9" w:rsidP="00B237B9">
      <w:r w:rsidRPr="003677B8">
        <w:t>And we move like a lion (roaring! screaming!)</w:t>
      </w:r>
    </w:p>
    <w:p w14:paraId="5D272B56" w14:textId="77777777" w:rsidR="00B237B9" w:rsidRPr="003677B8" w:rsidRDefault="00B237B9" w:rsidP="00B237B9">
      <w:r w:rsidRPr="003677B8">
        <w:t>We move on! (We move on!)</w:t>
      </w:r>
    </w:p>
    <w:p w14:paraId="42B66393" w14:textId="77777777" w:rsidR="00B237B9" w:rsidRPr="003677B8" w:rsidRDefault="00B237B9" w:rsidP="00B237B9">
      <w:r w:rsidRPr="003677B8">
        <w:t>And we move for the kill.</w:t>
      </w:r>
    </w:p>
    <w:p w14:paraId="6A16D65E" w14:textId="77777777" w:rsidR="00B237B9" w:rsidRPr="003677B8" w:rsidRDefault="00B237B9" w:rsidP="00B237B9"/>
    <w:p w14:paraId="092AB76F" w14:textId="1E883DB9" w:rsidR="00B237B9" w:rsidRPr="003677B8" w:rsidRDefault="00B237B9" w:rsidP="00B237B9">
      <w:r w:rsidRPr="003677B8">
        <w:t>Oh, we move on (we move on),</w:t>
      </w:r>
    </w:p>
    <w:p w14:paraId="46CBC449" w14:textId="435A8760" w:rsidR="00B237B9" w:rsidRPr="003677B8" w:rsidRDefault="00B237B9" w:rsidP="00B237B9">
      <w:r w:rsidRPr="003677B8">
        <w:t>And there’s no time for cryin</w:t>
      </w:r>
      <w:r w:rsidR="00933FF7">
        <w:t>g</w:t>
      </w:r>
      <w:r w:rsidRPr="003677B8">
        <w:t xml:space="preserve"> (just roaring! and screaming!)</w:t>
      </w:r>
    </w:p>
    <w:p w14:paraId="12360FBF" w14:textId="77777777" w:rsidR="00B237B9" w:rsidRPr="003677B8" w:rsidRDefault="00B237B9" w:rsidP="00B237B9">
      <w:r w:rsidRPr="003677B8">
        <w:lastRenderedPageBreak/>
        <w:t>And we move on! (We move on!)</w:t>
      </w:r>
    </w:p>
    <w:p w14:paraId="7A9D0C7D" w14:textId="25B16C01" w:rsidR="00B237B9" w:rsidRPr="003677B8" w:rsidRDefault="0047305D" w:rsidP="00B237B9">
      <w:proofErr w:type="spellStart"/>
      <w:r>
        <w:t>’</w:t>
      </w:r>
      <w:r w:rsidR="00B237B9" w:rsidRPr="003677B8">
        <w:t>Til</w:t>
      </w:r>
      <w:proofErr w:type="spellEnd"/>
      <w:r w:rsidR="00B237B9" w:rsidRPr="003677B8">
        <w:t xml:space="preserve"> we’ve had our fill.</w:t>
      </w:r>
    </w:p>
    <w:p w14:paraId="7AB8CD6B" w14:textId="77777777" w:rsidR="006A303D" w:rsidRDefault="006A303D" w:rsidP="006A303D"/>
    <w:p w14:paraId="44C5C1A5" w14:textId="1CE9DFC9" w:rsidR="00365E6D" w:rsidRDefault="00365E6D" w:rsidP="00365E6D">
      <w:pPr>
        <w:pStyle w:val="direction"/>
      </w:pPr>
      <w:r>
        <w:t>(</w:t>
      </w:r>
      <w:r w:rsidR="00A03CC7">
        <w:t xml:space="preserve">They stare </w:t>
      </w:r>
      <w:r w:rsidR="00D80D70">
        <w:t>out. They stare at each other. They lick their lips</w:t>
      </w:r>
      <w:r>
        <w:t>.</w:t>
      </w:r>
      <w:r w:rsidR="00824DC4">
        <w:t xml:space="preserve"> They move to bring on the next scene.</w:t>
      </w:r>
      <w:r>
        <w:t>)</w:t>
      </w:r>
    </w:p>
    <w:p w14:paraId="71A2BB0B" w14:textId="77777777" w:rsidR="00365E6D" w:rsidRPr="003677B8" w:rsidRDefault="00365E6D" w:rsidP="00365E6D"/>
    <w:p w14:paraId="1EAD6A53" w14:textId="77777777" w:rsidR="006A303D" w:rsidRPr="003677B8" w:rsidRDefault="006A303D" w:rsidP="006A303D"/>
    <w:p w14:paraId="40E55AA1" w14:textId="77777777" w:rsidR="0051367F" w:rsidRPr="003677B8" w:rsidRDefault="0051367F" w:rsidP="0051367F">
      <w:pPr>
        <w:pStyle w:val="scene"/>
        <w:rPr>
          <w:rFonts w:cs="Times New Roman"/>
        </w:rPr>
      </w:pPr>
    </w:p>
    <w:p w14:paraId="52B9DE7B" w14:textId="77777777" w:rsidR="0051367F" w:rsidRPr="003677B8" w:rsidRDefault="0051367F" w:rsidP="0051367F">
      <w:pPr>
        <w:pStyle w:val="character"/>
        <w:rPr>
          <w:rFonts w:ascii="Times New Roman" w:hAnsi="Times New Roman" w:cs="Times New Roman"/>
        </w:rPr>
      </w:pPr>
    </w:p>
    <w:p w14:paraId="7DD4ADB8" w14:textId="29DE8D51" w:rsidR="006A303D" w:rsidRPr="003677B8" w:rsidRDefault="0051367F" w:rsidP="00ED60AD">
      <w:pPr>
        <w:pStyle w:val="direction"/>
        <w:rPr>
          <w:b/>
        </w:rPr>
      </w:pPr>
      <w:r w:rsidRPr="003677B8">
        <w:t>(</w:t>
      </w:r>
      <w:r w:rsidR="006A303D" w:rsidRPr="003677B8">
        <w:t>The podium, with very dim lighting.</w:t>
      </w:r>
      <w:r w:rsidR="00C64022">
        <w:t xml:space="preserve"> </w:t>
      </w:r>
      <w:r w:rsidR="00FF4ED7">
        <w:t>The WOMEN are noticeably absent</w:t>
      </w:r>
      <w:r w:rsidR="00C64022">
        <w:t xml:space="preserve">. </w:t>
      </w:r>
      <w:r w:rsidR="00FF4ED7">
        <w:t xml:space="preserve">Instead, </w:t>
      </w:r>
      <w:r w:rsidR="00E626DE">
        <w:t xml:space="preserve">the </w:t>
      </w:r>
      <w:r w:rsidR="002B2963">
        <w:t>OUTCASTS</w:t>
      </w:r>
      <w:r w:rsidR="00E626DE">
        <w:t xml:space="preserve"> lurk </w:t>
      </w:r>
      <w:r w:rsidR="00FF4ED7">
        <w:t xml:space="preserve">on the edge of the scene. They do not directly interact with </w:t>
      </w:r>
      <w:r w:rsidR="005F7C5C">
        <w:t>THE INCOMPETENT ONE</w:t>
      </w:r>
      <w:r w:rsidR="00FF4ED7">
        <w:t>, but t</w:t>
      </w:r>
      <w:r w:rsidR="00C64022">
        <w:t xml:space="preserve">heir </w:t>
      </w:r>
      <w:r w:rsidR="00135752">
        <w:t xml:space="preserve">unseen </w:t>
      </w:r>
      <w:r w:rsidR="00C64022">
        <w:t>presence</w:t>
      </w:r>
      <w:r w:rsidR="00041A6B">
        <w:t>, accompanied by their music,</w:t>
      </w:r>
      <w:r w:rsidR="00C64022">
        <w:t xml:space="preserve"> affects </w:t>
      </w:r>
      <w:r w:rsidR="005F7C5C">
        <w:t>his</w:t>
      </w:r>
      <w:r w:rsidR="00C64022">
        <w:t xml:space="preserve"> growing hysteria.</w:t>
      </w:r>
      <w:r w:rsidRPr="003677B8">
        <w:t>)</w:t>
      </w:r>
    </w:p>
    <w:p w14:paraId="63195531" w14:textId="77777777" w:rsidR="006A303D" w:rsidRPr="009D31CC" w:rsidRDefault="006A303D" w:rsidP="006A303D"/>
    <w:p w14:paraId="1B1516AC" w14:textId="7B394EB1" w:rsidR="0051367F" w:rsidRPr="003677B8" w:rsidRDefault="00C344E8" w:rsidP="0051367F">
      <w:pPr>
        <w:pStyle w:val="character"/>
        <w:rPr>
          <w:rFonts w:ascii="Times New Roman" w:hAnsi="Times New Roman" w:cs="Times New Roman"/>
        </w:rPr>
      </w:pPr>
      <w:r w:rsidRPr="003677B8">
        <w:rPr>
          <w:rFonts w:ascii="Times New Roman" w:hAnsi="Times New Roman" w:cs="Times New Roman"/>
        </w:rPr>
        <w:t>THE INCOMPETENT ONE</w:t>
      </w:r>
    </w:p>
    <w:p w14:paraId="5DE621A0" w14:textId="131382C1" w:rsidR="006A303D" w:rsidRPr="003677B8" w:rsidRDefault="006A303D" w:rsidP="006A303D">
      <w:r w:rsidRPr="003677B8">
        <w:t>On behalf of the White House, the President sucks.</w:t>
      </w:r>
    </w:p>
    <w:p w14:paraId="60A4D562" w14:textId="77777777" w:rsidR="006A303D" w:rsidRPr="003677B8" w:rsidRDefault="006A303D" w:rsidP="006A303D">
      <w:r w:rsidRPr="003677B8">
        <w:t>On behalf of the White House, everyone who works here is really mean.</w:t>
      </w:r>
    </w:p>
    <w:p w14:paraId="2E9AFDC6" w14:textId="77777777" w:rsidR="006A303D" w:rsidRPr="003677B8" w:rsidRDefault="006A303D" w:rsidP="006A303D">
      <w:r w:rsidRPr="003677B8">
        <w:t>On behalf of the White House, reporters are the meanest of all.</w:t>
      </w:r>
    </w:p>
    <w:p w14:paraId="0B06615C" w14:textId="77777777" w:rsidR="006A303D" w:rsidRPr="003677B8" w:rsidRDefault="006A303D" w:rsidP="006A303D">
      <w:r w:rsidRPr="003677B8">
        <w:t>On behalf of the White House, what makes you think I can answer your questions?</w:t>
      </w:r>
    </w:p>
    <w:p w14:paraId="0ED1C464" w14:textId="77777777" w:rsidR="006A303D" w:rsidRPr="003677B8" w:rsidRDefault="006A303D" w:rsidP="006A303D">
      <w:r w:rsidRPr="003677B8">
        <w:t>On behalf of the White House, you know more than I do.</w:t>
      </w:r>
    </w:p>
    <w:p w14:paraId="2067EC20" w14:textId="77777777" w:rsidR="006A303D" w:rsidRPr="003677B8" w:rsidRDefault="006A303D" w:rsidP="006A303D">
      <w:r w:rsidRPr="003677B8">
        <w:t>On behalf of the White House, how did I even land this job?</w:t>
      </w:r>
    </w:p>
    <w:p w14:paraId="4DDA3927" w14:textId="77777777" w:rsidR="006A303D" w:rsidRPr="003677B8" w:rsidRDefault="006A303D" w:rsidP="006A303D">
      <w:r w:rsidRPr="003677B8">
        <w:t>On behalf of the White House, my dad’s gonna be so disappointed if I screw this up.</w:t>
      </w:r>
    </w:p>
    <w:p w14:paraId="35291C90" w14:textId="77777777" w:rsidR="004D6A31" w:rsidRPr="009F2AB6" w:rsidRDefault="004D6A31" w:rsidP="006A303D"/>
    <w:p w14:paraId="47CF697B" w14:textId="77777777" w:rsidR="006A303D" w:rsidRPr="003677B8" w:rsidRDefault="006A303D" w:rsidP="006A303D">
      <w:r w:rsidRPr="003677B8">
        <w:rPr>
          <w:i/>
        </w:rPr>
        <w:t>When</w:t>
      </w:r>
      <w:r w:rsidRPr="003677B8">
        <w:t xml:space="preserve"> I screw this up.</w:t>
      </w:r>
    </w:p>
    <w:p w14:paraId="05399C07" w14:textId="77777777" w:rsidR="004D6A31" w:rsidRDefault="004D6A31" w:rsidP="006A303D"/>
    <w:p w14:paraId="13E25627" w14:textId="121F0BF6" w:rsidR="00C64022" w:rsidRDefault="00C64022" w:rsidP="006A303D">
      <w:r>
        <w:t>Oh god. Oh god oh god oh god.</w:t>
      </w:r>
    </w:p>
    <w:p w14:paraId="1FB1729C" w14:textId="77777777" w:rsidR="008D1EE2" w:rsidRDefault="008D1EE2" w:rsidP="006A303D">
      <w:pPr>
        <w:rPr>
          <w:rFonts w:asciiTheme="majorBidi" w:hAnsiTheme="majorBidi" w:cstheme="majorBidi"/>
        </w:rPr>
      </w:pPr>
    </w:p>
    <w:p w14:paraId="7B0E6521" w14:textId="77777777" w:rsidR="006A303D" w:rsidRPr="003677B8" w:rsidRDefault="006A303D" w:rsidP="006A303D">
      <w:r w:rsidRPr="003677B8">
        <w:t>On behalf of the White House, I’m a failure and a joke.</w:t>
      </w:r>
    </w:p>
    <w:p w14:paraId="724A8DD5" w14:textId="77777777" w:rsidR="006A303D" w:rsidRPr="003677B8" w:rsidRDefault="006A303D" w:rsidP="006A303D"/>
    <w:p w14:paraId="5F1E1D6B" w14:textId="41653495" w:rsidR="006A303D" w:rsidRPr="00F57DB7" w:rsidRDefault="0051367F" w:rsidP="00F57DB7">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 lights go off completely. Footage of </w:t>
      </w:r>
      <w:r w:rsidR="004D6A31" w:rsidRPr="003677B8">
        <w:rPr>
          <w:rFonts w:ascii="Times New Roman" w:hAnsi="Times New Roman" w:cs="Times New Roman"/>
        </w:rPr>
        <w:t>a</w:t>
      </w:r>
      <w:r w:rsidR="006A303D" w:rsidRPr="003677B8">
        <w:rPr>
          <w:rFonts w:ascii="Times New Roman" w:hAnsi="Times New Roman" w:cs="Times New Roman"/>
        </w:rPr>
        <w:t xml:space="preserve"> U.S. missile strike</w:t>
      </w:r>
      <w:r w:rsidR="004D6A31" w:rsidRPr="003677B8">
        <w:rPr>
          <w:rFonts w:ascii="Times New Roman" w:hAnsi="Times New Roman" w:cs="Times New Roman"/>
        </w:rPr>
        <w:t>, e.g., April 7, 2017,</w:t>
      </w:r>
      <w:r w:rsidR="006A303D" w:rsidRPr="003677B8">
        <w:rPr>
          <w:rFonts w:ascii="Times New Roman" w:hAnsi="Times New Roman" w:cs="Times New Roman"/>
        </w:rPr>
        <w:t xml:space="preserve"> on Syria </w:t>
      </w:r>
      <w:r w:rsidRPr="003677B8">
        <w:rPr>
          <w:rFonts w:ascii="Times New Roman" w:hAnsi="Times New Roman" w:cs="Times New Roman"/>
        </w:rPr>
        <w:t>[</w:t>
      </w:r>
      <w:hyperlink r:id="rId12" w:history="1">
        <w:r w:rsidR="006A303D" w:rsidRPr="003677B8">
          <w:rPr>
            <w:rStyle w:val="Hyperlink"/>
            <w:rFonts w:ascii="Times New Roman" w:hAnsi="Times New Roman" w:cs="Times New Roman"/>
          </w:rPr>
          <w:t>source</w:t>
        </w:r>
      </w:hyperlink>
      <w:r w:rsidRPr="003677B8">
        <w:rPr>
          <w:rFonts w:ascii="Times New Roman" w:hAnsi="Times New Roman" w:cs="Times New Roman"/>
        </w:rPr>
        <w:t>]</w:t>
      </w:r>
      <w:r w:rsidR="006A303D" w:rsidRPr="003677B8">
        <w:rPr>
          <w:rFonts w:ascii="Times New Roman" w:hAnsi="Times New Roman" w:cs="Times New Roman"/>
        </w:rPr>
        <w:t>.</w:t>
      </w:r>
      <w:ins w:id="232" w:author="Sloka Krishnan" w:date="2021-09-09T19:56:00Z">
        <w:r w:rsidR="006240E4">
          <w:rPr>
            <w:rFonts w:ascii="Times New Roman" w:hAnsi="Times New Roman" w:cs="Times New Roman"/>
          </w:rPr>
          <w:t xml:space="preserve"> </w:t>
        </w:r>
      </w:ins>
      <w:ins w:id="233" w:author="Sloka Krishnan" w:date="2021-09-09T19:57:00Z">
        <w:r w:rsidR="001E5E87">
          <w:rPr>
            <w:rFonts w:ascii="Times New Roman" w:hAnsi="Times New Roman" w:cs="Times New Roman"/>
          </w:rPr>
          <w:t xml:space="preserve">Footage of cable news coverage of rising pandemic death tolls. </w:t>
        </w:r>
        <w:r w:rsidR="001E5E87">
          <w:rPr>
            <w:rFonts w:ascii="Times New Roman" w:hAnsi="Times New Roman" w:cs="Times New Roman"/>
          </w:rPr>
          <w:t xml:space="preserve">Footage of </w:t>
        </w:r>
      </w:ins>
      <w:ins w:id="234" w:author="Sloka Krishnan" w:date="2021-09-09T19:58:00Z">
        <w:r w:rsidR="001E5E87">
          <w:rPr>
            <w:rFonts w:ascii="Times New Roman" w:hAnsi="Times New Roman" w:cs="Times New Roman"/>
          </w:rPr>
          <w:t xml:space="preserve">flooding. Footage of two </w:t>
        </w:r>
      </w:ins>
      <w:ins w:id="235" w:author="Sloka Krishnan" w:date="2021-09-09T20:02:00Z">
        <w:r w:rsidR="002220C3">
          <w:rPr>
            <w:rFonts w:ascii="Times New Roman" w:hAnsi="Times New Roman" w:cs="Times New Roman"/>
          </w:rPr>
          <w:t>bodies</w:t>
        </w:r>
      </w:ins>
      <w:bookmarkStart w:id="236" w:name="_GoBack"/>
      <w:bookmarkEnd w:id="236"/>
      <w:ins w:id="237" w:author="Sloka Krishnan" w:date="2021-09-09T19:58:00Z">
        <w:r w:rsidR="001E5E87">
          <w:rPr>
            <w:rFonts w:ascii="Times New Roman" w:hAnsi="Times New Roman" w:cs="Times New Roman"/>
          </w:rPr>
          <w:t xml:space="preserve"> falling to the runway from a plane that is leaving </w:t>
        </w:r>
      </w:ins>
      <w:ins w:id="238" w:author="Sloka Krishnan" w:date="2021-09-09T20:00:00Z">
        <w:r w:rsidR="0071053A">
          <w:rPr>
            <w:rFonts w:ascii="Times New Roman" w:hAnsi="Times New Roman" w:cs="Times New Roman"/>
          </w:rPr>
          <w:t xml:space="preserve">the </w:t>
        </w:r>
        <w:r w:rsidR="00591AF7">
          <w:rPr>
            <w:rFonts w:ascii="Times New Roman" w:hAnsi="Times New Roman" w:cs="Times New Roman"/>
          </w:rPr>
          <w:t>Kabul</w:t>
        </w:r>
        <w:r w:rsidR="0071053A">
          <w:rPr>
            <w:rFonts w:ascii="Times New Roman" w:hAnsi="Times New Roman" w:cs="Times New Roman"/>
          </w:rPr>
          <w:t xml:space="preserve"> airport</w:t>
        </w:r>
        <w:r w:rsidR="00591AF7">
          <w:rPr>
            <w:rFonts w:ascii="Times New Roman" w:hAnsi="Times New Roman" w:cs="Times New Roman"/>
          </w:rPr>
          <w:t xml:space="preserve"> surrounded by crowds</w:t>
        </w:r>
      </w:ins>
      <w:ins w:id="239" w:author="Sloka Krishnan" w:date="2021-09-09T19:58:00Z">
        <w:r w:rsidR="001E5E87">
          <w:rPr>
            <w:rFonts w:ascii="Times New Roman" w:hAnsi="Times New Roman" w:cs="Times New Roman"/>
          </w:rPr>
          <w:t>. Footage of wildfires</w:t>
        </w:r>
      </w:ins>
      <w:ins w:id="240" w:author="Sloka Krishnan" w:date="2021-09-09T19:57:00Z">
        <w:r w:rsidR="001E5E87">
          <w:rPr>
            <w:rFonts w:ascii="Times New Roman" w:hAnsi="Times New Roman" w:cs="Times New Roman"/>
          </w:rPr>
          <w:t>.</w:t>
        </w:r>
      </w:ins>
      <w:ins w:id="241" w:author="Sloka Krishnan" w:date="2021-09-09T19:58:00Z">
        <w:r w:rsidR="001E5E87">
          <w:rPr>
            <w:rFonts w:ascii="Times New Roman" w:hAnsi="Times New Roman" w:cs="Times New Roman"/>
          </w:rPr>
          <w:t xml:space="preserve"> It is the end times</w:t>
        </w:r>
      </w:ins>
      <w:ins w:id="242" w:author="Sloka Krishnan" w:date="2021-09-09T19:59:00Z">
        <w:r w:rsidR="001E5E87">
          <w:rPr>
            <w:rFonts w:ascii="Times New Roman" w:hAnsi="Times New Roman" w:cs="Times New Roman"/>
          </w:rPr>
          <w:t>.</w:t>
        </w:r>
      </w:ins>
      <w:r w:rsidRPr="003677B8">
        <w:rPr>
          <w:rFonts w:ascii="Times New Roman" w:hAnsi="Times New Roman" w:cs="Times New Roman"/>
        </w:rPr>
        <w:t>)</w:t>
      </w:r>
    </w:p>
    <w:p w14:paraId="1EEA2367" w14:textId="77777777" w:rsidR="006A303D" w:rsidRPr="003677B8" w:rsidRDefault="006A303D" w:rsidP="006A303D"/>
    <w:p w14:paraId="175CDE2B" w14:textId="77777777" w:rsidR="006A303D" w:rsidRPr="003677B8" w:rsidRDefault="006A303D" w:rsidP="006A303D"/>
    <w:p w14:paraId="5512B49E" w14:textId="77777777" w:rsidR="00E06E4E" w:rsidRPr="003677B8" w:rsidRDefault="00E06E4E" w:rsidP="00E06E4E">
      <w:pPr>
        <w:pStyle w:val="scene"/>
        <w:rPr>
          <w:rFonts w:cs="Times New Roman"/>
        </w:rPr>
      </w:pPr>
    </w:p>
    <w:p w14:paraId="49A7E5D8" w14:textId="77777777" w:rsidR="00E06E4E" w:rsidRPr="003677B8" w:rsidRDefault="00E06E4E" w:rsidP="00E06E4E">
      <w:pPr>
        <w:pStyle w:val="character"/>
        <w:rPr>
          <w:rFonts w:ascii="Times New Roman" w:hAnsi="Times New Roman" w:cs="Times New Roman"/>
        </w:rPr>
      </w:pPr>
    </w:p>
    <w:p w14:paraId="60C3D07D" w14:textId="4D5F2519" w:rsidR="006A303D" w:rsidRPr="003677B8" w:rsidRDefault="00E06E4E" w:rsidP="005D274A">
      <w:pPr>
        <w:pStyle w:val="direction"/>
        <w:rPr>
          <w:b/>
        </w:rPr>
      </w:pPr>
      <w:r w:rsidRPr="003677B8">
        <w:t>(</w:t>
      </w:r>
      <w:r w:rsidR="00757E3A">
        <w:t xml:space="preserve">The </w:t>
      </w:r>
      <w:r w:rsidR="009B4063">
        <w:t>OUTCASTS</w:t>
      </w:r>
      <w:r w:rsidR="00757E3A">
        <w:t xml:space="preserve"> bring on the bathroom</w:t>
      </w:r>
      <w:r w:rsidR="00927605">
        <w:t xml:space="preserve">. They continue to lurk. </w:t>
      </w:r>
      <w:r w:rsidR="00757E3A">
        <w:t xml:space="preserve">Their music continues to resonate. </w:t>
      </w:r>
      <w:r w:rsidR="00C344E8" w:rsidRPr="003677B8">
        <w:t>THE BEAUTIFUL ONE</w:t>
      </w:r>
      <w:r w:rsidR="006A303D" w:rsidRPr="003677B8">
        <w:t xml:space="preserve"> pee</w:t>
      </w:r>
      <w:r w:rsidR="00757E3A">
        <w:t>s distractedly</w:t>
      </w:r>
      <w:r w:rsidR="006A303D" w:rsidRPr="003677B8">
        <w:t xml:space="preserve">. </w:t>
      </w:r>
      <w:r w:rsidR="00C344E8" w:rsidRPr="003677B8">
        <w:t>THE POWERFUL ONE</w:t>
      </w:r>
      <w:r w:rsidR="006A303D" w:rsidRPr="003677B8">
        <w:t xml:space="preserve"> enters.</w:t>
      </w:r>
      <w:r w:rsidRPr="003677B8">
        <w:t>)</w:t>
      </w:r>
    </w:p>
    <w:p w14:paraId="53224671" w14:textId="77777777" w:rsidR="006A303D" w:rsidRPr="005F0BDE" w:rsidRDefault="006A303D" w:rsidP="006A303D"/>
    <w:p w14:paraId="40358C58" w14:textId="3917F297" w:rsidR="00430135" w:rsidRPr="003677B8" w:rsidRDefault="00C344E8" w:rsidP="00430135">
      <w:pPr>
        <w:pStyle w:val="character"/>
        <w:rPr>
          <w:rFonts w:ascii="Times New Roman" w:hAnsi="Times New Roman" w:cs="Times New Roman"/>
        </w:rPr>
      </w:pPr>
      <w:r w:rsidRPr="003677B8">
        <w:rPr>
          <w:rFonts w:ascii="Times New Roman" w:hAnsi="Times New Roman" w:cs="Times New Roman"/>
        </w:rPr>
        <w:lastRenderedPageBreak/>
        <w:t>THE POWERFUL ONE</w:t>
      </w:r>
    </w:p>
    <w:p w14:paraId="64F540A1" w14:textId="6155F2D8" w:rsidR="006A303D" w:rsidRPr="003677B8" w:rsidRDefault="006A303D" w:rsidP="006A303D">
      <w:r w:rsidRPr="003677B8">
        <w:t xml:space="preserve">Jesus, it’s only you. You </w:t>
      </w:r>
      <w:proofErr w:type="spellStart"/>
      <w:r w:rsidRPr="003677B8">
        <w:t>motherfuckin</w:t>
      </w:r>
      <w:proofErr w:type="spellEnd"/>
      <w:r w:rsidRPr="003677B8">
        <w:t xml:space="preserve"> would not believe this—these three chicks, right, I come in here to take a piss, they’re gathered around, doing god knows what—I mean, fully clothed, too fuckin bad, they weren’t up to anything interesting—I come in here, right, gotta piss like a racehorse and they say they won’t leave. </w:t>
      </w:r>
      <w:proofErr w:type="gramStart"/>
      <w:r w:rsidRPr="003677B8">
        <w:t>So</w:t>
      </w:r>
      <w:proofErr w:type="gramEnd"/>
      <w:r w:rsidRPr="003677B8">
        <w:t xml:space="preserve"> I get my dick out and start pissing, and maybe I get a little hard, right, </w:t>
      </w:r>
      <w:proofErr w:type="spellStart"/>
      <w:r w:rsidRPr="003677B8">
        <w:t>cuz</w:t>
      </w:r>
      <w:proofErr w:type="spellEnd"/>
      <w:r w:rsidRPr="003677B8">
        <w:t xml:space="preserve"> that’s some shit, them watching me piss. Them getting off on that, right? You’d like that. And I think, okay, maybe I’ll let them do their thing. But get this: they tell me—</w:t>
      </w:r>
      <w:proofErr w:type="gramStart"/>
      <w:r w:rsidRPr="003677B8">
        <w:t>me!—</w:t>
      </w:r>
      <w:proofErr w:type="gramEnd"/>
      <w:r w:rsidRPr="003677B8">
        <w:t xml:space="preserve">I’m under “citizen’s arrest.” Total nonsense. I called security and they dropped </w:t>
      </w:r>
      <w:proofErr w:type="spellStart"/>
      <w:r w:rsidRPr="003677B8">
        <w:t>em</w:t>
      </w:r>
      <w:proofErr w:type="spellEnd"/>
      <w:r w:rsidRPr="003677B8">
        <w:t xml:space="preserve"> outside. Could’ve had </w:t>
      </w:r>
      <w:r w:rsidRPr="003677B8">
        <w:rPr>
          <w:i/>
        </w:rPr>
        <w:t xml:space="preserve">them </w:t>
      </w:r>
      <w:r w:rsidRPr="003677B8">
        <w:t>arrested, but for my generous spirit. Unbelievable, right?</w:t>
      </w:r>
    </w:p>
    <w:p w14:paraId="2FBD49B0" w14:textId="77777777" w:rsidR="006A303D" w:rsidRPr="003677B8" w:rsidRDefault="006A303D" w:rsidP="006A303D"/>
    <w:p w14:paraId="0BC0BFAE" w14:textId="77777777" w:rsidR="006A303D" w:rsidRPr="003677B8" w:rsidRDefault="006A303D" w:rsidP="006A303D">
      <w:r w:rsidRPr="003677B8">
        <w:t>Damn though, I wouldn’t mind having a crowd suck my cock right in here though, I wouldn’t. I wouldn’t mind someone drinking my piss either.</w:t>
      </w:r>
    </w:p>
    <w:p w14:paraId="7C862869" w14:textId="77777777" w:rsidR="006A303D" w:rsidRPr="003677B8" w:rsidRDefault="006A303D" w:rsidP="006A303D"/>
    <w:p w14:paraId="41C938CF" w14:textId="2E2A49AD" w:rsidR="006A303D" w:rsidRPr="003677B8" w:rsidRDefault="00430135" w:rsidP="00430135">
      <w:pPr>
        <w:pStyle w:val="direction"/>
        <w:rPr>
          <w:rFonts w:ascii="Times New Roman" w:hAnsi="Times New Roman" w:cs="Times New Roman"/>
        </w:rPr>
      </w:pPr>
      <w:r w:rsidRPr="003677B8">
        <w:rPr>
          <w:rFonts w:ascii="Times New Roman" w:hAnsi="Times New Roman" w:cs="Times New Roman"/>
        </w:rPr>
        <w:t>(</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finishes pissing and washes his hands as </w:t>
      </w:r>
      <w:r w:rsidR="00C344E8" w:rsidRPr="003677B8">
        <w:rPr>
          <w:rFonts w:ascii="Times New Roman" w:hAnsi="Times New Roman" w:cs="Times New Roman"/>
        </w:rPr>
        <w:t>THE POWERFUL ONE</w:t>
      </w:r>
      <w:r w:rsidR="006A303D" w:rsidRPr="003677B8">
        <w:rPr>
          <w:rFonts w:ascii="Times New Roman" w:hAnsi="Times New Roman" w:cs="Times New Roman"/>
        </w:rPr>
        <w:t xml:space="preserve"> starts.</w:t>
      </w:r>
      <w:r w:rsidRPr="003677B8">
        <w:rPr>
          <w:rFonts w:ascii="Times New Roman" w:hAnsi="Times New Roman" w:cs="Times New Roman"/>
        </w:rPr>
        <w:t>)</w:t>
      </w:r>
    </w:p>
    <w:p w14:paraId="5F952FFE" w14:textId="77777777" w:rsidR="006A303D" w:rsidRPr="003677B8" w:rsidRDefault="006A303D" w:rsidP="006A303D"/>
    <w:p w14:paraId="319D97E6" w14:textId="25A88868" w:rsidR="00430135" w:rsidRPr="003677B8" w:rsidRDefault="00C344E8" w:rsidP="00430135">
      <w:pPr>
        <w:pStyle w:val="character"/>
        <w:rPr>
          <w:rFonts w:ascii="Times New Roman" w:hAnsi="Times New Roman" w:cs="Times New Roman"/>
        </w:rPr>
      </w:pPr>
      <w:r w:rsidRPr="003677B8">
        <w:rPr>
          <w:rFonts w:ascii="Times New Roman" w:hAnsi="Times New Roman" w:cs="Times New Roman"/>
        </w:rPr>
        <w:t>THE BEAUTIFUL ONE</w:t>
      </w:r>
    </w:p>
    <w:p w14:paraId="795F1875" w14:textId="05D9335E" w:rsidR="006A303D" w:rsidRDefault="006A303D" w:rsidP="006A303D">
      <w:r w:rsidRPr="003677B8">
        <w:t>You’re a sick motherfucker.</w:t>
      </w:r>
    </w:p>
    <w:p w14:paraId="5BA29A75" w14:textId="77777777" w:rsidR="008173BF" w:rsidRDefault="008173BF" w:rsidP="006A303D"/>
    <w:p w14:paraId="080C5253" w14:textId="6983586E" w:rsidR="008173BF" w:rsidRDefault="008173BF" w:rsidP="008173BF">
      <w:pPr>
        <w:pStyle w:val="direction"/>
      </w:pPr>
      <w:r>
        <w:t>(They laugh. Something about THE BEAUTIFUL ONE’s laughter doesn’t sit right with THE POWERFUL ONE.</w:t>
      </w:r>
      <w:r w:rsidR="00BD4C90">
        <w:t xml:space="preserve"> He stops laughing.</w:t>
      </w:r>
      <w:r>
        <w:t>)</w:t>
      </w:r>
    </w:p>
    <w:p w14:paraId="687E96B1" w14:textId="77777777" w:rsidR="008173BF" w:rsidRDefault="008173BF" w:rsidP="006A303D"/>
    <w:p w14:paraId="5B67EA0D" w14:textId="5EE6E9C2" w:rsidR="008173BF" w:rsidRDefault="008173BF" w:rsidP="008173BF">
      <w:pPr>
        <w:pStyle w:val="character"/>
      </w:pPr>
      <w:r>
        <w:t>THE powerful one</w:t>
      </w:r>
    </w:p>
    <w:p w14:paraId="18D2828C" w14:textId="43D513A7" w:rsidR="008173BF" w:rsidRPr="003677B8" w:rsidRDefault="008173BF" w:rsidP="008173BF">
      <w:r>
        <w:t>And you’re a prissy little bitch.</w:t>
      </w:r>
      <w:r w:rsidR="0042474E">
        <w:t xml:space="preserve"> Ha!</w:t>
      </w:r>
    </w:p>
    <w:p w14:paraId="503A4401" w14:textId="77777777" w:rsidR="006A303D" w:rsidRPr="003677B8" w:rsidRDefault="006A303D" w:rsidP="006A303D"/>
    <w:p w14:paraId="664FABCF" w14:textId="12A7464C" w:rsidR="006A303D" w:rsidRPr="003677B8" w:rsidRDefault="00430135" w:rsidP="00430135">
      <w:pPr>
        <w:pStyle w:val="direction"/>
        <w:rPr>
          <w:rFonts w:ascii="Times New Roman" w:hAnsi="Times New Roman" w:cs="Times New Roman"/>
        </w:rPr>
      </w:pPr>
      <w:r w:rsidRPr="003677B8">
        <w:rPr>
          <w:rFonts w:ascii="Times New Roman" w:hAnsi="Times New Roman" w:cs="Times New Roman"/>
        </w:rPr>
        <w:t>(</w:t>
      </w:r>
      <w:r w:rsidR="008173BF">
        <w:rPr>
          <w:rFonts w:ascii="Times New Roman" w:hAnsi="Times New Roman" w:cs="Times New Roman"/>
        </w:rPr>
        <w:t xml:space="preserve">A pause. </w:t>
      </w:r>
      <w:r w:rsidR="006A303D" w:rsidRPr="003677B8">
        <w:rPr>
          <w:rFonts w:ascii="Times New Roman" w:hAnsi="Times New Roman" w:cs="Times New Roman"/>
        </w:rPr>
        <w:t>They laugh</w:t>
      </w:r>
      <w:r w:rsidR="008173BF">
        <w:rPr>
          <w:rFonts w:ascii="Times New Roman" w:hAnsi="Times New Roman" w:cs="Times New Roman"/>
        </w:rPr>
        <w:t xml:space="preserve"> again, more strained</w:t>
      </w:r>
      <w:r w:rsidR="00353E0A">
        <w:rPr>
          <w:rFonts w:ascii="Times New Roman" w:hAnsi="Times New Roman" w:cs="Times New Roman"/>
        </w:rPr>
        <w:t>, THE POWERFUL ONE still with his dick out</w:t>
      </w:r>
      <w:r w:rsidR="006A303D" w:rsidRPr="003677B8">
        <w:rPr>
          <w:rFonts w:ascii="Times New Roman" w:hAnsi="Times New Roman" w:cs="Times New Roman"/>
        </w:rPr>
        <w:t>.</w:t>
      </w:r>
      <w:r w:rsidR="00492402">
        <w:rPr>
          <w:rFonts w:ascii="Times New Roman" w:hAnsi="Times New Roman" w:cs="Times New Roman"/>
        </w:rPr>
        <w:t xml:space="preserve"> They can’t stop laughing. Their laughter turns into coughing. Something is wrong.</w:t>
      </w:r>
      <w:r w:rsidR="00731A78">
        <w:rPr>
          <w:rFonts w:ascii="Times New Roman" w:hAnsi="Times New Roman" w:cs="Times New Roman"/>
        </w:rPr>
        <w:t xml:space="preserve"> </w:t>
      </w:r>
      <w:r w:rsidR="00E359BC">
        <w:rPr>
          <w:rFonts w:ascii="Times New Roman" w:hAnsi="Times New Roman" w:cs="Times New Roman"/>
        </w:rPr>
        <w:t>T</w:t>
      </w:r>
      <w:r w:rsidR="00731A78">
        <w:rPr>
          <w:rFonts w:ascii="Times New Roman" w:hAnsi="Times New Roman" w:cs="Times New Roman"/>
        </w:rPr>
        <w:t>he coughing subsides. They stare at each other, winded</w:t>
      </w:r>
      <w:r w:rsidR="007F1ECB">
        <w:rPr>
          <w:rFonts w:ascii="Times New Roman" w:hAnsi="Times New Roman" w:cs="Times New Roman"/>
        </w:rPr>
        <w:t xml:space="preserve"> and concerned</w:t>
      </w:r>
      <w:r w:rsidR="00731A78">
        <w:rPr>
          <w:rFonts w:ascii="Times New Roman" w:hAnsi="Times New Roman" w:cs="Times New Roman"/>
        </w:rPr>
        <w:t>.</w:t>
      </w:r>
      <w:r w:rsidR="00564B7B">
        <w:rPr>
          <w:rFonts w:ascii="Times New Roman" w:hAnsi="Times New Roman" w:cs="Times New Roman"/>
        </w:rPr>
        <w:t xml:space="preserve"> Observing stonily, the </w:t>
      </w:r>
      <w:r w:rsidR="004E6CE4">
        <w:rPr>
          <w:rFonts w:ascii="Times New Roman" w:hAnsi="Times New Roman" w:cs="Times New Roman"/>
        </w:rPr>
        <w:t>OUTCASTS</w:t>
      </w:r>
      <w:r w:rsidR="00564B7B">
        <w:rPr>
          <w:rFonts w:ascii="Times New Roman" w:hAnsi="Times New Roman" w:cs="Times New Roman"/>
        </w:rPr>
        <w:t xml:space="preserve"> change the scene.</w:t>
      </w:r>
      <w:r w:rsidRPr="003677B8">
        <w:rPr>
          <w:rFonts w:ascii="Times New Roman" w:hAnsi="Times New Roman" w:cs="Times New Roman"/>
        </w:rPr>
        <w:t>)</w:t>
      </w:r>
    </w:p>
    <w:p w14:paraId="197F0F0D" w14:textId="77777777" w:rsidR="006A303D" w:rsidRPr="003677B8" w:rsidRDefault="006A303D" w:rsidP="006A303D"/>
    <w:p w14:paraId="3A7119F3" w14:textId="77777777" w:rsidR="006A303D" w:rsidRPr="003677B8" w:rsidRDefault="006A303D" w:rsidP="006A303D"/>
    <w:p w14:paraId="67122D49" w14:textId="77777777" w:rsidR="00430135" w:rsidRPr="003677B8" w:rsidRDefault="00430135" w:rsidP="00430135">
      <w:pPr>
        <w:pStyle w:val="scene"/>
        <w:rPr>
          <w:rFonts w:cs="Times New Roman"/>
        </w:rPr>
      </w:pPr>
    </w:p>
    <w:p w14:paraId="3F603C76" w14:textId="77777777" w:rsidR="00430135" w:rsidRPr="003677B8" w:rsidRDefault="00430135" w:rsidP="00700756">
      <w:pPr>
        <w:pStyle w:val="character"/>
      </w:pPr>
    </w:p>
    <w:p w14:paraId="67924047" w14:textId="2834ADBF" w:rsidR="0048020D" w:rsidRPr="0011190E" w:rsidRDefault="00430135" w:rsidP="0011190E">
      <w:pPr>
        <w:pStyle w:val="direction"/>
        <w:rPr>
          <w:b/>
        </w:rPr>
      </w:pPr>
      <w:r w:rsidRPr="003677B8">
        <w:t>(</w:t>
      </w:r>
      <w:r w:rsidR="0011190E">
        <w:t>Back a</w:t>
      </w:r>
      <w:r w:rsidR="006A303D" w:rsidRPr="003677B8">
        <w:t xml:space="preserve">t the café, </w:t>
      </w:r>
      <w:r w:rsidR="00B150E0" w:rsidRPr="003677B8">
        <w:t>WOMEN 1, 2, AND 3</w:t>
      </w:r>
      <w:r w:rsidR="006A303D" w:rsidRPr="003677B8">
        <w:t xml:space="preserve"> sit in silence. </w:t>
      </w:r>
      <w:ins w:id="243" w:author="Sloka Krishnan" w:date="2021-09-06T20:35:00Z">
        <w:r w:rsidR="00A315A5">
          <w:t xml:space="preserve">Separately, unnoticed, </w:t>
        </w:r>
      </w:ins>
      <w:ins w:id="244" w:author="Sloka Krishnan" w:date="2021-09-06T20:34:00Z">
        <w:r w:rsidR="00A315A5">
          <w:t>WOMEN 1 AND 2 e</w:t>
        </w:r>
      </w:ins>
      <w:ins w:id="245" w:author="Sloka Krishnan" w:date="2021-09-06T20:35:00Z">
        <w:r w:rsidR="00A315A5">
          <w:t>ach</w:t>
        </w:r>
      </w:ins>
      <w:ins w:id="246" w:author="Sloka Krishnan" w:date="2021-09-06T20:34:00Z">
        <w:r w:rsidR="00A315A5">
          <w:t xml:space="preserve"> glance at WOMAN 3 with</w:t>
        </w:r>
      </w:ins>
      <w:ins w:id="247" w:author="Sloka Krishnan" w:date="2021-09-06T20:35:00Z">
        <w:r w:rsidR="00A315A5">
          <w:t xml:space="preserve"> anger </w:t>
        </w:r>
      </w:ins>
      <w:ins w:id="248" w:author="Sloka Krishnan" w:date="2021-09-09T19:15:00Z">
        <w:r w:rsidR="0051344F">
          <w:t>and</w:t>
        </w:r>
      </w:ins>
      <w:ins w:id="249" w:author="Sloka Krishnan" w:date="2021-09-06T20:35:00Z">
        <w:r w:rsidR="00A315A5">
          <w:t xml:space="preserve"> fear before turning inwards again.</w:t>
        </w:r>
      </w:ins>
      <w:ins w:id="250" w:author="Sloka Krishnan" w:date="2021-09-06T20:34:00Z">
        <w:r w:rsidR="00A315A5">
          <w:t xml:space="preserve"> </w:t>
        </w:r>
      </w:ins>
      <w:r w:rsidR="006A303D" w:rsidRPr="003677B8">
        <w:t>Nobody stands behind the podium.</w:t>
      </w:r>
      <w:r w:rsidR="00B02539">
        <w:t xml:space="preserve"> The </w:t>
      </w:r>
      <w:r w:rsidR="005E3878">
        <w:t>OUTCASTS</w:t>
      </w:r>
      <w:r w:rsidR="00B02539">
        <w:t xml:space="preserve"> </w:t>
      </w:r>
      <w:r w:rsidR="00605026">
        <w:t>continue to</w:t>
      </w:r>
      <w:r w:rsidR="00B02539">
        <w:t xml:space="preserve"> observe</w:t>
      </w:r>
      <w:r w:rsidR="00EE6A42">
        <w:t>.</w:t>
      </w:r>
      <w:r w:rsidR="00B3201A">
        <w:t xml:space="preserve"> There is a</w:t>
      </w:r>
      <w:r w:rsidR="00E137DC">
        <w:t>n a</w:t>
      </w:r>
      <w:r w:rsidR="00A52E2D">
        <w:t xml:space="preserve">lmost but not quite </w:t>
      </w:r>
      <w:r w:rsidR="00B3201A">
        <w:t xml:space="preserve">shared </w:t>
      </w:r>
      <w:r w:rsidR="003B2846">
        <w:t>devastation</w:t>
      </w:r>
      <w:r w:rsidR="00B3201A">
        <w:t xml:space="preserve"> between the two groups</w:t>
      </w:r>
      <w:r w:rsidR="00D1665C">
        <w:t>.</w:t>
      </w:r>
      <w:r w:rsidR="00EB5A2D">
        <w:t xml:space="preserve"> The </w:t>
      </w:r>
      <w:r w:rsidR="005E3878">
        <w:t>OUTCASTS’</w:t>
      </w:r>
      <w:r w:rsidR="00D1703A">
        <w:t xml:space="preserve"> unmoving</w:t>
      </w:r>
      <w:r w:rsidR="00EB5A2D">
        <w:t xml:space="preserve"> fury</w:t>
      </w:r>
      <w:r w:rsidR="001A0215">
        <w:t xml:space="preserve"> radiates</w:t>
      </w:r>
      <w:r w:rsidR="00EE33A1">
        <w:t xml:space="preserve"> and grows</w:t>
      </w:r>
      <w:r w:rsidR="001A0215">
        <w:t>,</w:t>
      </w:r>
      <w:r w:rsidR="006C7D03">
        <w:t xml:space="preserve"> increasingly</w:t>
      </w:r>
      <w:r w:rsidR="001A0215">
        <w:t xml:space="preserve"> e</w:t>
      </w:r>
      <w:r w:rsidR="00EC653D">
        <w:t>ncompassing</w:t>
      </w:r>
      <w:r w:rsidR="006C7D03">
        <w:t xml:space="preserve"> both</w:t>
      </w:r>
      <w:r w:rsidR="00EC653D">
        <w:t xml:space="preserve"> themselves and the </w:t>
      </w:r>
      <w:r w:rsidR="005E3878">
        <w:t>WOMEN</w:t>
      </w:r>
      <w:r w:rsidR="00EC653D">
        <w:t xml:space="preserve"> as its target</w:t>
      </w:r>
      <w:r w:rsidR="00EB5A2D">
        <w:t>.</w:t>
      </w:r>
      <w:r w:rsidR="0064637F">
        <w:t xml:space="preserve"> It is unobserved but felt by the WOMEN.</w:t>
      </w:r>
      <w:r w:rsidR="00BA13B8">
        <w:t xml:space="preserve"> </w:t>
      </w:r>
      <w:ins w:id="251" w:author="Sloka Krishnan" w:date="2021-09-06T20:36:00Z">
        <w:r w:rsidR="00275B84">
          <w:t xml:space="preserve">WOMAN 3 thinks about speaking but reconsiders. </w:t>
        </w:r>
      </w:ins>
      <w:r w:rsidR="00BA13B8">
        <w:t xml:space="preserve">The </w:t>
      </w:r>
      <w:r w:rsidR="00E64905">
        <w:t>OUTCASTS</w:t>
      </w:r>
      <w:r w:rsidR="00BA13B8">
        <w:t xml:space="preserve"> leave in frustration and rage, taking the scene with them.</w:t>
      </w:r>
      <w:r w:rsidRPr="003677B8">
        <w:t>)</w:t>
      </w:r>
    </w:p>
    <w:p w14:paraId="230420F5" w14:textId="77777777" w:rsidR="00694423" w:rsidRDefault="00694423" w:rsidP="006A303D"/>
    <w:p w14:paraId="707119EA" w14:textId="77777777" w:rsidR="00694423" w:rsidRPr="003677B8" w:rsidRDefault="00694423" w:rsidP="006A303D"/>
    <w:p w14:paraId="17A95BC9" w14:textId="77777777" w:rsidR="00AD37E9" w:rsidRPr="003677B8" w:rsidRDefault="00AD37E9" w:rsidP="00AD37E9">
      <w:pPr>
        <w:pStyle w:val="scene"/>
        <w:rPr>
          <w:rFonts w:cs="Times New Roman"/>
        </w:rPr>
      </w:pPr>
    </w:p>
    <w:p w14:paraId="5732E218" w14:textId="77777777" w:rsidR="00AD37E9" w:rsidRPr="003677B8" w:rsidRDefault="00AD37E9" w:rsidP="00700756">
      <w:pPr>
        <w:pStyle w:val="character"/>
      </w:pPr>
    </w:p>
    <w:p w14:paraId="424B6872" w14:textId="6A4EE11B" w:rsidR="006A303D" w:rsidRPr="003677B8" w:rsidRDefault="00AD37E9" w:rsidP="0048020D">
      <w:pPr>
        <w:pStyle w:val="direction"/>
        <w:rPr>
          <w:b/>
        </w:rPr>
      </w:pPr>
      <w:r w:rsidRPr="003677B8">
        <w:t>(</w:t>
      </w:r>
      <w:r w:rsidR="00C344E8" w:rsidRPr="003677B8">
        <w:t>THE BEAUTIFUL ONE</w:t>
      </w:r>
      <w:r w:rsidR="006A303D" w:rsidRPr="003677B8">
        <w:t xml:space="preserve"> sits in his office and drinks and writes, reading aloud what he is writing.</w:t>
      </w:r>
      <w:r w:rsidR="00D85411">
        <w:t xml:space="preserve"> A lingering cough remains.</w:t>
      </w:r>
      <w:r w:rsidRPr="003677B8">
        <w:t>)</w:t>
      </w:r>
    </w:p>
    <w:p w14:paraId="61F2BB4C" w14:textId="77777777" w:rsidR="006A303D" w:rsidRPr="003677B8" w:rsidRDefault="006A303D" w:rsidP="006A303D"/>
    <w:p w14:paraId="55FF3B55" w14:textId="76BC3027" w:rsidR="00AD37E9" w:rsidRPr="003677B8" w:rsidRDefault="00C344E8" w:rsidP="00AD37E9">
      <w:pPr>
        <w:pStyle w:val="character"/>
        <w:rPr>
          <w:rFonts w:ascii="Times New Roman" w:hAnsi="Times New Roman" w:cs="Times New Roman"/>
        </w:rPr>
      </w:pPr>
      <w:r w:rsidRPr="003677B8">
        <w:rPr>
          <w:rFonts w:ascii="Times New Roman" w:hAnsi="Times New Roman" w:cs="Times New Roman"/>
        </w:rPr>
        <w:t>THE BEAUTIFUL ONE</w:t>
      </w:r>
    </w:p>
    <w:p w14:paraId="3808434D" w14:textId="3B9412D5" w:rsidR="006A303D" w:rsidRPr="003677B8" w:rsidRDefault="006A303D" w:rsidP="006A303D">
      <w:r w:rsidRPr="003677B8">
        <w:t>Dear Mr. President,</w:t>
      </w:r>
    </w:p>
    <w:p w14:paraId="10324FD4" w14:textId="77777777" w:rsidR="00A72A18" w:rsidRPr="003677B8" w:rsidRDefault="00A72A18" w:rsidP="006A303D"/>
    <w:p w14:paraId="300AC202" w14:textId="77777777" w:rsidR="006A303D" w:rsidRPr="003677B8" w:rsidRDefault="006A303D" w:rsidP="006A303D">
      <w:r w:rsidRPr="003677B8">
        <w:t>I hope this letter finds you well. It has come to my attention that certain individuals whom you consider to be among your closest and most trustworthy advisors have been speaking unkindly of you behind your back, making accusations that your passion is not for the work but rather for the power that it grants you, accusations that you have deployed this power in questionable ways.</w:t>
      </w:r>
    </w:p>
    <w:p w14:paraId="27C182D2" w14:textId="77777777" w:rsidR="006A303D" w:rsidRPr="003677B8" w:rsidRDefault="006A303D" w:rsidP="006A303D"/>
    <w:p w14:paraId="45C47FB1" w14:textId="77777777" w:rsidR="006A303D" w:rsidRPr="003677B8" w:rsidRDefault="006A303D" w:rsidP="006A303D">
      <w:r w:rsidRPr="003677B8">
        <w:t>While I have no reason to believe these words, nor any reason to believe that they have ever traveled beyond these intimate walls within which we all serve, I thought it my patriotic duty to inform you. Please be careful, sir.</w:t>
      </w:r>
    </w:p>
    <w:p w14:paraId="1E637521" w14:textId="77777777" w:rsidR="006A303D" w:rsidRPr="003677B8" w:rsidRDefault="006A303D" w:rsidP="006A303D"/>
    <w:p w14:paraId="689145EF" w14:textId="77777777" w:rsidR="006A303D" w:rsidRPr="003677B8" w:rsidRDefault="006A303D" w:rsidP="006A303D">
      <w:r w:rsidRPr="003677B8">
        <w:t>Sir, I hope I do not come across as obsequious when I say that the brilliance and beauty with which you hold the office of President are unmatched. And if there is anything that I can do for you—anything at all—please know that I, unlike others, will always operate with the utmost discretion and loyalty.</w:t>
      </w:r>
    </w:p>
    <w:p w14:paraId="2834BE96" w14:textId="77777777" w:rsidR="006A303D" w:rsidRPr="003677B8" w:rsidRDefault="006A303D" w:rsidP="006A303D"/>
    <w:p w14:paraId="0A805564" w14:textId="77777777" w:rsidR="006A303D" w:rsidRPr="003677B8" w:rsidRDefault="006A303D" w:rsidP="006A303D">
      <w:r w:rsidRPr="003677B8">
        <w:t>I remain, forever in your service—</w:t>
      </w:r>
    </w:p>
    <w:p w14:paraId="78588915" w14:textId="77777777" w:rsidR="006A303D" w:rsidRPr="003677B8" w:rsidRDefault="006A303D" w:rsidP="006A303D"/>
    <w:p w14:paraId="778FEDD3" w14:textId="4B46CEE9" w:rsidR="006A303D" w:rsidRPr="003677B8" w:rsidRDefault="00AD37E9" w:rsidP="00AD37E9">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 door opens. He quickly folds the letter and puts it aside. </w:t>
      </w:r>
      <w:r w:rsidR="00C344E8" w:rsidRPr="003677B8">
        <w:rPr>
          <w:rFonts w:ascii="Times New Roman" w:hAnsi="Times New Roman" w:cs="Times New Roman"/>
        </w:rPr>
        <w:t>THE TRUE BELIEVER</w:t>
      </w:r>
      <w:r w:rsidR="006A303D" w:rsidRPr="003677B8">
        <w:rPr>
          <w:rFonts w:ascii="Times New Roman" w:hAnsi="Times New Roman" w:cs="Times New Roman"/>
        </w:rPr>
        <w:t xml:space="preserve"> walks in, closing the door behind him.</w:t>
      </w:r>
      <w:r w:rsidRPr="003677B8">
        <w:rPr>
          <w:rFonts w:ascii="Times New Roman" w:hAnsi="Times New Roman" w:cs="Times New Roman"/>
        </w:rPr>
        <w:t>)</w:t>
      </w:r>
    </w:p>
    <w:p w14:paraId="67A3B9F3" w14:textId="77777777" w:rsidR="006A303D" w:rsidRPr="003677B8" w:rsidRDefault="006A303D" w:rsidP="006A303D"/>
    <w:p w14:paraId="376EB3D7" w14:textId="236DADAC" w:rsidR="00AD37E9" w:rsidRPr="003677B8" w:rsidRDefault="00C344E8" w:rsidP="00FE60D1">
      <w:pPr>
        <w:pStyle w:val="character"/>
        <w:rPr>
          <w:rFonts w:ascii="Times New Roman" w:hAnsi="Times New Roman" w:cs="Times New Roman"/>
        </w:rPr>
      </w:pPr>
      <w:r w:rsidRPr="003677B8">
        <w:rPr>
          <w:rFonts w:ascii="Times New Roman" w:hAnsi="Times New Roman" w:cs="Times New Roman"/>
        </w:rPr>
        <w:t>THE TRUE BELIEVER</w:t>
      </w:r>
    </w:p>
    <w:p w14:paraId="0F219AB0" w14:textId="2CF60697" w:rsidR="006A303D" w:rsidRPr="003677B8" w:rsidRDefault="006A303D" w:rsidP="006A303D">
      <w:r w:rsidRPr="003677B8">
        <w:t>You are a very beautiful man.</w:t>
      </w:r>
    </w:p>
    <w:p w14:paraId="17380BA3" w14:textId="77777777" w:rsidR="006A303D" w:rsidRPr="003677B8" w:rsidRDefault="006A303D" w:rsidP="006A303D"/>
    <w:p w14:paraId="20A375AC" w14:textId="375A6911" w:rsidR="00AD37E9" w:rsidRPr="003677B8" w:rsidRDefault="00C344E8" w:rsidP="00FE60D1">
      <w:pPr>
        <w:pStyle w:val="character"/>
        <w:rPr>
          <w:rFonts w:ascii="Times New Roman" w:hAnsi="Times New Roman" w:cs="Times New Roman"/>
        </w:rPr>
      </w:pPr>
      <w:r w:rsidRPr="003677B8">
        <w:rPr>
          <w:rFonts w:ascii="Times New Roman" w:hAnsi="Times New Roman" w:cs="Times New Roman"/>
        </w:rPr>
        <w:t>THE BEAUTIFUL ONE</w:t>
      </w:r>
    </w:p>
    <w:p w14:paraId="5C231A72" w14:textId="39E606A6" w:rsidR="006A303D" w:rsidRPr="003677B8" w:rsidRDefault="006A303D" w:rsidP="006A303D">
      <w:r w:rsidRPr="003677B8">
        <w:t>It was one kiss, Mr. Vice President.</w:t>
      </w:r>
    </w:p>
    <w:p w14:paraId="49BA6406" w14:textId="77777777" w:rsidR="006A303D" w:rsidRPr="003677B8" w:rsidRDefault="006A303D" w:rsidP="006A303D"/>
    <w:p w14:paraId="0E9C2781" w14:textId="0D365F2D" w:rsidR="006A303D" w:rsidRPr="003677B8" w:rsidRDefault="00FE60D1" w:rsidP="00FE60D1">
      <w:pPr>
        <w:pStyle w:val="direction"/>
        <w:rPr>
          <w:rFonts w:ascii="Times New Roman" w:hAnsi="Times New Roman" w:cs="Times New Roman"/>
        </w:rPr>
      </w:pPr>
      <w:r w:rsidRPr="003677B8">
        <w:rPr>
          <w:rFonts w:ascii="Times New Roman" w:hAnsi="Times New Roman" w:cs="Times New Roman"/>
        </w:rPr>
        <w:t>(</w:t>
      </w:r>
      <w:r w:rsidR="00C344E8" w:rsidRPr="003677B8">
        <w:rPr>
          <w:rFonts w:ascii="Times New Roman" w:hAnsi="Times New Roman" w:cs="Times New Roman"/>
        </w:rPr>
        <w:t>THE TRUE BELIEVER</w:t>
      </w:r>
      <w:r w:rsidR="006A303D" w:rsidRPr="003677B8">
        <w:rPr>
          <w:rFonts w:ascii="Times New Roman" w:hAnsi="Times New Roman" w:cs="Times New Roman"/>
        </w:rPr>
        <w:t xml:space="preserve"> comes around to massage his shoulders.</w:t>
      </w:r>
      <w:r w:rsidRPr="003677B8">
        <w:rPr>
          <w:rFonts w:ascii="Times New Roman" w:hAnsi="Times New Roman" w:cs="Times New Roman"/>
        </w:rPr>
        <w:t>)</w:t>
      </w:r>
    </w:p>
    <w:p w14:paraId="17A433DE" w14:textId="77777777" w:rsidR="006A303D" w:rsidRPr="003677B8" w:rsidRDefault="006A303D" w:rsidP="006A303D"/>
    <w:p w14:paraId="458F4899" w14:textId="3BBBB2F5" w:rsidR="00FE60D1" w:rsidRPr="003677B8" w:rsidRDefault="00C344E8" w:rsidP="00FE60D1">
      <w:pPr>
        <w:pStyle w:val="character"/>
        <w:rPr>
          <w:rFonts w:ascii="Times New Roman" w:hAnsi="Times New Roman" w:cs="Times New Roman"/>
        </w:rPr>
      </w:pPr>
      <w:r w:rsidRPr="003677B8">
        <w:rPr>
          <w:rFonts w:ascii="Times New Roman" w:hAnsi="Times New Roman" w:cs="Times New Roman"/>
        </w:rPr>
        <w:t>THE TRUE BELIEVER</w:t>
      </w:r>
    </w:p>
    <w:p w14:paraId="11668160" w14:textId="24E10142" w:rsidR="006A303D" w:rsidRPr="003677B8" w:rsidRDefault="006A303D" w:rsidP="006A303D">
      <w:r w:rsidRPr="003677B8">
        <w:t>Tell me honestly. Are you … a homosexual?</w:t>
      </w:r>
    </w:p>
    <w:p w14:paraId="247DFC6B" w14:textId="77777777" w:rsidR="006A303D" w:rsidRPr="003677B8" w:rsidRDefault="006A303D" w:rsidP="006A303D"/>
    <w:p w14:paraId="1E3DB6A7" w14:textId="46843C07" w:rsidR="00FE60D1" w:rsidRPr="003677B8" w:rsidRDefault="00C344E8" w:rsidP="00FE60D1">
      <w:pPr>
        <w:pStyle w:val="character"/>
        <w:rPr>
          <w:rFonts w:ascii="Times New Roman" w:hAnsi="Times New Roman" w:cs="Times New Roman"/>
        </w:rPr>
      </w:pPr>
      <w:r w:rsidRPr="003677B8">
        <w:rPr>
          <w:rFonts w:ascii="Times New Roman" w:hAnsi="Times New Roman" w:cs="Times New Roman"/>
        </w:rPr>
        <w:t>THE BEAUTIFUL ONE</w:t>
      </w:r>
    </w:p>
    <w:p w14:paraId="104965B9" w14:textId="4094D8F8" w:rsidR="006A303D" w:rsidRPr="003677B8" w:rsidRDefault="006A303D" w:rsidP="006A303D">
      <w:r w:rsidRPr="003677B8">
        <w:t>No, no. Nothing like that.</w:t>
      </w:r>
    </w:p>
    <w:p w14:paraId="6AD01D4E" w14:textId="77777777" w:rsidR="006A303D" w:rsidRPr="003677B8" w:rsidRDefault="006A303D" w:rsidP="006A303D"/>
    <w:p w14:paraId="27E71FB9" w14:textId="1FE9B00A" w:rsidR="00FE60D1" w:rsidRPr="003677B8" w:rsidRDefault="00C344E8" w:rsidP="00FE60D1">
      <w:pPr>
        <w:pStyle w:val="character"/>
        <w:rPr>
          <w:rFonts w:ascii="Times New Roman" w:hAnsi="Times New Roman" w:cs="Times New Roman"/>
        </w:rPr>
      </w:pPr>
      <w:r w:rsidRPr="003677B8">
        <w:rPr>
          <w:rFonts w:ascii="Times New Roman" w:hAnsi="Times New Roman" w:cs="Times New Roman"/>
        </w:rPr>
        <w:t>THE TRUE BELIEVER</w:t>
      </w:r>
    </w:p>
    <w:p w14:paraId="4D0134E4" w14:textId="68B8CE8D" w:rsidR="006A303D" w:rsidRPr="003677B8" w:rsidRDefault="006A303D" w:rsidP="006A303D">
      <w:r w:rsidRPr="003677B8">
        <w:t>Really?</w:t>
      </w:r>
    </w:p>
    <w:p w14:paraId="4256FCE6" w14:textId="77777777" w:rsidR="006A303D" w:rsidRPr="003677B8" w:rsidRDefault="006A303D" w:rsidP="006A303D"/>
    <w:p w14:paraId="606E1B3A" w14:textId="430638C8" w:rsidR="00FE60D1" w:rsidRPr="003677B8" w:rsidRDefault="00C344E8" w:rsidP="00FE60D1">
      <w:pPr>
        <w:pStyle w:val="character"/>
        <w:rPr>
          <w:rFonts w:ascii="Times New Roman" w:hAnsi="Times New Roman" w:cs="Times New Roman"/>
        </w:rPr>
      </w:pPr>
      <w:r w:rsidRPr="003677B8">
        <w:rPr>
          <w:rFonts w:ascii="Times New Roman" w:hAnsi="Times New Roman" w:cs="Times New Roman"/>
        </w:rPr>
        <w:lastRenderedPageBreak/>
        <w:t>THE BEAUTIFUL ONE</w:t>
      </w:r>
    </w:p>
    <w:p w14:paraId="1E30D6E1" w14:textId="6E22450A" w:rsidR="006A303D" w:rsidRPr="003677B8" w:rsidRDefault="006A303D" w:rsidP="006A303D">
      <w:r w:rsidRPr="003677B8">
        <w:t>Sometimes a man needs other men. Their—mentorship. That’s all.</w:t>
      </w:r>
    </w:p>
    <w:p w14:paraId="38145AA6" w14:textId="77777777" w:rsidR="006A303D" w:rsidRPr="003677B8" w:rsidRDefault="006A303D" w:rsidP="006A303D"/>
    <w:p w14:paraId="7FE669AB" w14:textId="234EA5F4" w:rsidR="006A303D" w:rsidRPr="003677B8" w:rsidRDefault="00FE60D1" w:rsidP="00FE60D1">
      <w:pPr>
        <w:pStyle w:val="direction"/>
        <w:rPr>
          <w:rFonts w:ascii="Times New Roman" w:hAnsi="Times New Roman" w:cs="Times New Roman"/>
        </w:rPr>
      </w:pPr>
      <w:r w:rsidRPr="003677B8">
        <w:rPr>
          <w:rFonts w:ascii="Times New Roman" w:hAnsi="Times New Roman" w:cs="Times New Roman"/>
        </w:rPr>
        <w:t>(</w:t>
      </w:r>
      <w:r w:rsidR="00C344E8" w:rsidRPr="003677B8">
        <w:rPr>
          <w:rFonts w:ascii="Times New Roman" w:hAnsi="Times New Roman" w:cs="Times New Roman"/>
        </w:rPr>
        <w:t>THE TRUE BELIEVER</w:t>
      </w:r>
      <w:r w:rsidR="006A303D" w:rsidRPr="003677B8">
        <w:rPr>
          <w:rFonts w:ascii="Times New Roman" w:hAnsi="Times New Roman" w:cs="Times New Roman"/>
        </w:rPr>
        <w:t xml:space="preserve"> removes </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’s blazer, continuing the massage. </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closes his eyes, gets lost.</w:t>
      </w:r>
      <w:r w:rsidRPr="003677B8">
        <w:rPr>
          <w:rFonts w:ascii="Times New Roman" w:hAnsi="Times New Roman" w:cs="Times New Roman"/>
        </w:rPr>
        <w:t>)</w:t>
      </w:r>
    </w:p>
    <w:p w14:paraId="4570BD62" w14:textId="77777777" w:rsidR="006A303D" w:rsidRPr="003677B8" w:rsidRDefault="006A303D" w:rsidP="006A303D"/>
    <w:p w14:paraId="111E209C" w14:textId="77777777" w:rsidR="006A303D" w:rsidRPr="003677B8" w:rsidRDefault="006A303D" w:rsidP="006A303D">
      <w:r w:rsidRPr="003677B8">
        <w:t>Thank you, Mr. President, that feels wonderful.</w:t>
      </w:r>
    </w:p>
    <w:p w14:paraId="4BD5C980" w14:textId="77777777" w:rsidR="006A303D" w:rsidRPr="003677B8" w:rsidRDefault="006A303D" w:rsidP="006A303D"/>
    <w:p w14:paraId="66053A9F" w14:textId="30C7A440"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TRUE BELIEVER</w:t>
      </w:r>
    </w:p>
    <w:p w14:paraId="63A0229E" w14:textId="71A6CCB6" w:rsidR="006A303D" w:rsidRPr="003677B8" w:rsidRDefault="006A303D" w:rsidP="006A303D">
      <w:r w:rsidRPr="003677B8">
        <w:t>Mr. President?</w:t>
      </w:r>
    </w:p>
    <w:p w14:paraId="115CEF8D" w14:textId="77777777" w:rsidR="006A303D" w:rsidRPr="003677B8" w:rsidRDefault="006A303D" w:rsidP="006A303D"/>
    <w:p w14:paraId="355EBA22" w14:textId="3F5FD6A9" w:rsidR="006A303D" w:rsidRPr="003677B8" w:rsidRDefault="002415E8" w:rsidP="002415E8">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He reaches down, starts massaging </w:t>
      </w:r>
      <w:r w:rsidR="00C344E8" w:rsidRPr="003677B8">
        <w:rPr>
          <w:rFonts w:ascii="Times New Roman" w:hAnsi="Times New Roman" w:cs="Times New Roman"/>
        </w:rPr>
        <w:t>THE BEAUTIFUL ONE</w:t>
      </w:r>
      <w:r w:rsidR="006A303D" w:rsidRPr="003677B8">
        <w:rPr>
          <w:rFonts w:ascii="Times New Roman" w:hAnsi="Times New Roman" w:cs="Times New Roman"/>
        </w:rPr>
        <w:t>’s chest.</w:t>
      </w:r>
      <w:r w:rsidRPr="003677B8">
        <w:rPr>
          <w:rFonts w:ascii="Times New Roman" w:hAnsi="Times New Roman" w:cs="Times New Roman"/>
        </w:rPr>
        <w:t>)</w:t>
      </w:r>
    </w:p>
    <w:p w14:paraId="0E176FE3" w14:textId="77777777" w:rsidR="006A303D" w:rsidRPr="003677B8" w:rsidRDefault="006A303D" w:rsidP="006A303D"/>
    <w:p w14:paraId="270754E4" w14:textId="50FBC1AA"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BEAUTIFUL ONE</w:t>
      </w:r>
    </w:p>
    <w:p w14:paraId="342C2085" w14:textId="5F507B67" w:rsidR="006A303D" w:rsidRPr="003677B8" w:rsidRDefault="006A303D" w:rsidP="006A303D">
      <w:r w:rsidRPr="003677B8">
        <w:t>Slip of the tongue. Maybe in a few years, huh?</w:t>
      </w:r>
    </w:p>
    <w:p w14:paraId="1BE86BFB" w14:textId="43756163" w:rsidR="006A303D" w:rsidRPr="003677B8" w:rsidRDefault="006A303D" w:rsidP="006A303D">
      <w:r w:rsidRPr="003677B8">
        <w:t>…</w:t>
      </w:r>
      <w:r w:rsidR="002B29DA" w:rsidRPr="003677B8">
        <w:t xml:space="preserve"> </w:t>
      </w:r>
      <w:r w:rsidRPr="003677B8">
        <w:t>Listen, I don’t know what you want from this, but it seems to me you’re looking for—</w:t>
      </w:r>
    </w:p>
    <w:p w14:paraId="3E83319C" w14:textId="77777777" w:rsidR="006A303D" w:rsidRPr="003677B8" w:rsidRDefault="006A303D" w:rsidP="006A303D"/>
    <w:p w14:paraId="30DBE37D" w14:textId="5360FA12"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TRUE BELIEVER</w:t>
      </w:r>
    </w:p>
    <w:p w14:paraId="4A12F4B4" w14:textId="7EB30B0C" w:rsidR="006A303D" w:rsidRPr="003677B8" w:rsidRDefault="006A303D" w:rsidP="006A303D">
      <w:r w:rsidRPr="003677B8">
        <w:t>Do you believe in hell?</w:t>
      </w:r>
    </w:p>
    <w:p w14:paraId="54427EB9" w14:textId="77777777" w:rsidR="006A303D" w:rsidRPr="003677B8" w:rsidRDefault="006A303D" w:rsidP="006A303D"/>
    <w:p w14:paraId="7FCDCD05" w14:textId="1C91B7D9"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BEAUTIFUL ONE</w:t>
      </w:r>
    </w:p>
    <w:p w14:paraId="1604572D" w14:textId="2F24B68D" w:rsidR="006A303D" w:rsidRPr="003677B8" w:rsidRDefault="006A303D" w:rsidP="006A303D">
      <w:r w:rsidRPr="003677B8">
        <w:t>What? …</w:t>
      </w:r>
      <w:r w:rsidR="00B63934" w:rsidRPr="003677B8">
        <w:t xml:space="preserve"> </w:t>
      </w:r>
      <w:r w:rsidRPr="003677B8">
        <w:t>No.</w:t>
      </w:r>
    </w:p>
    <w:p w14:paraId="3F911644" w14:textId="77777777" w:rsidR="006A303D" w:rsidRPr="003677B8" w:rsidRDefault="006A303D" w:rsidP="006A303D"/>
    <w:p w14:paraId="3C0FFC08" w14:textId="5547F503" w:rsidR="006A303D" w:rsidRPr="003677B8" w:rsidRDefault="002415E8" w:rsidP="002415E8">
      <w:pPr>
        <w:pStyle w:val="direction"/>
        <w:rPr>
          <w:rFonts w:ascii="Times New Roman" w:hAnsi="Times New Roman" w:cs="Times New Roman"/>
        </w:rPr>
      </w:pPr>
      <w:r w:rsidRPr="003677B8">
        <w:rPr>
          <w:rFonts w:ascii="Times New Roman" w:hAnsi="Times New Roman" w:cs="Times New Roman"/>
        </w:rPr>
        <w:t>(</w:t>
      </w:r>
      <w:r w:rsidR="00C344E8" w:rsidRPr="003677B8">
        <w:rPr>
          <w:rFonts w:ascii="Times New Roman" w:hAnsi="Times New Roman" w:cs="Times New Roman"/>
        </w:rPr>
        <w:t>THE TRUE BELIEVER</w:t>
      </w:r>
      <w:r w:rsidR="006A303D" w:rsidRPr="003677B8">
        <w:rPr>
          <w:rFonts w:ascii="Times New Roman" w:hAnsi="Times New Roman" w:cs="Times New Roman"/>
        </w:rPr>
        <w:t xml:space="preserve"> steps away.</w:t>
      </w:r>
      <w:r w:rsidRPr="003677B8">
        <w:rPr>
          <w:rFonts w:ascii="Times New Roman" w:hAnsi="Times New Roman" w:cs="Times New Roman"/>
        </w:rPr>
        <w:t>)</w:t>
      </w:r>
    </w:p>
    <w:p w14:paraId="4C4483C4" w14:textId="77777777" w:rsidR="006A303D" w:rsidRPr="003677B8" w:rsidRDefault="006A303D" w:rsidP="006A303D"/>
    <w:p w14:paraId="45D2461B" w14:textId="4948AE26"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TRUE BELIEVER</w:t>
      </w:r>
    </w:p>
    <w:p w14:paraId="7B7FCD44" w14:textId="2ED84AF5" w:rsidR="006A303D" w:rsidRPr="003677B8" w:rsidRDefault="006A303D" w:rsidP="006A303D">
      <w:r w:rsidRPr="003677B8">
        <w:t>You think it’s—made-up fear-mongering.</w:t>
      </w:r>
    </w:p>
    <w:p w14:paraId="70F2AC73" w14:textId="77777777" w:rsidR="006A303D" w:rsidRPr="003677B8" w:rsidRDefault="006A303D" w:rsidP="006A303D"/>
    <w:p w14:paraId="0261CCE6" w14:textId="3F7BAB4A"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BEAUTIFUL ONE</w:t>
      </w:r>
    </w:p>
    <w:p w14:paraId="28CEB6A2" w14:textId="7CFE3651" w:rsidR="006A303D" w:rsidRPr="003677B8" w:rsidRDefault="006A303D" w:rsidP="006A303D">
      <w:r w:rsidRPr="003677B8">
        <w:t>Well, yeah.</w:t>
      </w:r>
    </w:p>
    <w:p w14:paraId="1D412C43" w14:textId="77777777" w:rsidR="006A303D" w:rsidRPr="003677B8" w:rsidRDefault="006A303D" w:rsidP="006A303D"/>
    <w:p w14:paraId="4B8D138A" w14:textId="371E9C33"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TRUE BELIEVER</w:t>
      </w:r>
    </w:p>
    <w:p w14:paraId="684BBDC9" w14:textId="7E3379D5" w:rsidR="006A303D" w:rsidRPr="003677B8" w:rsidRDefault="006A303D" w:rsidP="006A303D">
      <w:r w:rsidRPr="003677B8">
        <w:t>You’re wrong.</w:t>
      </w:r>
    </w:p>
    <w:p w14:paraId="3CBCB1BE" w14:textId="77777777" w:rsidR="006A303D" w:rsidRPr="003677B8" w:rsidRDefault="006A303D" w:rsidP="006A303D"/>
    <w:p w14:paraId="03CD7D9A" w14:textId="3AECDCB7"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BEAUTIFUL ONE</w:t>
      </w:r>
    </w:p>
    <w:p w14:paraId="2DFBAB2E" w14:textId="7D583BBB" w:rsidR="006A303D" w:rsidRPr="003677B8" w:rsidRDefault="006A303D" w:rsidP="006A303D">
      <w:r w:rsidRPr="003677B8">
        <w:t>It’s not your business, man.</w:t>
      </w:r>
    </w:p>
    <w:p w14:paraId="2AE2BF6E" w14:textId="77777777" w:rsidR="006A303D" w:rsidRPr="003677B8" w:rsidRDefault="006A303D" w:rsidP="006A303D"/>
    <w:p w14:paraId="23EEC33D" w14:textId="3E97FF4A"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TRUE BELIEVER</w:t>
      </w:r>
    </w:p>
    <w:p w14:paraId="57D6AFE2" w14:textId="19C4BC33" w:rsidR="006A303D" w:rsidRPr="003677B8" w:rsidRDefault="006A303D" w:rsidP="006A303D">
      <w:r w:rsidRPr="003677B8">
        <w:t>I want to help you. I want to help all of us.</w:t>
      </w:r>
    </w:p>
    <w:p w14:paraId="62265188" w14:textId="77777777" w:rsidR="006A303D" w:rsidRPr="003677B8" w:rsidRDefault="006A303D" w:rsidP="006A303D"/>
    <w:p w14:paraId="3895E011" w14:textId="39A2E40A"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t>THE BEAUTIFUL ONE</w:t>
      </w:r>
    </w:p>
    <w:p w14:paraId="7312C5D7" w14:textId="68C1B17B" w:rsidR="006A303D" w:rsidRPr="003677B8" w:rsidRDefault="006A303D" w:rsidP="006A303D">
      <w:r w:rsidRPr="003677B8">
        <w:t>How?</w:t>
      </w:r>
    </w:p>
    <w:p w14:paraId="323CB77A" w14:textId="77777777" w:rsidR="006A303D" w:rsidRPr="003677B8" w:rsidRDefault="006A303D" w:rsidP="006A303D"/>
    <w:p w14:paraId="6EC8A3F8" w14:textId="1D0C7DC8" w:rsidR="002415E8" w:rsidRPr="003677B8" w:rsidRDefault="00C344E8" w:rsidP="002415E8">
      <w:pPr>
        <w:pStyle w:val="character"/>
        <w:rPr>
          <w:rFonts w:ascii="Times New Roman" w:hAnsi="Times New Roman" w:cs="Times New Roman"/>
        </w:rPr>
      </w:pPr>
      <w:r w:rsidRPr="003677B8">
        <w:rPr>
          <w:rFonts w:ascii="Times New Roman" w:hAnsi="Times New Roman" w:cs="Times New Roman"/>
        </w:rPr>
        <w:lastRenderedPageBreak/>
        <w:t>THE TRUE BELIEVER</w:t>
      </w:r>
    </w:p>
    <w:p w14:paraId="5E578C39" w14:textId="2247621F" w:rsidR="006A303D" w:rsidRPr="003677B8" w:rsidRDefault="006A303D" w:rsidP="006A303D">
      <w:r w:rsidRPr="003677B8">
        <w:t>I don’t know.</w:t>
      </w:r>
    </w:p>
    <w:p w14:paraId="5FAB5CCB" w14:textId="77777777" w:rsidR="006A303D" w:rsidRDefault="006A303D" w:rsidP="006A303D"/>
    <w:p w14:paraId="3691D0A0" w14:textId="77777777" w:rsidR="003E2150" w:rsidRDefault="003E2150" w:rsidP="006A303D"/>
    <w:p w14:paraId="12FD6850" w14:textId="77777777" w:rsidR="003E2150" w:rsidRPr="003677B8" w:rsidRDefault="003E2150" w:rsidP="003E2150">
      <w:pPr>
        <w:pStyle w:val="scene"/>
      </w:pPr>
    </w:p>
    <w:p w14:paraId="080DC81A" w14:textId="77777777" w:rsidR="002415E8" w:rsidRDefault="002415E8" w:rsidP="00700756">
      <w:pPr>
        <w:pStyle w:val="character"/>
      </w:pPr>
    </w:p>
    <w:p w14:paraId="373C17C1" w14:textId="0ACB7F0C" w:rsidR="003E2150" w:rsidRDefault="00BF3F59" w:rsidP="00BF3F59">
      <w:pPr>
        <w:pStyle w:val="direction"/>
      </w:pPr>
      <w:r>
        <w:t>(</w:t>
      </w:r>
      <w:r w:rsidR="00B22B26">
        <w:t>Alone, t</w:t>
      </w:r>
      <w:r>
        <w:t xml:space="preserve">he </w:t>
      </w:r>
      <w:r w:rsidR="00630E03">
        <w:t>OUTCASTS</w:t>
      </w:r>
      <w:r>
        <w:t xml:space="preserve"> do some</w:t>
      </w:r>
      <w:r w:rsidR="003257BC">
        <w:t xml:space="preserve"> viciously</w:t>
      </w:r>
      <w:r>
        <w:t xml:space="preserve"> wordless harmonizing, vocalizing, movement. They are Plotting and Scheming based on their observations.</w:t>
      </w:r>
      <w:r w:rsidR="00E31CE4">
        <w:t xml:space="preserve"> They come to a decisive moment.</w:t>
      </w:r>
      <w:r>
        <w:t>)</w:t>
      </w:r>
    </w:p>
    <w:p w14:paraId="17680D40" w14:textId="77777777" w:rsidR="003E2150" w:rsidRDefault="003E2150" w:rsidP="006A303D"/>
    <w:p w14:paraId="0DD10454" w14:textId="77777777" w:rsidR="003E2150" w:rsidRDefault="003E2150" w:rsidP="006A303D"/>
    <w:p w14:paraId="13C23336" w14:textId="77777777" w:rsidR="002415E8" w:rsidRPr="003677B8" w:rsidRDefault="002415E8" w:rsidP="002415E8">
      <w:pPr>
        <w:pStyle w:val="scene"/>
        <w:rPr>
          <w:rFonts w:cs="Times New Roman"/>
        </w:rPr>
      </w:pPr>
    </w:p>
    <w:p w14:paraId="65DCC7DA" w14:textId="77777777" w:rsidR="0013159A" w:rsidRPr="003677B8" w:rsidRDefault="0013159A" w:rsidP="002415E8">
      <w:pPr>
        <w:pStyle w:val="character"/>
        <w:rPr>
          <w:rFonts w:ascii="Times New Roman" w:hAnsi="Times New Roman" w:cs="Times New Roman"/>
          <w:b/>
        </w:rPr>
      </w:pPr>
    </w:p>
    <w:p w14:paraId="2C178794" w14:textId="75471E16" w:rsidR="006A303D" w:rsidRPr="003677B8" w:rsidRDefault="002415E8" w:rsidP="00E703CF">
      <w:pPr>
        <w:pStyle w:val="direction"/>
        <w:rPr>
          <w:b/>
        </w:rPr>
      </w:pPr>
      <w:r w:rsidRPr="003677B8">
        <w:t>(</w:t>
      </w:r>
      <w:r w:rsidR="0061628D" w:rsidRPr="003677B8">
        <w:t>The café and podium</w:t>
      </w:r>
      <w:r w:rsidR="006A303D" w:rsidRPr="003677B8">
        <w:t>.</w:t>
      </w:r>
      <w:r w:rsidR="00076ACE">
        <w:t xml:space="preserve"> The </w:t>
      </w:r>
      <w:r w:rsidR="00F26BA6">
        <w:t>OUTCASTS</w:t>
      </w:r>
      <w:r w:rsidR="00076ACE">
        <w:t xml:space="preserve"> bring on the scene and observe briefly before leaving to attend to other matters.</w:t>
      </w:r>
      <w:r w:rsidRPr="003677B8">
        <w:t>)</w:t>
      </w:r>
    </w:p>
    <w:p w14:paraId="1DB8FAC8" w14:textId="77777777" w:rsidR="006A303D" w:rsidRPr="003677B8" w:rsidRDefault="006A303D" w:rsidP="006A303D"/>
    <w:p w14:paraId="2B982CEB" w14:textId="1675984E" w:rsidR="00A7608F" w:rsidRPr="003677B8" w:rsidRDefault="00C344E8" w:rsidP="00A7608F">
      <w:pPr>
        <w:pStyle w:val="character"/>
        <w:rPr>
          <w:rFonts w:ascii="Times New Roman" w:hAnsi="Times New Roman" w:cs="Times New Roman"/>
        </w:rPr>
      </w:pPr>
      <w:r w:rsidRPr="003677B8">
        <w:rPr>
          <w:rFonts w:ascii="Times New Roman" w:hAnsi="Times New Roman" w:cs="Times New Roman"/>
        </w:rPr>
        <w:t>THE INCOMPETENT ONE</w:t>
      </w:r>
    </w:p>
    <w:p w14:paraId="5C797F1B" w14:textId="0DB67757" w:rsidR="006A303D" w:rsidRPr="003677B8" w:rsidRDefault="006A303D" w:rsidP="006A303D">
      <w:r w:rsidRPr="003677B8">
        <w:t xml:space="preserve">I apologize for my brief absence. There were some—personal matters I had to take care of. Rest assured, I am still very much a representative of this administration. On behalf of the White House, there are, of course, some </w:t>
      </w:r>
      <w:r w:rsidR="0016414A">
        <w:t>staff transitions currently in progress</w:t>
      </w:r>
      <w:r w:rsidRPr="003677B8">
        <w:t>. But this will make us stronger. Now, regarding immigrants: They are bad. We will destroy them. Thank you.</w:t>
      </w:r>
    </w:p>
    <w:p w14:paraId="3C0E0E58" w14:textId="77777777" w:rsidR="006A303D" w:rsidRPr="003677B8" w:rsidRDefault="006A303D" w:rsidP="006A303D"/>
    <w:p w14:paraId="370667DD"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1</w:t>
      </w:r>
    </w:p>
    <w:p w14:paraId="02491027" w14:textId="0BCB5125" w:rsidR="006A303D" w:rsidRPr="003677B8" w:rsidRDefault="006A303D" w:rsidP="006A303D">
      <w:r w:rsidRPr="003677B8">
        <w:t xml:space="preserve">Why are we still </w:t>
      </w:r>
      <w:proofErr w:type="gramStart"/>
      <w:r w:rsidRPr="003677B8">
        <w:t>here.</w:t>
      </w:r>
      <w:proofErr w:type="gramEnd"/>
    </w:p>
    <w:p w14:paraId="47FD54E6" w14:textId="77777777" w:rsidR="006A303D" w:rsidRPr="003677B8" w:rsidRDefault="006A303D" w:rsidP="006A303D"/>
    <w:p w14:paraId="7390BB3D"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2</w:t>
      </w:r>
    </w:p>
    <w:p w14:paraId="5CAEE641" w14:textId="126BFA90" w:rsidR="006A303D" w:rsidRPr="003677B8" w:rsidRDefault="006A303D" w:rsidP="006A303D">
      <w:r w:rsidRPr="003677B8">
        <w:t>Resistance is futile.</w:t>
      </w:r>
    </w:p>
    <w:p w14:paraId="3CC42F45" w14:textId="77777777" w:rsidR="006A303D" w:rsidRPr="003677B8" w:rsidRDefault="006A303D" w:rsidP="006A303D"/>
    <w:p w14:paraId="45538015"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1</w:t>
      </w:r>
    </w:p>
    <w:p w14:paraId="4D5633DF" w14:textId="05CB79BB" w:rsidR="006A303D" w:rsidRPr="003677B8" w:rsidRDefault="004F5893" w:rsidP="006A303D">
      <w:r w:rsidRPr="003677B8">
        <w:t>The pins … the hats …</w:t>
      </w:r>
      <w:r w:rsidR="006A303D" w:rsidRPr="003677B8">
        <w:t xml:space="preserve"> the breaking and entering…</w:t>
      </w:r>
    </w:p>
    <w:p w14:paraId="7F10C8A0" w14:textId="77777777" w:rsidR="006A303D" w:rsidRPr="003677B8" w:rsidRDefault="006A303D" w:rsidP="006A303D"/>
    <w:p w14:paraId="739FAC11"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2</w:t>
      </w:r>
    </w:p>
    <w:p w14:paraId="41EDA16E" w14:textId="4F990934" w:rsidR="006A303D" w:rsidRPr="003677B8" w:rsidRDefault="006A303D" w:rsidP="006A303D">
      <w:r w:rsidRPr="003677B8">
        <w:t>All for nothing.</w:t>
      </w:r>
    </w:p>
    <w:p w14:paraId="5456C3D0" w14:textId="77777777" w:rsidR="006A303D" w:rsidRPr="003677B8" w:rsidRDefault="006A303D" w:rsidP="006A303D"/>
    <w:p w14:paraId="32970A93"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1</w:t>
      </w:r>
    </w:p>
    <w:p w14:paraId="1FA2EE03" w14:textId="677D7381" w:rsidR="006A303D" w:rsidRPr="003677B8" w:rsidRDefault="006A303D" w:rsidP="006A303D">
      <w:r w:rsidRPr="003677B8">
        <w:t>There’s a protest tomorrow. About this.</w:t>
      </w:r>
    </w:p>
    <w:p w14:paraId="4891AEB3" w14:textId="77777777" w:rsidR="006A303D" w:rsidRPr="003677B8" w:rsidRDefault="006A303D" w:rsidP="006A303D"/>
    <w:p w14:paraId="6CC48183"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2</w:t>
      </w:r>
    </w:p>
    <w:p w14:paraId="17E7D90E" w14:textId="49A9713B" w:rsidR="006A303D" w:rsidRPr="003677B8" w:rsidRDefault="006A303D" w:rsidP="006A303D">
      <w:r w:rsidRPr="003677B8">
        <w:t>There’s a protest every week.</w:t>
      </w:r>
    </w:p>
    <w:p w14:paraId="347EA143" w14:textId="77777777" w:rsidR="006A303D" w:rsidRPr="003677B8" w:rsidRDefault="006A303D" w:rsidP="006A303D"/>
    <w:p w14:paraId="6736DACA"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1</w:t>
      </w:r>
    </w:p>
    <w:p w14:paraId="78FD6380" w14:textId="3E746CA5" w:rsidR="006A303D" w:rsidRPr="003677B8" w:rsidRDefault="006A303D" w:rsidP="006A303D">
      <w:r w:rsidRPr="003677B8">
        <w:t>They are so crowded and uncomfortable.</w:t>
      </w:r>
    </w:p>
    <w:p w14:paraId="2BDF0F60" w14:textId="77777777" w:rsidR="006A303D" w:rsidRPr="003677B8" w:rsidRDefault="006A303D" w:rsidP="006A303D"/>
    <w:p w14:paraId="1E51CB9D"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2</w:t>
      </w:r>
    </w:p>
    <w:p w14:paraId="275DA2AE" w14:textId="42FD03ED" w:rsidR="006A303D" w:rsidRPr="003677B8" w:rsidRDefault="006A303D" w:rsidP="006A303D">
      <w:r w:rsidRPr="003677B8">
        <w:t>And directionless and ineffective.</w:t>
      </w:r>
    </w:p>
    <w:p w14:paraId="4E36A7A8" w14:textId="77777777" w:rsidR="006A303D" w:rsidRPr="003677B8" w:rsidRDefault="006A303D" w:rsidP="006A303D"/>
    <w:p w14:paraId="4AA2AA88"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1</w:t>
      </w:r>
    </w:p>
    <w:p w14:paraId="21CAA596" w14:textId="5D74FF57" w:rsidR="006A303D" w:rsidRPr="003677B8" w:rsidRDefault="006A303D" w:rsidP="006A303D">
      <w:r w:rsidRPr="003677B8">
        <w:t>I am tired of being an activist.</w:t>
      </w:r>
    </w:p>
    <w:p w14:paraId="763F1EE4" w14:textId="77777777" w:rsidR="006A303D" w:rsidRPr="003677B8" w:rsidRDefault="006A303D" w:rsidP="006A303D"/>
    <w:p w14:paraId="525B7B47"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2</w:t>
      </w:r>
    </w:p>
    <w:p w14:paraId="6E9101E4" w14:textId="1A952B96" w:rsidR="006A303D" w:rsidRPr="003677B8" w:rsidRDefault="006A303D" w:rsidP="006A303D">
      <w:r w:rsidRPr="003677B8">
        <w:t>It is a tiring business.</w:t>
      </w:r>
    </w:p>
    <w:p w14:paraId="4C028BC7" w14:textId="77777777" w:rsidR="006A303D" w:rsidRPr="003677B8" w:rsidRDefault="006A303D" w:rsidP="006A303D"/>
    <w:p w14:paraId="45EC679A"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1</w:t>
      </w:r>
    </w:p>
    <w:p w14:paraId="18B92630" w14:textId="723D2843" w:rsidR="006A303D" w:rsidRPr="003677B8" w:rsidRDefault="006A303D" w:rsidP="006A303D">
      <w:r w:rsidRPr="003677B8">
        <w:t>Maybe we</w:t>
      </w:r>
      <w:r w:rsidR="00243C07">
        <w:t xml:space="preserve">—move </w:t>
      </w:r>
      <w:r w:rsidRPr="003677B8">
        <w:t>out to the woods somewhere</w:t>
      </w:r>
      <w:r w:rsidR="00243C07">
        <w:t>. A</w:t>
      </w:r>
      <w:r w:rsidRPr="003677B8">
        <w:t>way from all this.</w:t>
      </w:r>
    </w:p>
    <w:p w14:paraId="11FAD190" w14:textId="77777777" w:rsidR="006A303D" w:rsidRPr="003677B8" w:rsidRDefault="006A303D" w:rsidP="006A303D"/>
    <w:p w14:paraId="08C1964B" w14:textId="77777777" w:rsidR="006F3615" w:rsidRPr="003677B8" w:rsidRDefault="006A303D" w:rsidP="006F3615">
      <w:pPr>
        <w:pStyle w:val="character"/>
        <w:rPr>
          <w:rFonts w:ascii="Times New Roman" w:hAnsi="Times New Roman" w:cs="Times New Roman"/>
        </w:rPr>
      </w:pPr>
      <w:r w:rsidRPr="003677B8">
        <w:rPr>
          <w:rFonts w:ascii="Times New Roman" w:hAnsi="Times New Roman" w:cs="Times New Roman"/>
        </w:rPr>
        <w:t>WOMAN 2</w:t>
      </w:r>
    </w:p>
    <w:p w14:paraId="5E4637C9" w14:textId="05AF81E8" w:rsidR="006A303D" w:rsidRDefault="006A303D" w:rsidP="006A303D">
      <w:r w:rsidRPr="003677B8">
        <w:t>That could be nice.</w:t>
      </w:r>
    </w:p>
    <w:p w14:paraId="7246FC4F" w14:textId="77777777" w:rsidR="00A37DDA" w:rsidRDefault="00A37DDA" w:rsidP="006A303D"/>
    <w:p w14:paraId="284A4EF9" w14:textId="1B729834" w:rsidR="00A37DDA" w:rsidRDefault="00A37DDA" w:rsidP="00A37DDA">
      <w:pPr>
        <w:pStyle w:val="character"/>
      </w:pPr>
      <w:r>
        <w:t>woman 1</w:t>
      </w:r>
    </w:p>
    <w:p w14:paraId="45C46C11" w14:textId="664BFA9F" w:rsidR="00A37DDA" w:rsidRDefault="00A37DDA" w:rsidP="00A37DDA">
      <w:r>
        <w:t>No more activism.</w:t>
      </w:r>
    </w:p>
    <w:p w14:paraId="1645B612" w14:textId="77777777" w:rsidR="00A37DDA" w:rsidRDefault="00A37DDA" w:rsidP="00A37DDA"/>
    <w:p w14:paraId="773C7B1D" w14:textId="5E1DC667" w:rsidR="00A37DDA" w:rsidRDefault="00A37DDA" w:rsidP="00A37DDA">
      <w:pPr>
        <w:pStyle w:val="character"/>
      </w:pPr>
      <w:r>
        <w:t>woman 2</w:t>
      </w:r>
    </w:p>
    <w:p w14:paraId="0BDAA5F8" w14:textId="41B0716D" w:rsidR="00A37DDA" w:rsidRDefault="00A37DDA" w:rsidP="00A37DDA">
      <w:r>
        <w:t>No more violence.</w:t>
      </w:r>
    </w:p>
    <w:p w14:paraId="375136CF" w14:textId="77777777" w:rsidR="00A37DDA" w:rsidRDefault="00A37DDA" w:rsidP="00A37DDA"/>
    <w:p w14:paraId="28FC2E5A" w14:textId="0858ED5F" w:rsidR="00A37DDA" w:rsidRDefault="00A37DDA" w:rsidP="00A37DDA">
      <w:pPr>
        <w:pStyle w:val="character"/>
      </w:pPr>
      <w:r>
        <w:t>woman 1</w:t>
      </w:r>
    </w:p>
    <w:p w14:paraId="6D8AFEAC" w14:textId="7A776CA2" w:rsidR="00A37DDA" w:rsidRDefault="00A37DDA" w:rsidP="00A37DDA">
      <w:r>
        <w:t>No more men.</w:t>
      </w:r>
    </w:p>
    <w:p w14:paraId="569703BE" w14:textId="77777777" w:rsidR="00A37DDA" w:rsidRDefault="00A37DDA" w:rsidP="00A37DDA"/>
    <w:p w14:paraId="528F702C" w14:textId="1C686C4B" w:rsidR="00A37DDA" w:rsidRDefault="00A37DDA" w:rsidP="00A37DDA">
      <w:pPr>
        <w:pStyle w:val="character"/>
      </w:pPr>
      <w:r>
        <w:t>woman 2</w:t>
      </w:r>
    </w:p>
    <w:p w14:paraId="63CF226C" w14:textId="7AF13E57" w:rsidR="00A37DDA" w:rsidRDefault="00A37DDA" w:rsidP="00A37DDA">
      <w:r>
        <w:t>Your husband?</w:t>
      </w:r>
    </w:p>
    <w:p w14:paraId="6D0F31AA" w14:textId="77777777" w:rsidR="00A37DDA" w:rsidRDefault="00A37DDA" w:rsidP="00A37DDA"/>
    <w:p w14:paraId="3FA3AD1A" w14:textId="20AD1693" w:rsidR="006A303D" w:rsidRPr="00744850" w:rsidRDefault="00A10D67" w:rsidP="00744850">
      <w:pPr>
        <w:pStyle w:val="direction"/>
      </w:pPr>
      <w:r>
        <w:t>(WOMAN 1 shakes her head no.</w:t>
      </w:r>
      <w:r w:rsidR="00744850">
        <w:t xml:space="preserve"> </w:t>
      </w:r>
      <w:r w:rsidR="00B150E0" w:rsidRPr="003677B8">
        <w:rPr>
          <w:rFonts w:ascii="Times New Roman" w:hAnsi="Times New Roman" w:cs="Times New Roman"/>
        </w:rPr>
        <w:t>WOMAN</w:t>
      </w:r>
      <w:r w:rsidR="006A303D" w:rsidRPr="003677B8">
        <w:rPr>
          <w:rFonts w:ascii="Times New Roman" w:hAnsi="Times New Roman" w:cs="Times New Roman"/>
        </w:rPr>
        <w:t xml:space="preserve"> 3 enters.</w:t>
      </w:r>
      <w:ins w:id="252" w:author="Sloka Krishnan" w:date="2021-09-06T20:37:00Z">
        <w:r w:rsidR="004A5C85">
          <w:rPr>
            <w:rFonts w:ascii="Times New Roman" w:hAnsi="Times New Roman" w:cs="Times New Roman"/>
          </w:rPr>
          <w:t xml:space="preserve"> She pauses. WOMEN </w:t>
        </w:r>
      </w:ins>
      <w:ins w:id="253" w:author="Sloka Krishnan" w:date="2021-09-06T20:38:00Z">
        <w:r w:rsidR="004A5C85">
          <w:rPr>
            <w:rFonts w:ascii="Times New Roman" w:hAnsi="Times New Roman" w:cs="Times New Roman"/>
          </w:rPr>
          <w:t>1 AND 2 look at her expectantly.</w:t>
        </w:r>
      </w:ins>
      <w:ins w:id="254" w:author="Sloka Krishnan" w:date="2021-09-06T20:47:00Z">
        <w:r w:rsidR="00B14B9F">
          <w:rPr>
            <w:rFonts w:ascii="Times New Roman" w:hAnsi="Times New Roman" w:cs="Times New Roman"/>
          </w:rPr>
          <w:t xml:space="preserve"> She hesitates.</w:t>
        </w:r>
      </w:ins>
      <w:r w:rsidR="006F3615" w:rsidRPr="003677B8">
        <w:rPr>
          <w:rFonts w:ascii="Times New Roman" w:hAnsi="Times New Roman" w:cs="Times New Roman"/>
        </w:rPr>
        <w:t>)</w:t>
      </w:r>
    </w:p>
    <w:p w14:paraId="05349BA9" w14:textId="77777777" w:rsidR="006A303D" w:rsidRPr="003677B8" w:rsidRDefault="006A303D" w:rsidP="006A303D"/>
    <w:p w14:paraId="49024B04" w14:textId="4C0B1944" w:rsidR="00164AC7" w:rsidRDefault="006A303D" w:rsidP="00164AC7">
      <w:pPr>
        <w:pStyle w:val="character"/>
        <w:rPr>
          <w:ins w:id="255" w:author="Sloka Krishnan" w:date="2021-09-06T20:47:00Z"/>
          <w:rFonts w:ascii="Times New Roman" w:hAnsi="Times New Roman" w:cs="Times New Roman"/>
        </w:rPr>
      </w:pPr>
      <w:r w:rsidRPr="003677B8">
        <w:rPr>
          <w:rFonts w:ascii="Times New Roman" w:hAnsi="Times New Roman" w:cs="Times New Roman"/>
        </w:rPr>
        <w:t xml:space="preserve">WOMAN </w:t>
      </w:r>
      <w:del w:id="256" w:author="Sloka Krishnan" w:date="2021-09-06T20:47:00Z">
        <w:r w:rsidRPr="003677B8" w:rsidDel="00B14B9F">
          <w:rPr>
            <w:rFonts w:ascii="Times New Roman" w:hAnsi="Times New Roman" w:cs="Times New Roman"/>
          </w:rPr>
          <w:delText>3</w:delText>
        </w:r>
      </w:del>
      <w:ins w:id="257" w:author="Sloka Krishnan" w:date="2021-09-06T20:47:00Z">
        <w:r w:rsidR="00B14B9F">
          <w:rPr>
            <w:rFonts w:ascii="Times New Roman" w:hAnsi="Times New Roman" w:cs="Times New Roman"/>
          </w:rPr>
          <w:t>1</w:t>
        </w:r>
      </w:ins>
    </w:p>
    <w:p w14:paraId="60D53618" w14:textId="2F799BCB" w:rsidR="00B14B9F" w:rsidRDefault="00B14B9F" w:rsidP="00B14B9F">
      <w:pPr>
        <w:rPr>
          <w:ins w:id="258" w:author="Sloka Krishnan" w:date="2021-09-06T20:47:00Z"/>
        </w:rPr>
      </w:pPr>
      <w:ins w:id="259" w:author="Sloka Krishnan" w:date="2021-09-06T20:47:00Z">
        <w:r>
          <w:t>Well?</w:t>
        </w:r>
      </w:ins>
    </w:p>
    <w:p w14:paraId="675A8945" w14:textId="175103B2" w:rsidR="00B14B9F" w:rsidRDefault="00B14B9F" w:rsidP="00B14B9F">
      <w:pPr>
        <w:rPr>
          <w:ins w:id="260" w:author="Sloka Krishnan" w:date="2021-09-06T20:47:00Z"/>
        </w:rPr>
      </w:pPr>
    </w:p>
    <w:p w14:paraId="1A077F29" w14:textId="07CEAFE6" w:rsidR="00B14B9F" w:rsidRDefault="00B14B9F" w:rsidP="00B14B9F">
      <w:pPr>
        <w:pStyle w:val="character"/>
        <w:rPr>
          <w:ins w:id="261" w:author="Sloka Krishnan" w:date="2021-09-06T20:47:00Z"/>
        </w:rPr>
      </w:pPr>
      <w:ins w:id="262" w:author="Sloka Krishnan" w:date="2021-09-06T20:47:00Z">
        <w:r>
          <w:t>WOMAN 3</w:t>
        </w:r>
      </w:ins>
    </w:p>
    <w:p w14:paraId="1F3EC2AE" w14:textId="41FC0B0E" w:rsidR="00B14B9F" w:rsidRDefault="00BA52DD" w:rsidP="00B14B9F">
      <w:pPr>
        <w:rPr>
          <w:ins w:id="263" w:author="Sloka Krishnan" w:date="2021-09-06T20:48:00Z"/>
        </w:rPr>
      </w:pPr>
      <w:ins w:id="264" w:author="Sloka Krishnan" w:date="2021-09-06T20:48:00Z">
        <w:r>
          <w:t>Are you still mad at me?</w:t>
        </w:r>
      </w:ins>
    </w:p>
    <w:p w14:paraId="7D40EE40" w14:textId="3F01091B" w:rsidR="00BA52DD" w:rsidRDefault="00BA52DD" w:rsidP="00B14B9F">
      <w:pPr>
        <w:rPr>
          <w:ins w:id="265" w:author="Sloka Krishnan" w:date="2021-09-06T20:48:00Z"/>
        </w:rPr>
      </w:pPr>
    </w:p>
    <w:p w14:paraId="25C73464" w14:textId="092B640C" w:rsidR="00BA52DD" w:rsidRDefault="00BA52DD" w:rsidP="00BA52DD">
      <w:pPr>
        <w:pStyle w:val="character"/>
        <w:rPr>
          <w:ins w:id="266" w:author="Sloka Krishnan" w:date="2021-09-06T20:48:00Z"/>
        </w:rPr>
      </w:pPr>
      <w:ins w:id="267" w:author="Sloka Krishnan" w:date="2021-09-06T20:48:00Z">
        <w:r>
          <w:t>WOMAN 1</w:t>
        </w:r>
      </w:ins>
    </w:p>
    <w:p w14:paraId="60A9C9CB" w14:textId="7F43B953" w:rsidR="00BA52DD" w:rsidRDefault="00BA52DD" w:rsidP="00BA52DD">
      <w:pPr>
        <w:rPr>
          <w:ins w:id="268" w:author="Sloka Krishnan" w:date="2021-09-06T20:48:00Z"/>
        </w:rPr>
      </w:pPr>
      <w:ins w:id="269" w:author="Sloka Krishnan" w:date="2021-09-06T20:48:00Z">
        <w:r>
          <w:t>It doesn’t matter.</w:t>
        </w:r>
      </w:ins>
    </w:p>
    <w:p w14:paraId="642990F9" w14:textId="29AB88FC" w:rsidR="00BA52DD" w:rsidRDefault="00BA52DD" w:rsidP="00BA52DD">
      <w:pPr>
        <w:rPr>
          <w:ins w:id="270" w:author="Sloka Krishnan" w:date="2021-09-06T20:48:00Z"/>
        </w:rPr>
      </w:pPr>
    </w:p>
    <w:p w14:paraId="34B2EDEF" w14:textId="2833C4E4" w:rsidR="00BA52DD" w:rsidRDefault="00BA52DD" w:rsidP="00BA52DD">
      <w:pPr>
        <w:pStyle w:val="character"/>
        <w:rPr>
          <w:ins w:id="271" w:author="Sloka Krishnan" w:date="2021-09-06T20:48:00Z"/>
        </w:rPr>
      </w:pPr>
      <w:ins w:id="272" w:author="Sloka Krishnan" w:date="2021-09-06T20:48:00Z">
        <w:r>
          <w:t>WOMAN 3</w:t>
        </w:r>
      </w:ins>
    </w:p>
    <w:p w14:paraId="65152F39" w14:textId="6B6B8BFB" w:rsidR="00BA52DD" w:rsidRDefault="00BA52DD" w:rsidP="00BA52DD">
      <w:pPr>
        <w:rPr>
          <w:ins w:id="273" w:author="Sloka Krishnan" w:date="2021-09-06T20:48:00Z"/>
        </w:rPr>
      </w:pPr>
      <w:ins w:id="274" w:author="Sloka Krishnan" w:date="2021-09-06T20:48:00Z">
        <w:r>
          <w:t>Well, it does…</w:t>
        </w:r>
      </w:ins>
    </w:p>
    <w:p w14:paraId="17E61964" w14:textId="7168D8E2" w:rsidR="00BA52DD" w:rsidRDefault="00BA52DD" w:rsidP="00BA52DD">
      <w:pPr>
        <w:rPr>
          <w:ins w:id="275" w:author="Sloka Krishnan" w:date="2021-09-06T20:48:00Z"/>
        </w:rPr>
      </w:pPr>
    </w:p>
    <w:p w14:paraId="7D60CB04" w14:textId="0B5F0D42" w:rsidR="00BA52DD" w:rsidRPr="003677B8" w:rsidDel="00BA52DD" w:rsidRDefault="00BA52DD">
      <w:pPr>
        <w:rPr>
          <w:del w:id="276" w:author="Sloka Krishnan" w:date="2021-09-06T20:49:00Z"/>
        </w:rPr>
        <w:pPrChange w:id="277" w:author="Sloka Krishnan" w:date="2021-09-06T20:48:00Z">
          <w:pPr>
            <w:pStyle w:val="character"/>
          </w:pPr>
        </w:pPrChange>
      </w:pPr>
    </w:p>
    <w:p w14:paraId="4E44545F" w14:textId="07B80F1B" w:rsidR="006A303D" w:rsidRPr="003677B8" w:rsidDel="00BA52DD" w:rsidRDefault="006A303D" w:rsidP="006A303D">
      <w:pPr>
        <w:rPr>
          <w:del w:id="278" w:author="Sloka Krishnan" w:date="2021-09-06T20:49:00Z"/>
        </w:rPr>
      </w:pPr>
      <w:del w:id="279" w:author="Sloka Krishnan" w:date="2021-09-06T20:49:00Z">
        <w:r w:rsidRPr="003677B8" w:rsidDel="00BA52DD">
          <w:delText>Why</w:delText>
        </w:r>
        <w:r w:rsidR="00744850" w:rsidDel="00BA52DD">
          <w:delText xml:space="preserve"> are you always here without me?</w:delText>
        </w:r>
      </w:del>
    </w:p>
    <w:p w14:paraId="2E65A045" w14:textId="3B282BC4" w:rsidR="006A303D" w:rsidRPr="003677B8" w:rsidDel="00BA52DD" w:rsidRDefault="006A303D" w:rsidP="006A303D">
      <w:pPr>
        <w:rPr>
          <w:del w:id="280" w:author="Sloka Krishnan" w:date="2021-09-06T20:49:00Z"/>
        </w:rPr>
      </w:pPr>
    </w:p>
    <w:p w14:paraId="73C7C89B" w14:textId="6D0CF0B3" w:rsidR="00164AC7" w:rsidRPr="003677B8" w:rsidDel="00BA52DD" w:rsidRDefault="006A303D" w:rsidP="00164AC7">
      <w:pPr>
        <w:pStyle w:val="character"/>
        <w:rPr>
          <w:del w:id="281" w:author="Sloka Krishnan" w:date="2021-09-06T20:49:00Z"/>
          <w:rFonts w:ascii="Times New Roman" w:hAnsi="Times New Roman" w:cs="Times New Roman"/>
        </w:rPr>
      </w:pPr>
      <w:del w:id="282" w:author="Sloka Krishnan" w:date="2021-09-06T20:49:00Z">
        <w:r w:rsidRPr="003677B8" w:rsidDel="00BA52DD">
          <w:rPr>
            <w:rFonts w:ascii="Times New Roman" w:hAnsi="Times New Roman" w:cs="Times New Roman"/>
          </w:rPr>
          <w:delText>WOMAN 1</w:delText>
        </w:r>
      </w:del>
    </w:p>
    <w:p w14:paraId="0BC25627" w14:textId="247AFD63" w:rsidR="006A303D" w:rsidRPr="003677B8" w:rsidDel="00BA52DD" w:rsidRDefault="006A303D" w:rsidP="006A303D">
      <w:pPr>
        <w:rPr>
          <w:del w:id="283" w:author="Sloka Krishnan" w:date="2021-09-06T20:49:00Z"/>
        </w:rPr>
      </w:pPr>
      <w:del w:id="284" w:author="Sloka Krishnan" w:date="2021-09-06T20:49:00Z">
        <w:r w:rsidRPr="003677B8" w:rsidDel="00BA52DD">
          <w:delText>Why are you always late.</w:delText>
        </w:r>
      </w:del>
    </w:p>
    <w:p w14:paraId="396FDCE7" w14:textId="1D578A45" w:rsidR="006A303D" w:rsidRPr="003677B8" w:rsidDel="00BA52DD" w:rsidRDefault="006A303D" w:rsidP="006A303D">
      <w:pPr>
        <w:rPr>
          <w:del w:id="285" w:author="Sloka Krishnan" w:date="2021-09-06T20:49:00Z"/>
        </w:rPr>
      </w:pPr>
    </w:p>
    <w:p w14:paraId="491789F1" w14:textId="73E1CF2B"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2</w:t>
      </w:r>
    </w:p>
    <w:p w14:paraId="137A4F61" w14:textId="38D5AA38" w:rsidR="006A303D" w:rsidRPr="003677B8" w:rsidRDefault="006A303D" w:rsidP="006A303D">
      <w:r w:rsidRPr="0052503A">
        <w:rPr>
          <w:i/>
          <w:iCs/>
          <w:rPrChange w:id="286" w:author="Sloka Krishnan" w:date="2021-09-06T20:55:00Z">
            <w:rPr/>
          </w:rPrChange>
        </w:rPr>
        <w:t>We</w:t>
      </w:r>
      <w:r w:rsidRPr="003677B8">
        <w:t xml:space="preserve"> are moving to the woods.</w:t>
      </w:r>
    </w:p>
    <w:p w14:paraId="5643FE53" w14:textId="77EFFB16" w:rsidR="006A303D" w:rsidRPr="003677B8" w:rsidRDefault="006A303D" w:rsidP="006A303D"/>
    <w:p w14:paraId="7B850593" w14:textId="74C4445C"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3</w:t>
      </w:r>
    </w:p>
    <w:p w14:paraId="098097F0" w14:textId="287F6679" w:rsidR="006A303D" w:rsidRPr="003677B8" w:rsidRDefault="006A303D" w:rsidP="006A303D">
      <w:r w:rsidRPr="003677B8">
        <w:t>What?</w:t>
      </w:r>
    </w:p>
    <w:p w14:paraId="2551873D" w14:textId="3A8AFCE9" w:rsidR="006A303D" w:rsidRPr="003677B8" w:rsidRDefault="006A303D" w:rsidP="006A303D"/>
    <w:p w14:paraId="50F59374" w14:textId="271FB4DA"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lastRenderedPageBreak/>
        <w:t>WOMAN 2</w:t>
      </w:r>
    </w:p>
    <w:p w14:paraId="43BDF9B7" w14:textId="0669E9B7" w:rsidR="006A303D" w:rsidRPr="003677B8" w:rsidRDefault="006A303D" w:rsidP="006A303D">
      <w:r w:rsidRPr="003677B8">
        <w:t>We are leaving this behind.</w:t>
      </w:r>
    </w:p>
    <w:p w14:paraId="6A21B10D" w14:textId="2837BA48" w:rsidR="006A303D" w:rsidRPr="003677B8" w:rsidRDefault="006A303D" w:rsidP="006A303D"/>
    <w:p w14:paraId="5BEAAB5B" w14:textId="6FA020D1"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3</w:t>
      </w:r>
    </w:p>
    <w:p w14:paraId="73CBDD33" w14:textId="77777777" w:rsidR="007D6582" w:rsidRDefault="00243C07" w:rsidP="003615CB">
      <w:pPr>
        <w:rPr>
          <w:ins w:id="287" w:author="Sloka Krishnan" w:date="2021-09-09T19:17:00Z"/>
        </w:rPr>
      </w:pPr>
      <w:del w:id="288" w:author="Sloka Krishnan" w:date="2021-09-09T19:17:00Z">
        <w:r w:rsidDel="007D6582">
          <w:delText>Oh no</w:delText>
        </w:r>
        <w:r w:rsidR="006A303D" w:rsidRPr="003677B8" w:rsidDel="007D6582">
          <w:delText xml:space="preserve">. </w:delText>
        </w:r>
      </w:del>
      <w:ins w:id="289" w:author="Sloka Krishnan" w:date="2021-09-09T19:17:00Z">
        <w:r w:rsidR="007D6582">
          <w:t>I understand.</w:t>
        </w:r>
      </w:ins>
    </w:p>
    <w:p w14:paraId="29923C2E" w14:textId="19CFC499" w:rsidR="006A303D" w:rsidRDefault="006A303D" w:rsidP="003615CB">
      <w:pPr>
        <w:rPr>
          <w:ins w:id="290" w:author="Sloka Krishnan" w:date="2021-09-09T19:21:00Z"/>
        </w:rPr>
      </w:pPr>
      <w:r w:rsidRPr="003677B8">
        <w:t xml:space="preserve">I </w:t>
      </w:r>
      <w:del w:id="291" w:author="Sloka Krishnan" w:date="2021-09-09T19:17:00Z">
        <w:r w:rsidRPr="003677B8" w:rsidDel="000C2BD1">
          <w:delText xml:space="preserve">just </w:delText>
        </w:r>
      </w:del>
      <w:r w:rsidRPr="003677B8">
        <w:t>got a new phone.</w:t>
      </w:r>
    </w:p>
    <w:p w14:paraId="52B5D3EF" w14:textId="24905410" w:rsidR="003B6539" w:rsidRDefault="003B6539" w:rsidP="003615CB">
      <w:pPr>
        <w:rPr>
          <w:ins w:id="292" w:author="Sloka Krishnan" w:date="2021-09-09T19:21:00Z"/>
        </w:rPr>
      </w:pPr>
    </w:p>
    <w:p w14:paraId="4FF5B44A" w14:textId="29B62111" w:rsidR="003B6539" w:rsidRDefault="003B6539" w:rsidP="003B6539">
      <w:pPr>
        <w:pStyle w:val="direction"/>
        <w:pPrChange w:id="293" w:author="Sloka Krishnan" w:date="2021-09-09T19:21:00Z">
          <w:pPr/>
        </w:pPrChange>
      </w:pPr>
      <w:ins w:id="294" w:author="Sloka Krishnan" w:date="2021-09-09T19:21:00Z">
        <w:r>
          <w:t>(She shows it to them hopefully.)</w:t>
        </w:r>
      </w:ins>
    </w:p>
    <w:p w14:paraId="6A1B7F3C" w14:textId="64632ABE" w:rsidR="006A303D" w:rsidRDefault="006A303D" w:rsidP="006A303D"/>
    <w:p w14:paraId="63094959" w14:textId="569FFEC3"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1</w:t>
      </w:r>
    </w:p>
    <w:p w14:paraId="3BED086C" w14:textId="4553BA1B" w:rsidR="006A303D" w:rsidRPr="003677B8" w:rsidRDefault="006A303D" w:rsidP="006A303D">
      <w:r w:rsidRPr="003677B8">
        <w:t>Oh.</w:t>
      </w:r>
    </w:p>
    <w:p w14:paraId="0F68F918" w14:textId="381766A4" w:rsidR="006A303D" w:rsidRPr="003677B8" w:rsidRDefault="006A303D" w:rsidP="006A303D"/>
    <w:p w14:paraId="04FB75D6" w14:textId="4B1F5108" w:rsidR="00164AC7" w:rsidRDefault="006A303D" w:rsidP="00164AC7">
      <w:pPr>
        <w:pStyle w:val="character"/>
        <w:rPr>
          <w:ins w:id="295" w:author="Sloka Krishnan" w:date="2021-09-09T19:21:00Z"/>
          <w:rFonts w:ascii="Times New Roman" w:hAnsi="Times New Roman" w:cs="Times New Roman"/>
        </w:rPr>
      </w:pPr>
      <w:r w:rsidRPr="003677B8">
        <w:rPr>
          <w:rFonts w:ascii="Times New Roman" w:hAnsi="Times New Roman" w:cs="Times New Roman"/>
        </w:rPr>
        <w:t>WOMAN 3</w:t>
      </w:r>
    </w:p>
    <w:p w14:paraId="0B74812B" w14:textId="08835CAE" w:rsidR="003B6539" w:rsidRPr="003677B8" w:rsidRDefault="003B6539" w:rsidP="003B6539">
      <w:pPr>
        <w:pStyle w:val="direction"/>
        <w:pPrChange w:id="296" w:author="Sloka Krishnan" w:date="2021-09-09T19:21:00Z">
          <w:pPr>
            <w:pStyle w:val="character"/>
          </w:pPr>
        </w:pPrChange>
      </w:pPr>
      <w:ins w:id="297" w:author="Sloka Krishnan" w:date="2021-09-09T19:21:00Z">
        <w:r>
          <w:t>(thinking)</w:t>
        </w:r>
      </w:ins>
    </w:p>
    <w:p w14:paraId="4928C9BC" w14:textId="4763AC96" w:rsidR="006A303D" w:rsidRPr="003677B8" w:rsidRDefault="006A303D" w:rsidP="006A303D">
      <w:r w:rsidRPr="003677B8">
        <w:t xml:space="preserve">And a new </w:t>
      </w:r>
      <w:del w:id="298" w:author="Sloka Krishnan" w:date="2021-09-09T19:18:00Z">
        <w:r w:rsidRPr="003677B8" w:rsidDel="000C2BD1">
          <w:delText>therapist</w:delText>
        </w:r>
      </w:del>
      <w:ins w:id="299" w:author="Sloka Krishnan" w:date="2021-09-09T19:18:00Z">
        <w:r w:rsidR="000C2BD1">
          <w:t>nanny</w:t>
        </w:r>
      </w:ins>
      <w:r w:rsidRPr="003677B8">
        <w:t>.</w:t>
      </w:r>
    </w:p>
    <w:p w14:paraId="3CD01E18" w14:textId="53C78E46" w:rsidR="006A303D" w:rsidRPr="003677B8" w:rsidRDefault="006A303D" w:rsidP="006A303D"/>
    <w:p w14:paraId="232D1E27" w14:textId="7A0B3EB0"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2</w:t>
      </w:r>
    </w:p>
    <w:p w14:paraId="171F4EAC" w14:textId="1C70E16C" w:rsidR="006A303D" w:rsidRPr="003677B8" w:rsidRDefault="006A303D" w:rsidP="006A303D">
      <w:r w:rsidRPr="003677B8">
        <w:t>Oh.</w:t>
      </w:r>
    </w:p>
    <w:p w14:paraId="2719C8B2" w14:textId="3184ACE6" w:rsidR="006A303D" w:rsidRPr="003677B8" w:rsidRDefault="006A303D" w:rsidP="006A303D"/>
    <w:p w14:paraId="15ABE9D7" w14:textId="28121D88"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3</w:t>
      </w:r>
    </w:p>
    <w:p w14:paraId="457D53A1" w14:textId="2A703DE8" w:rsidR="006A303D" w:rsidRPr="003677B8" w:rsidRDefault="006A303D" w:rsidP="006A303D">
      <w:r w:rsidRPr="003677B8">
        <w:t xml:space="preserve">And a new </w:t>
      </w:r>
      <w:del w:id="300" w:author="Sloka Krishnan" w:date="2021-09-09T19:18:00Z">
        <w:r w:rsidRPr="003677B8" w:rsidDel="000C2BD1">
          <w:delText>nanny</w:delText>
        </w:r>
      </w:del>
      <w:ins w:id="301" w:author="Sloka Krishnan" w:date="2021-09-09T19:18:00Z">
        <w:r w:rsidR="000C2BD1">
          <w:t>therapist</w:t>
        </w:r>
      </w:ins>
      <w:r w:rsidRPr="003677B8">
        <w:t>!</w:t>
      </w:r>
      <w:r w:rsidR="006465A1">
        <w:t xml:space="preserve"> </w:t>
      </w:r>
      <w:r w:rsidRPr="003677B8">
        <w:t>I am a New Woman.</w:t>
      </w:r>
    </w:p>
    <w:p w14:paraId="73FE17BC" w14:textId="72E153CD" w:rsidR="006A303D" w:rsidRPr="003677B8" w:rsidRDefault="006A303D" w:rsidP="006A303D"/>
    <w:p w14:paraId="205D3D27" w14:textId="6D22F44A"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1</w:t>
      </w:r>
    </w:p>
    <w:p w14:paraId="75E175BD" w14:textId="71029F6F" w:rsidR="006A303D" w:rsidRPr="003677B8" w:rsidRDefault="006A303D" w:rsidP="006A303D">
      <w:r w:rsidRPr="003677B8">
        <w:t>I would like to be a New Woman.</w:t>
      </w:r>
    </w:p>
    <w:p w14:paraId="656EC9F8" w14:textId="0CAB5C8A" w:rsidR="006A303D" w:rsidRPr="003677B8" w:rsidRDefault="006A303D" w:rsidP="006A303D"/>
    <w:p w14:paraId="7195BEFF" w14:textId="73366C43"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3</w:t>
      </w:r>
    </w:p>
    <w:p w14:paraId="6647281A" w14:textId="7C2EF8D8" w:rsidR="006A303D" w:rsidRPr="003677B8" w:rsidRDefault="006A303D" w:rsidP="006A303D">
      <w:r w:rsidRPr="003677B8">
        <w:t>I</w:t>
      </w:r>
      <w:r w:rsidR="00081B5B">
        <w:t>’</w:t>
      </w:r>
      <w:r w:rsidRPr="003677B8">
        <w:t>m protesting immigration tomorrow</w:t>
      </w:r>
      <w:ins w:id="302" w:author="Sloka Krishnan" w:date="2021-09-06T20:52:00Z">
        <w:r w:rsidR="006B4B64">
          <w:t>. If you’d like to join.</w:t>
        </w:r>
      </w:ins>
      <w:del w:id="303" w:author="Sloka Krishnan" w:date="2021-09-06T20:52:00Z">
        <w:r w:rsidRPr="003677B8" w:rsidDel="006B4B64">
          <w:delText>.</w:delText>
        </w:r>
      </w:del>
    </w:p>
    <w:p w14:paraId="52DA54B2" w14:textId="4B1C77BE" w:rsidR="006A303D" w:rsidRPr="003677B8" w:rsidRDefault="006A303D" w:rsidP="006A303D"/>
    <w:p w14:paraId="6D0A9B31" w14:textId="63883253"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2</w:t>
      </w:r>
    </w:p>
    <w:p w14:paraId="1CF0160B" w14:textId="7AFF7B42" w:rsidR="006A303D" w:rsidRPr="003677B8" w:rsidRDefault="006A303D" w:rsidP="006A303D">
      <w:r w:rsidRPr="003677B8">
        <w:t>You mean protesting—for immigration.</w:t>
      </w:r>
    </w:p>
    <w:p w14:paraId="418A749F" w14:textId="36287C67" w:rsidR="006A303D" w:rsidRPr="003677B8" w:rsidRDefault="006A303D" w:rsidP="006A303D"/>
    <w:p w14:paraId="3806F5C7" w14:textId="1210331A" w:rsidR="00164AC7" w:rsidRPr="003677B8" w:rsidRDefault="006A303D" w:rsidP="00164AC7">
      <w:pPr>
        <w:pStyle w:val="character"/>
        <w:rPr>
          <w:rFonts w:ascii="Times New Roman" w:hAnsi="Times New Roman" w:cs="Times New Roman"/>
        </w:rPr>
      </w:pPr>
      <w:r w:rsidRPr="003677B8">
        <w:rPr>
          <w:rFonts w:ascii="Times New Roman" w:hAnsi="Times New Roman" w:cs="Times New Roman"/>
        </w:rPr>
        <w:t>WOMAN 3</w:t>
      </w:r>
    </w:p>
    <w:p w14:paraId="77A8BC51" w14:textId="11776268" w:rsidR="006A303D" w:rsidRDefault="00230017" w:rsidP="006A303D">
      <w:r w:rsidRPr="003677B8">
        <w:t>No. Yes</w:t>
      </w:r>
      <w:r w:rsidR="009D466D">
        <w:t>? Who knows.</w:t>
      </w:r>
    </w:p>
    <w:p w14:paraId="7A131001" w14:textId="2C06DBB1" w:rsidR="00A901BA" w:rsidRDefault="00A901BA" w:rsidP="006A303D"/>
    <w:p w14:paraId="4859F9F1" w14:textId="1E26D9B6" w:rsidR="00A901BA" w:rsidRDefault="00A901BA" w:rsidP="00A901BA">
      <w:pPr>
        <w:pStyle w:val="character"/>
      </w:pPr>
      <w:r>
        <w:t>WOMAN 1</w:t>
      </w:r>
    </w:p>
    <w:p w14:paraId="3ED65B9B" w14:textId="537AEEBC" w:rsidR="00A901BA" w:rsidRDefault="00A901BA" w:rsidP="00A901BA">
      <w:r>
        <w:t>Aren’t you an immigrant?</w:t>
      </w:r>
    </w:p>
    <w:p w14:paraId="37F5328A" w14:textId="2E259769" w:rsidR="00A901BA" w:rsidRDefault="00A901BA" w:rsidP="00A901BA"/>
    <w:p w14:paraId="35429ED6" w14:textId="732E6D4F" w:rsidR="00A901BA" w:rsidRDefault="00A901BA" w:rsidP="00A901BA">
      <w:pPr>
        <w:pStyle w:val="character"/>
      </w:pPr>
      <w:r>
        <w:t>WOMAN 3</w:t>
      </w:r>
    </w:p>
    <w:p w14:paraId="57D43C9A" w14:textId="57246B8E" w:rsidR="00A901BA" w:rsidRDefault="00A901BA" w:rsidP="00A901BA">
      <w:r>
        <w:t>What?</w:t>
      </w:r>
    </w:p>
    <w:p w14:paraId="35EACA7A" w14:textId="2B3F0A2B" w:rsidR="00A901BA" w:rsidRDefault="00A901BA" w:rsidP="00A901BA"/>
    <w:p w14:paraId="76B24D05" w14:textId="2C75D675" w:rsidR="00A901BA" w:rsidRDefault="00A901BA" w:rsidP="00A901BA">
      <w:pPr>
        <w:pStyle w:val="character"/>
      </w:pPr>
      <w:r>
        <w:t>WOMAN 1</w:t>
      </w:r>
    </w:p>
    <w:p w14:paraId="3141BA25" w14:textId="09552018" w:rsidR="00A901BA" w:rsidRDefault="00A901BA" w:rsidP="00A901BA">
      <w:r>
        <w:t>I mean—you’re something, right? Some sort of…</w:t>
      </w:r>
    </w:p>
    <w:p w14:paraId="4DCA2962" w14:textId="21BCE0A8" w:rsidR="00A901BA" w:rsidRDefault="00A901BA" w:rsidP="00A901BA"/>
    <w:p w14:paraId="5FA26AD8" w14:textId="66035FC0" w:rsidR="00A901BA" w:rsidRDefault="00A901BA" w:rsidP="00A901BA">
      <w:pPr>
        <w:pStyle w:val="character"/>
      </w:pPr>
      <w:r>
        <w:t>WOMAN 2</w:t>
      </w:r>
    </w:p>
    <w:p w14:paraId="74E9BCED" w14:textId="2A7D36F9" w:rsidR="00A901BA" w:rsidRDefault="00A901BA" w:rsidP="00A901BA">
      <w:r>
        <w:t>Immigrant.</w:t>
      </w:r>
    </w:p>
    <w:p w14:paraId="4F75A226" w14:textId="20B2A95A" w:rsidR="00A901BA" w:rsidRDefault="00A901BA" w:rsidP="00A901BA"/>
    <w:p w14:paraId="4CBF0E00" w14:textId="0117B2B2" w:rsidR="00A901BA" w:rsidRDefault="00A901BA" w:rsidP="00A901BA">
      <w:pPr>
        <w:pStyle w:val="character"/>
      </w:pPr>
      <w:r>
        <w:lastRenderedPageBreak/>
        <w:t>WOMAN 1</w:t>
      </w:r>
    </w:p>
    <w:p w14:paraId="5888EA25" w14:textId="052F17B5" w:rsidR="00A901BA" w:rsidRDefault="00A901BA" w:rsidP="00A901BA">
      <w:r>
        <w:t>Immigrant!</w:t>
      </w:r>
    </w:p>
    <w:p w14:paraId="59EC27FE" w14:textId="7AAD2157" w:rsidR="00A901BA" w:rsidRDefault="00A901BA" w:rsidP="00A901BA"/>
    <w:p w14:paraId="173FAE2F" w14:textId="5EE500D8" w:rsidR="00A901BA" w:rsidRDefault="00A901BA" w:rsidP="00A901BA">
      <w:pPr>
        <w:pStyle w:val="character"/>
      </w:pPr>
      <w:r>
        <w:t>WOMAN 3</w:t>
      </w:r>
    </w:p>
    <w:p w14:paraId="010A062A" w14:textId="125E5130" w:rsidR="00A901BA" w:rsidRDefault="00A901BA" w:rsidP="00A901BA">
      <w:r>
        <w:t>Do I seem like an immigrant?</w:t>
      </w:r>
    </w:p>
    <w:p w14:paraId="7107DCE3" w14:textId="475D556F" w:rsidR="00A901BA" w:rsidRDefault="00A901BA" w:rsidP="00A901BA"/>
    <w:p w14:paraId="126A2A4B" w14:textId="62A36999" w:rsidR="00290518" w:rsidRDefault="00290518" w:rsidP="00290518">
      <w:pPr>
        <w:pStyle w:val="character"/>
      </w:pPr>
      <w:r>
        <w:t>WOMAN 2</w:t>
      </w:r>
    </w:p>
    <w:p w14:paraId="0DE5325A" w14:textId="32171076" w:rsidR="00290518" w:rsidRDefault="00290518" w:rsidP="00290518">
      <w:r>
        <w:t>Well, you are very … tan …</w:t>
      </w:r>
    </w:p>
    <w:p w14:paraId="37A1F6B0" w14:textId="39DF5EB4" w:rsidR="00290518" w:rsidRDefault="00290518" w:rsidP="00290518"/>
    <w:p w14:paraId="5B817C80" w14:textId="58BAEB3D" w:rsidR="00290518" w:rsidRDefault="00CB10DF" w:rsidP="00CB10DF">
      <w:pPr>
        <w:pStyle w:val="character"/>
      </w:pPr>
      <w:r>
        <w:t>WOMAN 3</w:t>
      </w:r>
    </w:p>
    <w:p w14:paraId="250968EA" w14:textId="5208591A" w:rsidR="00E74412" w:rsidRDefault="00CB10DF" w:rsidP="00B86DF4">
      <w:r>
        <w:t>Because I tan.</w:t>
      </w:r>
      <w:r w:rsidR="004E0BF1">
        <w:t xml:space="preserve"> </w:t>
      </w:r>
      <w:r w:rsidR="00E74412">
        <w:t>I have—psoriasis. It helps.</w:t>
      </w:r>
      <w:r w:rsidR="00EE33F6">
        <w:t xml:space="preserve"> I don’t—</w:t>
      </w:r>
    </w:p>
    <w:p w14:paraId="2EA27CA4" w14:textId="254F1616" w:rsidR="00AA58A6" w:rsidRDefault="00AA58A6" w:rsidP="00B86DF4"/>
    <w:p w14:paraId="1AE0A81E" w14:textId="660F0316" w:rsidR="00AA58A6" w:rsidRDefault="00AA58A6" w:rsidP="00AA58A6">
      <w:pPr>
        <w:pStyle w:val="character"/>
      </w:pPr>
      <w:r>
        <w:t>WOMAN 1</w:t>
      </w:r>
    </w:p>
    <w:p w14:paraId="47CF48D7" w14:textId="68F64C90" w:rsidR="00AA58A6" w:rsidRDefault="00AA58A6" w:rsidP="00AA58A6">
      <w:r>
        <w:t>Psoriasis.</w:t>
      </w:r>
    </w:p>
    <w:p w14:paraId="4C73D0CB" w14:textId="4BE42DE4" w:rsidR="00AA58A6" w:rsidRDefault="00AA58A6" w:rsidP="00AA58A6"/>
    <w:p w14:paraId="1E722356" w14:textId="0BC16E28" w:rsidR="00AA58A6" w:rsidRDefault="00AA58A6" w:rsidP="00AA58A6">
      <w:pPr>
        <w:pStyle w:val="character"/>
      </w:pPr>
      <w:r>
        <w:t>woman 3</w:t>
      </w:r>
    </w:p>
    <w:p w14:paraId="7EA67A4A" w14:textId="2FA7948D" w:rsidR="00CB10DF" w:rsidRDefault="004E0BF1" w:rsidP="00B86DF4">
      <w:r>
        <w:t>You thought I was…? This whole time?</w:t>
      </w:r>
    </w:p>
    <w:p w14:paraId="120C1098" w14:textId="4AFAA97B" w:rsidR="004E0BF1" w:rsidRDefault="004E0BF1" w:rsidP="00CB10DF"/>
    <w:p w14:paraId="41CDB98A" w14:textId="217C3FED" w:rsidR="004E0BF1" w:rsidRDefault="00DC60E7" w:rsidP="00DC60E7">
      <w:pPr>
        <w:pStyle w:val="character"/>
      </w:pPr>
      <w:r>
        <w:t>WOMAN 1</w:t>
      </w:r>
    </w:p>
    <w:p w14:paraId="39F4E7C8" w14:textId="1F06F00E" w:rsidR="00DC60E7" w:rsidRDefault="00DC60E7" w:rsidP="00DC60E7">
      <w:r>
        <w:t xml:space="preserve">I </w:t>
      </w:r>
      <w:del w:id="304" w:author="Sloka Krishnan" w:date="2021-09-06T20:56:00Z">
        <w:r w:rsidDel="00BB44D1">
          <w:delText xml:space="preserve">didn’t </w:delText>
        </w:r>
      </w:del>
      <w:ins w:id="305" w:author="Sloka Krishnan" w:date="2021-09-06T20:56:00Z">
        <w:r w:rsidR="00BB44D1">
          <w:t xml:space="preserve">don’t </w:t>
        </w:r>
      </w:ins>
      <w:r>
        <w:t>mean to offend you. I just…</w:t>
      </w:r>
    </w:p>
    <w:p w14:paraId="6814F3AA" w14:textId="2EF7707E" w:rsidR="00DC60E7" w:rsidRDefault="00DC60E7" w:rsidP="00DC60E7"/>
    <w:p w14:paraId="06D4B9FF" w14:textId="45848453" w:rsidR="00DC60E7" w:rsidRDefault="00FA3E17" w:rsidP="00FA3E17">
      <w:pPr>
        <w:pStyle w:val="character"/>
      </w:pPr>
      <w:r>
        <w:t>WOMAN 3</w:t>
      </w:r>
    </w:p>
    <w:p w14:paraId="32EC5BCC" w14:textId="07D53FDE" w:rsidR="00FA3E17" w:rsidRDefault="00FA3E17" w:rsidP="00FA3E17">
      <w:r>
        <w:t>Yes?</w:t>
      </w:r>
    </w:p>
    <w:p w14:paraId="490F0B4E" w14:textId="1AFFE7B7" w:rsidR="00FA3E17" w:rsidRDefault="00FA3E17" w:rsidP="00FA3E17"/>
    <w:p w14:paraId="468D5C51" w14:textId="66691691" w:rsidR="00FA3E17" w:rsidRDefault="00FA3E17" w:rsidP="00FA3E17">
      <w:pPr>
        <w:pStyle w:val="character"/>
      </w:pPr>
      <w:r>
        <w:t>WOMAN 1</w:t>
      </w:r>
    </w:p>
    <w:p w14:paraId="381B7B53" w14:textId="6893B6A1" w:rsidR="00FA3E17" w:rsidRDefault="00FA3E17" w:rsidP="00FA3E17">
      <w:r>
        <w:t>Made an incorrect assumption.</w:t>
      </w:r>
    </w:p>
    <w:p w14:paraId="196D9674" w14:textId="05D2254B" w:rsidR="00862AE4" w:rsidRDefault="00862AE4" w:rsidP="00FA3E17"/>
    <w:p w14:paraId="1C31AD78" w14:textId="4E178852" w:rsidR="00862AE4" w:rsidRDefault="00862AE4" w:rsidP="008173BF">
      <w:pPr>
        <w:pStyle w:val="character"/>
        <w:tabs>
          <w:tab w:val="center" w:pos="6120"/>
        </w:tabs>
      </w:pPr>
      <w:r>
        <w:t>WOMAN 3</w:t>
      </w:r>
      <w:r w:rsidR="008173BF">
        <w:tab/>
      </w:r>
    </w:p>
    <w:p w14:paraId="38D89974" w14:textId="77D5821C" w:rsidR="00862AE4" w:rsidRDefault="00862AE4" w:rsidP="00862AE4">
      <w:r>
        <w:t>I should say so.</w:t>
      </w:r>
    </w:p>
    <w:p w14:paraId="238AA3A4" w14:textId="54ED6195" w:rsidR="00862AE4" w:rsidRDefault="00862AE4" w:rsidP="00862AE4"/>
    <w:p w14:paraId="64DDD100" w14:textId="31C5833F" w:rsidR="00862AE4" w:rsidRDefault="00862AE4" w:rsidP="00862AE4">
      <w:pPr>
        <w:pStyle w:val="character"/>
      </w:pPr>
      <w:r>
        <w:t>WOMAN 2</w:t>
      </w:r>
    </w:p>
    <w:p w14:paraId="65063D72" w14:textId="182D8885" w:rsidR="00EE33F6" w:rsidRDefault="00EE33F6" w:rsidP="00EE33F6">
      <w:pPr>
        <w:pStyle w:val="direction"/>
      </w:pPr>
      <w:r>
        <w:t>(appeasing</w:t>
      </w:r>
      <w:ins w:id="306" w:author="Sloka Krishnan" w:date="2021-09-09T19:22:00Z">
        <w:r w:rsidR="00216D8E">
          <w:t>, but also bored</w:t>
        </w:r>
      </w:ins>
      <w:r>
        <w:t>)</w:t>
      </w:r>
    </w:p>
    <w:p w14:paraId="2CA7C7F7" w14:textId="01979425" w:rsidR="00862AE4" w:rsidRDefault="0024375D" w:rsidP="00862AE4">
      <w:r>
        <w:t>On the other hand</w:t>
      </w:r>
      <w:r w:rsidR="00862AE4">
        <w:t xml:space="preserve"> … aren’t we all immigrants?</w:t>
      </w:r>
    </w:p>
    <w:p w14:paraId="0CA8AAEE" w14:textId="2F1B0A30" w:rsidR="00862AE4" w:rsidRDefault="00862AE4" w:rsidP="00862AE4"/>
    <w:p w14:paraId="7488D6FA" w14:textId="3B629680" w:rsidR="00862AE4" w:rsidRDefault="00862AE4" w:rsidP="00862AE4">
      <w:pPr>
        <w:pStyle w:val="character"/>
      </w:pPr>
      <w:r>
        <w:t>WOMAN 3</w:t>
      </w:r>
    </w:p>
    <w:p w14:paraId="6B796718" w14:textId="50348148" w:rsidR="00F7060D" w:rsidRDefault="00F7060D" w:rsidP="00862AE4">
      <w:r>
        <w:t>Oh.</w:t>
      </w:r>
    </w:p>
    <w:p w14:paraId="3E337F63" w14:textId="095081F9" w:rsidR="00F7060D" w:rsidRDefault="00F7060D" w:rsidP="00862AE4"/>
    <w:p w14:paraId="58AABD26" w14:textId="681A78AA" w:rsidR="00F7060D" w:rsidRDefault="00F7060D" w:rsidP="00F7060D">
      <w:pPr>
        <w:pStyle w:val="direction"/>
      </w:pPr>
      <w:r>
        <w:t>(She thinks about it.)</w:t>
      </w:r>
    </w:p>
    <w:p w14:paraId="34D7BF06" w14:textId="5A940B5D" w:rsidR="00F7060D" w:rsidRDefault="00F7060D" w:rsidP="00F7060D"/>
    <w:p w14:paraId="5D0C5696" w14:textId="6DF8CBC7" w:rsidR="00944C90" w:rsidRDefault="00B70278" w:rsidP="00862AE4">
      <w:r>
        <w:t>Well i</w:t>
      </w:r>
      <w:r w:rsidR="00862AE4">
        <w:t xml:space="preserve">n </w:t>
      </w:r>
      <w:r w:rsidR="00862AE4">
        <w:rPr>
          <w:i/>
        </w:rPr>
        <w:t xml:space="preserve">that </w:t>
      </w:r>
      <w:r w:rsidR="00862AE4">
        <w:t>sense, yes, o</w:t>
      </w:r>
      <w:r w:rsidR="009E5398">
        <w:t>f</w:t>
      </w:r>
      <w:r w:rsidR="00862AE4">
        <w:t xml:space="preserve"> course.</w:t>
      </w:r>
    </w:p>
    <w:p w14:paraId="2F87BB4A" w14:textId="33E85131" w:rsidR="00974313" w:rsidRDefault="00974313" w:rsidP="00862AE4">
      <w:r>
        <w:t>This new nanny, she—</w:t>
      </w:r>
      <w:r w:rsidR="000A7723">
        <w:t>well. It’s so hard for them, of course.</w:t>
      </w:r>
    </w:p>
    <w:p w14:paraId="2FD79E12" w14:textId="727F8A2E" w:rsidR="003615CB" w:rsidRDefault="003615CB" w:rsidP="00862AE4"/>
    <w:p w14:paraId="5CAEB09F" w14:textId="21E50E8F" w:rsidR="003615CB" w:rsidRDefault="003615CB" w:rsidP="003615CB">
      <w:pPr>
        <w:pStyle w:val="character"/>
      </w:pPr>
      <w:r>
        <w:t>woman 2</w:t>
      </w:r>
    </w:p>
    <w:p w14:paraId="3C303E81" w14:textId="6B6C4390" w:rsidR="003615CB" w:rsidRDefault="003615CB" w:rsidP="003615CB">
      <w:r>
        <w:t>Of course.</w:t>
      </w:r>
    </w:p>
    <w:p w14:paraId="50C94652" w14:textId="3368CD52" w:rsidR="007B6524" w:rsidRDefault="007B6524" w:rsidP="003615CB"/>
    <w:p w14:paraId="549B8C3B" w14:textId="56998CBE" w:rsidR="007B6524" w:rsidRDefault="007B6524" w:rsidP="007B6524">
      <w:pPr>
        <w:pStyle w:val="character"/>
      </w:pPr>
      <w:r>
        <w:lastRenderedPageBreak/>
        <w:t>WOMAN 3</w:t>
      </w:r>
    </w:p>
    <w:p w14:paraId="6E5FA878" w14:textId="560E24BA" w:rsidR="007B6524" w:rsidRDefault="00445ED8" w:rsidP="007B6524">
      <w:r>
        <w:t>I just wonder about the woods, though.</w:t>
      </w:r>
    </w:p>
    <w:p w14:paraId="25167C65" w14:textId="77777777" w:rsidR="00502F7A" w:rsidRDefault="00502F7A" w:rsidP="007B6524"/>
    <w:p w14:paraId="6AAEF8A5" w14:textId="05B6F6D7" w:rsidR="00502F7A" w:rsidRDefault="00502F7A" w:rsidP="00502F7A">
      <w:pPr>
        <w:pStyle w:val="character"/>
      </w:pPr>
      <w:r>
        <w:t>woman 1</w:t>
      </w:r>
    </w:p>
    <w:p w14:paraId="5585B67F" w14:textId="15C138DC" w:rsidR="00502F7A" w:rsidRDefault="00502F7A" w:rsidP="00502F7A">
      <w:r>
        <w:t>Wonder what?</w:t>
      </w:r>
    </w:p>
    <w:p w14:paraId="14020D0D" w14:textId="77777777" w:rsidR="00D94624" w:rsidRDefault="00D94624" w:rsidP="00502F7A"/>
    <w:p w14:paraId="2DBB6C63" w14:textId="300E9D47" w:rsidR="00D94624" w:rsidRDefault="00D94624" w:rsidP="00D94624">
      <w:pPr>
        <w:pStyle w:val="character"/>
      </w:pPr>
      <w:r>
        <w:t>Woman 3</w:t>
      </w:r>
    </w:p>
    <w:p w14:paraId="505C0385" w14:textId="42C3BFE2" w:rsidR="007B6524" w:rsidRPr="00862AE4" w:rsidRDefault="00BB321B" w:rsidP="007B6524">
      <w:r>
        <w:t>Will you be free there?</w:t>
      </w:r>
    </w:p>
    <w:p w14:paraId="225A10B0" w14:textId="77777777" w:rsidR="00A901BA" w:rsidRDefault="00A901BA" w:rsidP="00A901BA"/>
    <w:p w14:paraId="00716118" w14:textId="77777777" w:rsidR="00591C09" w:rsidRDefault="00785DB1" w:rsidP="00785DB1">
      <w:pPr>
        <w:pStyle w:val="direction"/>
        <w:rPr>
          <w:ins w:id="307" w:author="Sloka Krishnan" w:date="2021-09-06T20:58:00Z"/>
        </w:rPr>
      </w:pPr>
      <w:r>
        <w:t>(They think on it.</w:t>
      </w:r>
      <w:ins w:id="308" w:author="Sloka Krishnan" w:date="2021-09-06T20:58:00Z">
        <w:r w:rsidR="00591C09">
          <w:t>)</w:t>
        </w:r>
      </w:ins>
    </w:p>
    <w:p w14:paraId="424732D4" w14:textId="7805CCE3" w:rsidR="00591C09" w:rsidRDefault="00591C09" w:rsidP="00785DB1">
      <w:pPr>
        <w:pStyle w:val="direction"/>
        <w:rPr>
          <w:ins w:id="309" w:author="Sloka Krishnan" w:date="2021-09-06T20:59:00Z"/>
        </w:rPr>
      </w:pPr>
    </w:p>
    <w:p w14:paraId="11921E6C" w14:textId="3265A1D3" w:rsidR="00591C09" w:rsidRDefault="00014E39">
      <w:pPr>
        <w:rPr>
          <w:ins w:id="310" w:author="Sloka Krishnan" w:date="2021-09-06T20:58:00Z"/>
        </w:rPr>
        <w:pPrChange w:id="311" w:author="Sloka Krishnan" w:date="2021-09-06T21:00:00Z">
          <w:pPr>
            <w:pStyle w:val="direction"/>
          </w:pPr>
        </w:pPrChange>
      </w:pPr>
      <w:ins w:id="312" w:author="Sloka Krishnan" w:date="2021-09-06T21:00:00Z">
        <w:r>
          <w:t>I don’t think so.</w:t>
        </w:r>
      </w:ins>
    </w:p>
    <w:p w14:paraId="7C36F06E" w14:textId="77777777" w:rsidR="00591C09" w:rsidRDefault="00591C09" w:rsidP="00785DB1">
      <w:pPr>
        <w:pStyle w:val="direction"/>
        <w:rPr>
          <w:ins w:id="313" w:author="Sloka Krishnan" w:date="2021-09-06T20:58:00Z"/>
        </w:rPr>
      </w:pPr>
    </w:p>
    <w:p w14:paraId="0F83F5BD" w14:textId="3D5505E4" w:rsidR="00785DB1" w:rsidRDefault="00C34223" w:rsidP="00785DB1">
      <w:pPr>
        <w:pStyle w:val="direction"/>
      </w:pPr>
      <w:del w:id="314" w:author="Sloka Krishnan" w:date="2021-09-06T20:58:00Z">
        <w:r w:rsidDel="00591C09">
          <w:delText xml:space="preserve"> </w:delText>
        </w:r>
      </w:del>
      <w:ins w:id="315" w:author="Sloka Krishnan" w:date="2021-09-06T20:58:00Z">
        <w:r w:rsidR="00591C09">
          <w:t>(</w:t>
        </w:r>
      </w:ins>
      <w:r>
        <w:t xml:space="preserve">WOMAN 3 </w:t>
      </w:r>
      <w:del w:id="316" w:author="Sloka Krishnan" w:date="2021-09-06T20:59:00Z">
        <w:r w:rsidR="00CA62CE" w:rsidDel="00591C09">
          <w:delText xml:space="preserve">decides not. She </w:delText>
        </w:r>
      </w:del>
      <w:r>
        <w:t>leaves</w:t>
      </w:r>
      <w:r w:rsidR="004A4C4D">
        <w:t>, unimpressed</w:t>
      </w:r>
      <w:r>
        <w:t>.</w:t>
      </w:r>
      <w:r w:rsidR="00A952C6">
        <w:t xml:space="preserve"> WOMEN 1 AND 2 are startled.</w:t>
      </w:r>
      <w:r w:rsidR="007F407F">
        <w:t xml:space="preserve"> An echo of the </w:t>
      </w:r>
      <w:r w:rsidR="00081B5B">
        <w:t>OUTCASTS’</w:t>
      </w:r>
      <w:r w:rsidR="007F407F">
        <w:t xml:space="preserve"> song.</w:t>
      </w:r>
      <w:r w:rsidR="00785DB1">
        <w:t>)</w:t>
      </w:r>
    </w:p>
    <w:p w14:paraId="4C663758" w14:textId="77777777" w:rsidR="00785DB1" w:rsidRDefault="00785DB1" w:rsidP="00785DB1"/>
    <w:p w14:paraId="21B1F2FE" w14:textId="77777777" w:rsidR="00BB321B" w:rsidRPr="003677B8" w:rsidRDefault="00BB321B" w:rsidP="00A901BA"/>
    <w:p w14:paraId="165CDEC8" w14:textId="77777777" w:rsidR="00164AC7" w:rsidRPr="003677B8" w:rsidRDefault="00164AC7" w:rsidP="00164AC7">
      <w:pPr>
        <w:pStyle w:val="scene"/>
        <w:rPr>
          <w:rFonts w:cs="Times New Roman"/>
        </w:rPr>
      </w:pPr>
    </w:p>
    <w:p w14:paraId="31309ED7" w14:textId="77777777" w:rsidR="000F37C6" w:rsidRPr="003677B8" w:rsidRDefault="000F37C6" w:rsidP="00700756">
      <w:pPr>
        <w:pStyle w:val="character"/>
      </w:pPr>
    </w:p>
    <w:p w14:paraId="618469C3" w14:textId="56E87BE0" w:rsidR="006A303D" w:rsidRPr="003677B8" w:rsidRDefault="000F37C6" w:rsidP="00606A4E">
      <w:pPr>
        <w:pStyle w:val="direction"/>
      </w:pPr>
      <w:r w:rsidRPr="003677B8">
        <w:t>(</w:t>
      </w:r>
      <w:r w:rsidR="00B31F1A">
        <w:t xml:space="preserve">The </w:t>
      </w:r>
      <w:r w:rsidR="003B3412">
        <w:t>OUTCASTS</w:t>
      </w:r>
      <w:r w:rsidR="00B31F1A">
        <w:t xml:space="preserve"> bring on the bathroom and observe throughout. </w:t>
      </w:r>
      <w:r w:rsidR="00C344E8" w:rsidRPr="003677B8">
        <w:t>THE BEAUTIFUL ONE</w:t>
      </w:r>
      <w:r w:rsidR="00491B3A">
        <w:t xml:space="preserve"> </w:t>
      </w:r>
      <w:r w:rsidR="004E66A6">
        <w:t>is</w:t>
      </w:r>
      <w:r w:rsidR="00491B3A">
        <w:t xml:space="preserve"> again at the mirror, </w:t>
      </w:r>
      <w:r w:rsidR="004E66A6">
        <w:t xml:space="preserve">momentarily </w:t>
      </w:r>
      <w:r w:rsidR="00F74741">
        <w:t>grounded</w:t>
      </w:r>
      <w:r w:rsidR="004E66A6">
        <w:t>, observing himself</w:t>
      </w:r>
      <w:r w:rsidR="006A303D" w:rsidRPr="003677B8">
        <w:t xml:space="preserve">. </w:t>
      </w:r>
      <w:r w:rsidR="00C344E8" w:rsidRPr="003677B8">
        <w:t>THE POWERFUL ONE</w:t>
      </w:r>
      <w:r w:rsidR="006A303D" w:rsidRPr="003677B8">
        <w:t xml:space="preserve"> storms in, slamming the door.</w:t>
      </w:r>
      <w:r w:rsidRPr="003677B8">
        <w:t>)</w:t>
      </w:r>
    </w:p>
    <w:p w14:paraId="2FDA4A90" w14:textId="77777777" w:rsidR="006A303D" w:rsidRPr="003677B8" w:rsidRDefault="006A303D" w:rsidP="006A303D"/>
    <w:p w14:paraId="2FBB0DE1" w14:textId="54A562D4" w:rsidR="0013159A" w:rsidRPr="003677B8" w:rsidRDefault="00C344E8" w:rsidP="0013159A">
      <w:pPr>
        <w:pStyle w:val="character"/>
        <w:rPr>
          <w:rFonts w:ascii="Times New Roman" w:hAnsi="Times New Roman" w:cs="Times New Roman"/>
        </w:rPr>
      </w:pPr>
      <w:r w:rsidRPr="003677B8">
        <w:rPr>
          <w:rFonts w:ascii="Times New Roman" w:hAnsi="Times New Roman" w:cs="Times New Roman"/>
        </w:rPr>
        <w:t>THE POWERFUL ONE</w:t>
      </w:r>
    </w:p>
    <w:p w14:paraId="646B3F4A" w14:textId="61EBD79A" w:rsidR="006A303D" w:rsidRPr="003677B8" w:rsidRDefault="006A303D" w:rsidP="006A303D">
      <w:r w:rsidRPr="003677B8">
        <w:t>You little fucking snitch.</w:t>
      </w:r>
    </w:p>
    <w:p w14:paraId="0167F6F1" w14:textId="77777777" w:rsidR="006A303D" w:rsidRPr="003677B8" w:rsidRDefault="006A303D" w:rsidP="006A303D"/>
    <w:p w14:paraId="0C793519" w14:textId="4F4BA2E4" w:rsidR="006A303D" w:rsidRPr="003677B8" w:rsidRDefault="0013159A" w:rsidP="0013159A">
      <w:pPr>
        <w:pStyle w:val="direction"/>
        <w:rPr>
          <w:rFonts w:ascii="Times New Roman" w:hAnsi="Times New Roman" w:cs="Times New Roman"/>
        </w:rPr>
      </w:pPr>
      <w:r w:rsidRPr="003677B8">
        <w:rPr>
          <w:rFonts w:ascii="Times New Roman" w:hAnsi="Times New Roman" w:cs="Times New Roman"/>
        </w:rPr>
        <w:t>(</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is quiet.</w:t>
      </w:r>
      <w:r w:rsidRPr="003677B8">
        <w:rPr>
          <w:rFonts w:ascii="Times New Roman" w:hAnsi="Times New Roman" w:cs="Times New Roman"/>
        </w:rPr>
        <w:t>)</w:t>
      </w:r>
    </w:p>
    <w:p w14:paraId="20F6C6BE" w14:textId="77777777" w:rsidR="006A303D" w:rsidRPr="003677B8" w:rsidRDefault="006A303D" w:rsidP="006A303D"/>
    <w:p w14:paraId="36333104" w14:textId="77777777" w:rsidR="006A303D" w:rsidRPr="003677B8" w:rsidRDefault="006A303D" w:rsidP="006A303D">
      <w:r w:rsidRPr="003677B8">
        <w:t xml:space="preserve">You’re trying to fuck with me? Is that what you’re doing? You think, oh, this guy, the one who fuckin </w:t>
      </w:r>
      <w:r w:rsidRPr="003677B8">
        <w:rPr>
          <w:i/>
        </w:rPr>
        <w:t xml:space="preserve">mentors </w:t>
      </w:r>
      <w:r w:rsidRPr="003677B8">
        <w:t xml:space="preserve">me, the one who has </w:t>
      </w:r>
      <w:r w:rsidRPr="003677B8">
        <w:rPr>
          <w:i/>
        </w:rPr>
        <w:t>my best interest at heart</w:t>
      </w:r>
      <w:r w:rsidRPr="003677B8">
        <w:t xml:space="preserve">, the only one of these goddamn clowns who is </w:t>
      </w:r>
      <w:r w:rsidRPr="003677B8">
        <w:rPr>
          <w:i/>
        </w:rPr>
        <w:t xml:space="preserve">competent </w:t>
      </w:r>
      <w:r w:rsidRPr="003677B8">
        <w:t xml:space="preserve">and </w:t>
      </w:r>
      <w:r w:rsidRPr="003677B8">
        <w:rPr>
          <w:i/>
        </w:rPr>
        <w:t>smart</w:t>
      </w:r>
      <w:r w:rsidRPr="003677B8">
        <w:t>—he’s the one I’m gonna rat out to the President.</w:t>
      </w:r>
    </w:p>
    <w:p w14:paraId="64EC3B4F" w14:textId="77777777" w:rsidR="006A303D" w:rsidRPr="003677B8" w:rsidRDefault="006A303D" w:rsidP="006A303D"/>
    <w:p w14:paraId="55AC278E" w14:textId="77777777" w:rsidR="006A303D" w:rsidRPr="003677B8" w:rsidRDefault="006A303D" w:rsidP="006A303D">
      <w:r w:rsidRPr="003677B8">
        <w:t xml:space="preserve">Bad fuckin choice, kiddo. I get it. You’re next in line. You want to get rid of the competition. You think you’ll fuckin sneak around, be a little fuckin brownnoser, and that’ll be that, you’re golden, you’re the President’s fuckin golden child, with that fuckin face, that fuckin charm. But you are </w:t>
      </w:r>
      <w:r w:rsidRPr="003677B8">
        <w:rPr>
          <w:i/>
        </w:rPr>
        <w:t>no match for me</w:t>
      </w:r>
      <w:r w:rsidRPr="003677B8">
        <w:t xml:space="preserve">, you understand? You are </w:t>
      </w:r>
      <w:r w:rsidRPr="003677B8">
        <w:rPr>
          <w:i/>
        </w:rPr>
        <w:t>no match for me</w:t>
      </w:r>
      <w:r w:rsidRPr="003677B8">
        <w:t>.</w:t>
      </w:r>
    </w:p>
    <w:p w14:paraId="487654F7" w14:textId="77777777" w:rsidR="006A303D" w:rsidRPr="003677B8" w:rsidRDefault="006A303D" w:rsidP="006A303D"/>
    <w:p w14:paraId="7EA67486" w14:textId="77777777" w:rsidR="006A303D" w:rsidRPr="003677B8" w:rsidRDefault="006A303D" w:rsidP="006A303D">
      <w:r w:rsidRPr="003677B8">
        <w:t xml:space="preserve">And if this is how you treat me, boy oh fuckin boy, I can make your life hell or I can get rid of you like </w:t>
      </w:r>
      <w:r w:rsidRPr="003677B8">
        <w:rPr>
          <w:i/>
        </w:rPr>
        <w:t>that</w:t>
      </w:r>
      <w:r w:rsidRPr="003677B8">
        <w:t xml:space="preserve">. </w:t>
      </w:r>
      <w:r w:rsidRPr="003677B8">
        <w:rPr>
          <w:i/>
        </w:rPr>
        <w:t>My</w:t>
      </w:r>
      <w:r w:rsidRPr="003677B8">
        <w:t xml:space="preserve"> choice. </w:t>
      </w:r>
      <w:proofErr w:type="gramStart"/>
      <w:r w:rsidRPr="003677B8">
        <w:t>So</w:t>
      </w:r>
      <w:proofErr w:type="gramEnd"/>
      <w:r w:rsidRPr="003677B8">
        <w:t xml:space="preserve"> remember that the next time you want to write someone a fuckin letter.</w:t>
      </w:r>
    </w:p>
    <w:p w14:paraId="52D12EFE" w14:textId="77777777" w:rsidR="006A303D" w:rsidRPr="003677B8" w:rsidRDefault="006A303D" w:rsidP="006A303D"/>
    <w:p w14:paraId="3E0498EB" w14:textId="07416BC9" w:rsidR="006A303D" w:rsidRPr="003677B8" w:rsidRDefault="00376F57" w:rsidP="00376F57">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moves to leave, then turns back.</w:t>
      </w:r>
      <w:r w:rsidRPr="003677B8">
        <w:rPr>
          <w:rFonts w:ascii="Times New Roman" w:hAnsi="Times New Roman" w:cs="Times New Roman"/>
        </w:rPr>
        <w:t>)</w:t>
      </w:r>
    </w:p>
    <w:p w14:paraId="516B569F" w14:textId="77777777" w:rsidR="006A303D" w:rsidRPr="003677B8" w:rsidRDefault="006A303D" w:rsidP="006A303D"/>
    <w:p w14:paraId="1DE6F724" w14:textId="490BE55E" w:rsidR="006A303D" w:rsidRPr="003677B8" w:rsidRDefault="006A303D" w:rsidP="006A303D">
      <w:r w:rsidRPr="003677B8">
        <w:lastRenderedPageBreak/>
        <w:t xml:space="preserve">Jesus, and if you want to </w:t>
      </w:r>
      <w:r w:rsidR="004B2DA8" w:rsidRPr="003677B8">
        <w:t>lick</w:t>
      </w:r>
      <w:r w:rsidRPr="003677B8">
        <w:t xml:space="preserve"> the President’s ass so bad, just ask him. </w:t>
      </w:r>
      <w:del w:id="317" w:author="Sloka Krishnan" w:date="2021-08-22T19:48:00Z">
        <w:r w:rsidRPr="003677B8" w:rsidDel="00872399">
          <w:delText>The motherfucker’s into that</w:delText>
        </w:r>
      </w:del>
      <w:ins w:id="318" w:author="Sloka Krishnan" w:date="2021-08-22T19:48:00Z">
        <w:r w:rsidR="00872399">
          <w:t>He’ll say yes</w:t>
        </w:r>
      </w:ins>
      <w:r w:rsidRPr="003677B8">
        <w:t>.</w:t>
      </w:r>
    </w:p>
    <w:p w14:paraId="40A3F0B4" w14:textId="77777777" w:rsidR="006A303D" w:rsidRPr="003677B8" w:rsidRDefault="006A303D" w:rsidP="006A303D"/>
    <w:p w14:paraId="6C55EDF3" w14:textId="635C610E" w:rsidR="006A303D" w:rsidRPr="003677B8" w:rsidRDefault="00376F57" w:rsidP="00376F57">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leaves.</w:t>
      </w:r>
      <w:r w:rsidR="00A93FA7" w:rsidRPr="003677B8">
        <w:rPr>
          <w:rFonts w:ascii="Times New Roman" w:hAnsi="Times New Roman" w:cs="Times New Roman"/>
        </w:rPr>
        <w:t xml:space="preserve"> THE BEAUTIFUL ONE is </w:t>
      </w:r>
      <w:r w:rsidR="002D1A50">
        <w:rPr>
          <w:rFonts w:ascii="Times New Roman" w:hAnsi="Times New Roman" w:cs="Times New Roman"/>
        </w:rPr>
        <w:t>rattled</w:t>
      </w:r>
      <w:r w:rsidR="00A93FA7" w:rsidRPr="003677B8">
        <w:rPr>
          <w:rFonts w:ascii="Times New Roman" w:hAnsi="Times New Roman" w:cs="Times New Roman"/>
        </w:rPr>
        <w:t>.</w:t>
      </w:r>
      <w:r w:rsidR="009D4F89">
        <w:rPr>
          <w:rFonts w:ascii="Times New Roman" w:hAnsi="Times New Roman" w:cs="Times New Roman"/>
        </w:rPr>
        <w:t xml:space="preserve"> He tries to shake it off, practicing his mannerisms in the mirror again: Charming, Bold, Affable. They don’t quite land.</w:t>
      </w:r>
      <w:r w:rsidR="00010371">
        <w:rPr>
          <w:rFonts w:ascii="Times New Roman" w:hAnsi="Times New Roman" w:cs="Times New Roman"/>
        </w:rPr>
        <w:t xml:space="preserve"> He grows frustrated with himself.</w:t>
      </w:r>
      <w:r w:rsidR="008C3DBC">
        <w:rPr>
          <w:rFonts w:ascii="Times New Roman" w:hAnsi="Times New Roman" w:cs="Times New Roman"/>
        </w:rPr>
        <w:t xml:space="preserve"> They grow grotesque. The </w:t>
      </w:r>
      <w:r w:rsidR="00D91A4A">
        <w:rPr>
          <w:rFonts w:ascii="Times New Roman" w:hAnsi="Times New Roman" w:cs="Times New Roman"/>
        </w:rPr>
        <w:t>OUTCASTS</w:t>
      </w:r>
      <w:r w:rsidR="008C3DBC">
        <w:rPr>
          <w:rFonts w:ascii="Times New Roman" w:hAnsi="Times New Roman" w:cs="Times New Roman"/>
        </w:rPr>
        <w:t xml:space="preserve"> are pleased. They move to a new scene.</w:t>
      </w:r>
      <w:r w:rsidRPr="003677B8">
        <w:rPr>
          <w:rFonts w:ascii="Times New Roman" w:hAnsi="Times New Roman" w:cs="Times New Roman"/>
        </w:rPr>
        <w:t>)</w:t>
      </w:r>
    </w:p>
    <w:p w14:paraId="2C78970F" w14:textId="77777777" w:rsidR="006A303D" w:rsidRPr="003677B8" w:rsidRDefault="006A303D" w:rsidP="006A303D"/>
    <w:p w14:paraId="2947DF3C" w14:textId="77777777" w:rsidR="006A303D" w:rsidRPr="003677B8" w:rsidRDefault="006A303D" w:rsidP="006A303D"/>
    <w:p w14:paraId="0899C1B4" w14:textId="77777777" w:rsidR="006A303D" w:rsidRPr="003677B8" w:rsidRDefault="006A303D" w:rsidP="00465AC0">
      <w:pPr>
        <w:pStyle w:val="scene"/>
        <w:rPr>
          <w:rFonts w:cs="Times New Roman"/>
        </w:rPr>
      </w:pPr>
    </w:p>
    <w:p w14:paraId="41821456" w14:textId="77777777" w:rsidR="00465AC0" w:rsidRPr="003677B8" w:rsidRDefault="00465AC0" w:rsidP="00700756">
      <w:pPr>
        <w:pStyle w:val="character"/>
      </w:pPr>
    </w:p>
    <w:p w14:paraId="5CF12AB4" w14:textId="0E94564D" w:rsidR="00C560EB" w:rsidRPr="003677B8" w:rsidRDefault="00C560EB" w:rsidP="005A67E9">
      <w:pPr>
        <w:pStyle w:val="direction"/>
      </w:pPr>
      <w:r w:rsidRPr="003677B8">
        <w:t>(The café</w:t>
      </w:r>
      <w:r w:rsidR="008C3DBC">
        <w:t xml:space="preserve"> and podium</w:t>
      </w:r>
      <w:r w:rsidRPr="003677B8">
        <w:t>.</w:t>
      </w:r>
      <w:r w:rsidR="007D3423">
        <w:t xml:space="preserve"> The </w:t>
      </w:r>
      <w:r w:rsidR="00A30929">
        <w:t>OUTCA</w:t>
      </w:r>
      <w:r w:rsidR="003C6816">
        <w:t>S</w:t>
      </w:r>
      <w:r w:rsidR="00A30929">
        <w:t>TS</w:t>
      </w:r>
      <w:r w:rsidR="007D3423">
        <w:t xml:space="preserve"> observe.</w:t>
      </w:r>
      <w:r w:rsidR="001D78B1">
        <w:t xml:space="preserve"> As the scene progresses, they are drawn into </w:t>
      </w:r>
      <w:r w:rsidR="00203CC3">
        <w:t xml:space="preserve">listening to </w:t>
      </w:r>
      <w:r w:rsidR="001D78B1">
        <w:t xml:space="preserve">the </w:t>
      </w:r>
      <w:r w:rsidR="00D45260">
        <w:t>WOMEN</w:t>
      </w:r>
      <w:r w:rsidR="00A30929">
        <w:t>’</w:t>
      </w:r>
      <w:r w:rsidR="00D45260">
        <w:t>s conversation, their rage occasionally ever-so-briefly challenged</w:t>
      </w:r>
      <w:r w:rsidR="007F1F6A">
        <w:t>.</w:t>
      </w:r>
      <w:r w:rsidRPr="003677B8">
        <w:t>)</w:t>
      </w:r>
    </w:p>
    <w:p w14:paraId="2B001DB3" w14:textId="77777777" w:rsidR="00C560EB" w:rsidRPr="003677B8" w:rsidRDefault="00C560EB" w:rsidP="006A303D"/>
    <w:p w14:paraId="1135A72F" w14:textId="6CADF316"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0DA8C812" w14:textId="7CA823B0" w:rsidR="006A303D" w:rsidRPr="003677B8" w:rsidRDefault="00490D5C" w:rsidP="006A303D">
      <w:r w:rsidRPr="003677B8">
        <w:t xml:space="preserve">What more do you </w:t>
      </w:r>
      <w:proofErr w:type="spellStart"/>
      <w:r w:rsidRPr="003677B8">
        <w:t>fric</w:t>
      </w:r>
      <w:r w:rsidR="006A303D" w:rsidRPr="003677B8">
        <w:t>kin</w:t>
      </w:r>
      <w:proofErr w:type="spellEnd"/>
      <w:r w:rsidR="006A303D" w:rsidRPr="003677B8">
        <w:t xml:space="preserve"> want from me? I don’t know, okay? I don’t know! You try taking this job, okay? It is so hard! It is so much harder than you know! Why can’t you be nicer to me? On behalf of the White House, you are all </w:t>
      </w:r>
      <w:r w:rsidR="002E4A27" w:rsidRPr="003677B8">
        <w:t>awful</w:t>
      </w:r>
      <w:r w:rsidR="006A303D" w:rsidRPr="003677B8">
        <w:t xml:space="preserve"> people.</w:t>
      </w:r>
    </w:p>
    <w:p w14:paraId="1F101E6D" w14:textId="77777777" w:rsidR="006A303D" w:rsidRPr="003677B8" w:rsidRDefault="006A303D" w:rsidP="006A303D"/>
    <w:p w14:paraId="486C04CD" w14:textId="27D945C3" w:rsidR="006A303D" w:rsidRPr="003677B8" w:rsidRDefault="00465AC0" w:rsidP="00465AC0">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leaves.</w:t>
      </w:r>
      <w:r w:rsidRPr="003677B8">
        <w:rPr>
          <w:rFonts w:ascii="Times New Roman" w:hAnsi="Times New Roman" w:cs="Times New Roman"/>
        </w:rPr>
        <w:t>)</w:t>
      </w:r>
    </w:p>
    <w:p w14:paraId="73011811" w14:textId="77777777" w:rsidR="006A303D" w:rsidRPr="003677B8" w:rsidRDefault="006A303D" w:rsidP="006A303D"/>
    <w:p w14:paraId="18B64ED8" w14:textId="77777777" w:rsidR="0013159A" w:rsidRPr="003677B8" w:rsidRDefault="006A303D" w:rsidP="00465AC0">
      <w:pPr>
        <w:pStyle w:val="character"/>
        <w:rPr>
          <w:rFonts w:ascii="Times New Roman" w:hAnsi="Times New Roman" w:cs="Times New Roman"/>
        </w:rPr>
      </w:pPr>
      <w:r w:rsidRPr="003677B8">
        <w:rPr>
          <w:rFonts w:ascii="Times New Roman" w:hAnsi="Times New Roman" w:cs="Times New Roman"/>
        </w:rPr>
        <w:t>WOMAN 1</w:t>
      </w:r>
    </w:p>
    <w:p w14:paraId="0C053E16" w14:textId="525B6ECB" w:rsidR="006A303D" w:rsidRPr="003677B8" w:rsidRDefault="006A303D" w:rsidP="006A303D">
      <w:r w:rsidRPr="003677B8">
        <w:t>Somebody’s getting fired.</w:t>
      </w:r>
    </w:p>
    <w:p w14:paraId="402B99D9" w14:textId="77777777" w:rsidR="006A303D" w:rsidRPr="003677B8" w:rsidRDefault="006A303D" w:rsidP="006A303D"/>
    <w:p w14:paraId="5E81618C" w14:textId="77777777" w:rsidR="0013159A" w:rsidRPr="003677B8" w:rsidRDefault="006A303D" w:rsidP="00465AC0">
      <w:pPr>
        <w:pStyle w:val="character"/>
        <w:rPr>
          <w:rFonts w:ascii="Times New Roman" w:hAnsi="Times New Roman" w:cs="Times New Roman"/>
        </w:rPr>
      </w:pPr>
      <w:r w:rsidRPr="003677B8">
        <w:rPr>
          <w:rFonts w:ascii="Times New Roman" w:hAnsi="Times New Roman" w:cs="Times New Roman"/>
        </w:rPr>
        <w:t>WOMAN 2</w:t>
      </w:r>
    </w:p>
    <w:p w14:paraId="63B9FB16" w14:textId="24FB79EE" w:rsidR="006A303D" w:rsidRPr="003677B8" w:rsidRDefault="006A303D" w:rsidP="006A303D">
      <w:r w:rsidRPr="003677B8">
        <w:t>Let’s hope so.</w:t>
      </w:r>
    </w:p>
    <w:p w14:paraId="182B0CCB" w14:textId="77777777" w:rsidR="003A0BAA" w:rsidRPr="003677B8" w:rsidRDefault="003A0BAA" w:rsidP="006A303D"/>
    <w:p w14:paraId="469690E0" w14:textId="1940C602" w:rsidR="003A0BAA" w:rsidRPr="003677B8" w:rsidRDefault="003A0BAA" w:rsidP="003A0BAA">
      <w:pPr>
        <w:pStyle w:val="direction"/>
        <w:rPr>
          <w:rFonts w:ascii="Times New Roman" w:hAnsi="Times New Roman" w:cs="Times New Roman"/>
        </w:rPr>
      </w:pPr>
      <w:r w:rsidRPr="003677B8">
        <w:rPr>
          <w:rFonts w:ascii="Times New Roman" w:hAnsi="Times New Roman" w:cs="Times New Roman"/>
        </w:rPr>
        <w:t>(A pause.)</w:t>
      </w:r>
    </w:p>
    <w:p w14:paraId="70E2725A" w14:textId="77777777" w:rsidR="006A303D" w:rsidRDefault="006A303D" w:rsidP="006A303D"/>
    <w:p w14:paraId="68E02FFE" w14:textId="3D898F07" w:rsidR="008E59E1" w:rsidRDefault="008E59E1" w:rsidP="006A303D">
      <w:r>
        <w:t>The rally yesterday</w:t>
      </w:r>
      <w:r w:rsidR="00026C84">
        <w:t>…</w:t>
      </w:r>
    </w:p>
    <w:p w14:paraId="7B9E1610" w14:textId="77777777" w:rsidR="008E59E1" w:rsidRDefault="008E59E1" w:rsidP="006A303D"/>
    <w:p w14:paraId="0E0434F2" w14:textId="2E242BAD" w:rsidR="008E59E1" w:rsidRDefault="00026C84" w:rsidP="00026C84">
      <w:pPr>
        <w:pStyle w:val="character"/>
      </w:pPr>
      <w:r>
        <w:t>woman 1</w:t>
      </w:r>
    </w:p>
    <w:p w14:paraId="414278E1" w14:textId="6EAC5ADB" w:rsidR="00026C84" w:rsidRDefault="00026C84" w:rsidP="00026C84">
      <w:r>
        <w:t>I know.</w:t>
      </w:r>
    </w:p>
    <w:p w14:paraId="3371E47D" w14:textId="77777777" w:rsidR="00DB3CA1" w:rsidRDefault="00DB3CA1" w:rsidP="00026C84"/>
    <w:p w14:paraId="33575C70" w14:textId="109A1FDA" w:rsidR="00DB3CA1" w:rsidRDefault="00DB3CA1" w:rsidP="00DB3CA1">
      <w:pPr>
        <w:pStyle w:val="character"/>
      </w:pPr>
      <w:r>
        <w:t>WOMAN 2</w:t>
      </w:r>
    </w:p>
    <w:p w14:paraId="2CE2B72E" w14:textId="7318C209" w:rsidR="00DB3CA1" w:rsidRDefault="00DB3CA1" w:rsidP="00DB3CA1">
      <w:r>
        <w:t>The organizers!</w:t>
      </w:r>
    </w:p>
    <w:p w14:paraId="683923A1" w14:textId="77777777" w:rsidR="00DB3CA1" w:rsidRDefault="00DB3CA1" w:rsidP="00DB3CA1"/>
    <w:p w14:paraId="17D8B85A" w14:textId="269C2F66" w:rsidR="00DB3CA1" w:rsidRDefault="00DB3CA1" w:rsidP="00DB3CA1">
      <w:pPr>
        <w:pStyle w:val="character"/>
      </w:pPr>
      <w:r>
        <w:t>woman 1</w:t>
      </w:r>
    </w:p>
    <w:p w14:paraId="58789FED" w14:textId="2E3D3008" w:rsidR="00DB3CA1" w:rsidRDefault="00DB3CA1" w:rsidP="00DB3CA1">
      <w:r>
        <w:t>I know!</w:t>
      </w:r>
    </w:p>
    <w:p w14:paraId="6040BA6F" w14:textId="77777777" w:rsidR="00DB3CA1" w:rsidRDefault="00DB3CA1" w:rsidP="00DB3CA1"/>
    <w:p w14:paraId="7C687879" w14:textId="0FA9757E" w:rsidR="00DB3CA1" w:rsidRDefault="00DB3CA1" w:rsidP="00DB3CA1">
      <w:pPr>
        <w:pStyle w:val="character"/>
      </w:pPr>
      <w:r>
        <w:t>woman 2</w:t>
      </w:r>
    </w:p>
    <w:p w14:paraId="6F1EE7A4" w14:textId="43B08667" w:rsidR="00DB3CA1" w:rsidRDefault="00DB3CA1" w:rsidP="00DB3CA1">
      <w:r>
        <w:t xml:space="preserve">The </w:t>
      </w:r>
      <w:r w:rsidRPr="00DB3CA1">
        <w:rPr>
          <w:i/>
        </w:rPr>
        <w:t>continuity</w:t>
      </w:r>
      <w:r>
        <w:t>.</w:t>
      </w:r>
    </w:p>
    <w:p w14:paraId="6621062A" w14:textId="77777777" w:rsidR="00DB3CA1" w:rsidRDefault="00DB3CA1" w:rsidP="00DB3CA1"/>
    <w:p w14:paraId="1BF676EA" w14:textId="37CF577D" w:rsidR="00DB3CA1" w:rsidRDefault="00DB3CA1" w:rsidP="00DB3CA1">
      <w:pPr>
        <w:pStyle w:val="character"/>
      </w:pPr>
      <w:r>
        <w:t>woman 1</w:t>
      </w:r>
    </w:p>
    <w:p w14:paraId="25012403" w14:textId="69D11FCE" w:rsidR="00DB3CA1" w:rsidRDefault="00DB3CA1" w:rsidP="00DB3CA1">
      <w:r>
        <w:t>Yes.</w:t>
      </w:r>
    </w:p>
    <w:p w14:paraId="00FC4AE0" w14:textId="77777777" w:rsidR="00DB3CA1" w:rsidRDefault="00DB3CA1" w:rsidP="00DB3CA1"/>
    <w:p w14:paraId="16BE1707" w14:textId="11C062A5" w:rsidR="00DB3CA1" w:rsidRDefault="00DB3CA1" w:rsidP="00DB3CA1">
      <w:pPr>
        <w:pStyle w:val="character"/>
      </w:pPr>
      <w:r>
        <w:t>woman 2</w:t>
      </w:r>
    </w:p>
    <w:p w14:paraId="5BFCF142" w14:textId="6F74EDDA" w:rsidR="00DB3CA1" w:rsidRDefault="00DB3CA1" w:rsidP="00DB3CA1">
      <w:r>
        <w:t xml:space="preserve">The </w:t>
      </w:r>
      <w:r>
        <w:rPr>
          <w:i/>
        </w:rPr>
        <w:t>specificity</w:t>
      </w:r>
      <w:r>
        <w:t>.</w:t>
      </w:r>
    </w:p>
    <w:p w14:paraId="330C06FD" w14:textId="77777777" w:rsidR="00DB3CA1" w:rsidRDefault="00DB3CA1" w:rsidP="00DB3CA1"/>
    <w:p w14:paraId="73D5AB25" w14:textId="3EC23711" w:rsidR="00DB3CA1" w:rsidRDefault="00DB3CA1" w:rsidP="00DB3CA1">
      <w:pPr>
        <w:pStyle w:val="character"/>
      </w:pPr>
      <w:r>
        <w:t>woman 1</w:t>
      </w:r>
    </w:p>
    <w:p w14:paraId="47F5E0E9" w14:textId="7BE05CE8" w:rsidR="00DB3CA1" w:rsidRDefault="00DB3CA1" w:rsidP="00DB3CA1">
      <w:r>
        <w:t>I never thought…</w:t>
      </w:r>
    </w:p>
    <w:p w14:paraId="7C7E6029" w14:textId="77777777" w:rsidR="00DB3CA1" w:rsidRDefault="00DB3CA1" w:rsidP="00DB3CA1"/>
    <w:p w14:paraId="173C0852" w14:textId="0AB8044B" w:rsidR="00DB3CA1" w:rsidRDefault="00DB3CA1" w:rsidP="00DB3CA1">
      <w:pPr>
        <w:pStyle w:val="character"/>
      </w:pPr>
      <w:r>
        <w:t>woman 2</w:t>
      </w:r>
    </w:p>
    <w:p w14:paraId="56A4C8CB" w14:textId="1F1A41AD" w:rsidR="00DB3CA1" w:rsidRPr="00DB3CA1" w:rsidRDefault="00DB3CA1" w:rsidP="00DB3CA1">
      <w:r>
        <w:t>We have to rethink.</w:t>
      </w:r>
    </w:p>
    <w:p w14:paraId="716BDECB" w14:textId="77777777" w:rsidR="00D9223B" w:rsidRDefault="00D9223B" w:rsidP="00026C84"/>
    <w:p w14:paraId="524EF33A" w14:textId="08AE1E01" w:rsidR="00D9223B" w:rsidRDefault="00D9223B" w:rsidP="00D9223B">
      <w:pPr>
        <w:pStyle w:val="direction"/>
      </w:pPr>
      <w:r>
        <w:t>(A pause.)</w:t>
      </w:r>
    </w:p>
    <w:p w14:paraId="39D5DE0C" w14:textId="77777777" w:rsidR="00D9223B" w:rsidRDefault="00D9223B" w:rsidP="00026C84"/>
    <w:p w14:paraId="5D07C09F" w14:textId="48911CD7" w:rsidR="00026C84" w:rsidRDefault="00026C84" w:rsidP="00026C84">
      <w:r>
        <w:t>But the down payment on the cabin?</w:t>
      </w:r>
    </w:p>
    <w:p w14:paraId="27497819" w14:textId="77777777" w:rsidR="00026C84" w:rsidRDefault="00026C84" w:rsidP="00026C84"/>
    <w:p w14:paraId="020C4212" w14:textId="3E0D2BA0" w:rsidR="00026C84" w:rsidRDefault="00026C84" w:rsidP="00026C84">
      <w:pPr>
        <w:pStyle w:val="character"/>
      </w:pPr>
      <w:r>
        <w:t>woman 1</w:t>
      </w:r>
    </w:p>
    <w:p w14:paraId="19146256" w14:textId="07F9E7D4" w:rsidR="00026C84" w:rsidRDefault="00026C84" w:rsidP="00026C84">
      <w:r>
        <w:t>We can get it back.</w:t>
      </w:r>
    </w:p>
    <w:p w14:paraId="41E1A168" w14:textId="77777777" w:rsidR="00026C84" w:rsidRDefault="00026C84" w:rsidP="00026C84"/>
    <w:p w14:paraId="193F69B7" w14:textId="63020E31" w:rsidR="00026C84" w:rsidRDefault="00026C84" w:rsidP="00026C84">
      <w:pPr>
        <w:pStyle w:val="character"/>
      </w:pPr>
      <w:r>
        <w:t>woman 2</w:t>
      </w:r>
    </w:p>
    <w:p w14:paraId="54BC9DE4" w14:textId="7CE7DC0B" w:rsidR="00026C84" w:rsidRDefault="00C24EF4" w:rsidP="00026C84">
      <w:r>
        <w:t>That’s not how that works.</w:t>
      </w:r>
    </w:p>
    <w:p w14:paraId="6140CBE5" w14:textId="77777777" w:rsidR="00026C84" w:rsidRDefault="00026C84" w:rsidP="00026C84"/>
    <w:p w14:paraId="22D82080" w14:textId="591AC704" w:rsidR="00026C84" w:rsidRDefault="00026C84" w:rsidP="00026C84">
      <w:pPr>
        <w:pStyle w:val="character"/>
      </w:pPr>
      <w:r>
        <w:t>woman 1</w:t>
      </w:r>
    </w:p>
    <w:p w14:paraId="40BE2192" w14:textId="42E2427C" w:rsidR="00026C84" w:rsidRDefault="00026C84" w:rsidP="00026C84">
      <w:r>
        <w:t>I don’t know. But.</w:t>
      </w:r>
    </w:p>
    <w:p w14:paraId="65F18C94" w14:textId="77777777" w:rsidR="00C24EF4" w:rsidRDefault="00C24EF4" w:rsidP="00026C84"/>
    <w:p w14:paraId="7EAB00F9" w14:textId="2781D5DD" w:rsidR="00C24EF4" w:rsidRDefault="00C24EF4" w:rsidP="00C24EF4">
      <w:pPr>
        <w:pStyle w:val="character"/>
      </w:pPr>
      <w:r>
        <w:t>woman 2</w:t>
      </w:r>
    </w:p>
    <w:p w14:paraId="0151504A" w14:textId="4B3A0BD2" w:rsidR="00C24EF4" w:rsidRDefault="00C24EF4" w:rsidP="00C24EF4">
      <w:r>
        <w:t>Yeah.</w:t>
      </w:r>
    </w:p>
    <w:p w14:paraId="13F8CF6C" w14:textId="77777777" w:rsidR="00C24EF4" w:rsidRDefault="00C24EF4" w:rsidP="00C24EF4"/>
    <w:p w14:paraId="0CE449DD" w14:textId="450BC66B" w:rsidR="00C24EF4" w:rsidRDefault="00E63FC3" w:rsidP="00E63FC3">
      <w:pPr>
        <w:pStyle w:val="direction"/>
      </w:pPr>
      <w:r>
        <w:t>(A pause.</w:t>
      </w:r>
      <w:r w:rsidR="00BD2234">
        <w:t xml:space="preserve"> She looks around.</w:t>
      </w:r>
      <w:r>
        <w:t>)</w:t>
      </w:r>
    </w:p>
    <w:p w14:paraId="0FE50D03" w14:textId="77777777" w:rsidR="00E63FC3" w:rsidRDefault="00E63FC3" w:rsidP="00E63FC3">
      <w:pPr>
        <w:pStyle w:val="direction"/>
      </w:pPr>
    </w:p>
    <w:p w14:paraId="293A43A7" w14:textId="536A647A" w:rsidR="00E63FC3" w:rsidRDefault="00E63FC3" w:rsidP="00E63FC3">
      <w:r>
        <w:t xml:space="preserve">I keep expecting her to </w:t>
      </w:r>
      <w:r w:rsidR="00B4717F">
        <w:t>pop</w:t>
      </w:r>
      <w:r>
        <w:t xml:space="preserve"> up.</w:t>
      </w:r>
    </w:p>
    <w:p w14:paraId="6FC7C638" w14:textId="77777777" w:rsidR="00BD2234" w:rsidRDefault="00BD2234" w:rsidP="00E63FC3"/>
    <w:p w14:paraId="5E0C39E5" w14:textId="16FDDF01" w:rsidR="00BD2234" w:rsidRDefault="00BD2234" w:rsidP="00BD2234">
      <w:pPr>
        <w:pStyle w:val="character"/>
      </w:pPr>
      <w:r>
        <w:t>woman 1</w:t>
      </w:r>
    </w:p>
    <w:p w14:paraId="05C5F969" w14:textId="7AC7FDB5" w:rsidR="00BD2234" w:rsidRDefault="00BD2234" w:rsidP="00BD2234">
      <w:r>
        <w:t>Where do you think she is</w:t>
      </w:r>
      <w:r w:rsidR="00C34223">
        <w:t xml:space="preserve"> these days</w:t>
      </w:r>
      <w:r>
        <w:t>?</w:t>
      </w:r>
    </w:p>
    <w:p w14:paraId="2769C639" w14:textId="77777777" w:rsidR="00BD2234" w:rsidRDefault="00BD2234" w:rsidP="00BD2234"/>
    <w:p w14:paraId="5F395637" w14:textId="674DA8BA" w:rsidR="00BD2234" w:rsidRDefault="00BD2234" w:rsidP="00BD2234">
      <w:pPr>
        <w:pStyle w:val="character"/>
      </w:pPr>
      <w:r>
        <w:t>woman 2</w:t>
      </w:r>
    </w:p>
    <w:p w14:paraId="1442F214" w14:textId="7D78BEAF" w:rsidR="00BD2234" w:rsidRDefault="00BD2234" w:rsidP="00BD2234">
      <w:r>
        <w:t>I don’t know, dead?</w:t>
      </w:r>
    </w:p>
    <w:p w14:paraId="156FCF84" w14:textId="77777777" w:rsidR="00BD2234" w:rsidRDefault="00BD2234" w:rsidP="00BD2234"/>
    <w:p w14:paraId="1C384792" w14:textId="04ED3FBF" w:rsidR="00BD2234" w:rsidRDefault="00BD2234" w:rsidP="00BD2234">
      <w:pPr>
        <w:pStyle w:val="character"/>
      </w:pPr>
      <w:r>
        <w:t>woman 1</w:t>
      </w:r>
    </w:p>
    <w:p w14:paraId="7F65F176" w14:textId="3FEFC21D" w:rsidR="00BD2234" w:rsidRDefault="00BD2234" w:rsidP="00BD2234">
      <w:r>
        <w:t>From what?</w:t>
      </w:r>
    </w:p>
    <w:p w14:paraId="041F4D93" w14:textId="77777777" w:rsidR="00BD2234" w:rsidRDefault="00BD2234" w:rsidP="00BD2234"/>
    <w:p w14:paraId="6BF6B7D6" w14:textId="1B7A0D99" w:rsidR="00BD2234" w:rsidRDefault="00BD2234" w:rsidP="00BD2234">
      <w:pPr>
        <w:pStyle w:val="character"/>
      </w:pPr>
      <w:r>
        <w:t>woman 2</w:t>
      </w:r>
    </w:p>
    <w:p w14:paraId="72F77CC2" w14:textId="0157392C" w:rsidR="00BD2234" w:rsidRDefault="00BD2234" w:rsidP="00BD2234">
      <w:r>
        <w:t>From life, I guess.</w:t>
      </w:r>
    </w:p>
    <w:p w14:paraId="60499147" w14:textId="77777777" w:rsidR="00BD2234" w:rsidRDefault="00BD2234" w:rsidP="00BD2234"/>
    <w:p w14:paraId="0A390170" w14:textId="372F271D" w:rsidR="00BD2234" w:rsidRDefault="00BD2234" w:rsidP="00BD2234">
      <w:pPr>
        <w:pStyle w:val="character"/>
      </w:pPr>
      <w:r>
        <w:t>woman 1</w:t>
      </w:r>
    </w:p>
    <w:p w14:paraId="2781BCA7" w14:textId="4D57B0AF" w:rsidR="00BD2234" w:rsidRDefault="00BD2234" w:rsidP="00BD2234">
      <w:r>
        <w:t>I guess that’s what we all die from.</w:t>
      </w:r>
    </w:p>
    <w:p w14:paraId="66E0A5C3" w14:textId="77777777" w:rsidR="00EE33A1" w:rsidRDefault="00EE33A1" w:rsidP="00BD2234"/>
    <w:p w14:paraId="53440973" w14:textId="13842186" w:rsidR="00EE33A1" w:rsidRDefault="00EE33A1" w:rsidP="00EE33A1">
      <w:pPr>
        <w:pStyle w:val="direction"/>
      </w:pPr>
      <w:r>
        <w:lastRenderedPageBreak/>
        <w:t xml:space="preserve">(A long pause. </w:t>
      </w:r>
      <w:r w:rsidR="005F5DD1">
        <w:t>They both look around</w:t>
      </w:r>
      <w:r w:rsidR="003C2FC0">
        <w:t xml:space="preserve">. </w:t>
      </w:r>
      <w:r w:rsidR="005F5DD1">
        <w:t>WOMAN 1</w:t>
      </w:r>
      <w:r w:rsidR="003C2FC0">
        <w:t xml:space="preserve"> </w:t>
      </w:r>
      <w:r>
        <w:t>notices the</w:t>
      </w:r>
      <w:r w:rsidR="005B0D6C">
        <w:t xml:space="preserve"> </w:t>
      </w:r>
      <w:r w:rsidR="0031306E">
        <w:t>OUTCASTS</w:t>
      </w:r>
      <w:r>
        <w:t>.)</w:t>
      </w:r>
    </w:p>
    <w:p w14:paraId="20C3718E" w14:textId="77777777" w:rsidR="00EE33A1" w:rsidRDefault="00EE33A1" w:rsidP="00EE33A1">
      <w:pPr>
        <w:pStyle w:val="direction"/>
      </w:pPr>
    </w:p>
    <w:p w14:paraId="04E82224" w14:textId="09A6182D" w:rsidR="00EE33A1" w:rsidRDefault="00EE33A1" w:rsidP="00EE33A1">
      <w:r>
        <w:t>Do you think they were there? Yesterday?</w:t>
      </w:r>
    </w:p>
    <w:p w14:paraId="15EEEA7A" w14:textId="77777777" w:rsidR="00EE33A1" w:rsidRDefault="00EE33A1" w:rsidP="00EE33A1"/>
    <w:p w14:paraId="43FA1F42" w14:textId="13B421F7" w:rsidR="00EE33A1" w:rsidRDefault="00EE33A1" w:rsidP="00EE33A1">
      <w:pPr>
        <w:pStyle w:val="character"/>
      </w:pPr>
      <w:r>
        <w:t>woman 2</w:t>
      </w:r>
    </w:p>
    <w:p w14:paraId="22C5A769" w14:textId="1B5E316F" w:rsidR="00EE33A1" w:rsidRDefault="00EE33A1" w:rsidP="00EE33A1">
      <w:pPr>
        <w:pStyle w:val="direction"/>
      </w:pPr>
      <w:r>
        <w:t>(looking up at them)</w:t>
      </w:r>
    </w:p>
    <w:p w14:paraId="0A55DF24" w14:textId="05A03096" w:rsidR="00EE33A1" w:rsidRDefault="00EE33A1" w:rsidP="00EE33A1">
      <w:r>
        <w:t>Probably. Yes.</w:t>
      </w:r>
    </w:p>
    <w:p w14:paraId="34170E46" w14:textId="77777777" w:rsidR="00BF422B" w:rsidRDefault="00BF422B" w:rsidP="00EE33A1"/>
    <w:p w14:paraId="738B5E81" w14:textId="25BFF53B" w:rsidR="00BF422B" w:rsidRDefault="00BF422B" w:rsidP="00BF422B">
      <w:pPr>
        <w:pStyle w:val="character"/>
      </w:pPr>
      <w:r>
        <w:t>WOMAN 1</w:t>
      </w:r>
    </w:p>
    <w:p w14:paraId="476C6DE0" w14:textId="09A53DEF" w:rsidR="00BF422B" w:rsidRDefault="00BF422B" w:rsidP="00BF422B">
      <w:r>
        <w:t>Do you think they…</w:t>
      </w:r>
    </w:p>
    <w:p w14:paraId="2345A4B0" w14:textId="77777777" w:rsidR="00BF422B" w:rsidRDefault="00BF422B" w:rsidP="00BF422B"/>
    <w:p w14:paraId="3D5AF917" w14:textId="77777777" w:rsidR="007D0F57" w:rsidRDefault="00BF422B" w:rsidP="00BF422B">
      <w:pPr>
        <w:pStyle w:val="direction"/>
      </w:pPr>
      <w:r>
        <w:t>(She trails off. There is a certain wistfulness to her question. She doesn’t know what she wants from them, but it’s not nothing, and it’s different from what she would have wanted two days ago.</w:t>
      </w:r>
    </w:p>
    <w:p w14:paraId="76964356" w14:textId="77777777" w:rsidR="007D0F57" w:rsidRDefault="007D0F57" w:rsidP="00BF422B">
      <w:pPr>
        <w:pStyle w:val="direction"/>
      </w:pPr>
    </w:p>
    <w:p w14:paraId="41CBAF05" w14:textId="0ED02971" w:rsidR="00BF422B" w:rsidRDefault="007D0F57" w:rsidP="00BF422B">
      <w:pPr>
        <w:pStyle w:val="direction"/>
      </w:pPr>
      <w:r>
        <w:t xml:space="preserve">The </w:t>
      </w:r>
      <w:r w:rsidR="005C143C">
        <w:t>OUTCASTS</w:t>
      </w:r>
      <w:r>
        <w:t xml:space="preserve"> look at each other. They hesitate. This is different from what they expected.</w:t>
      </w:r>
      <w:ins w:id="319" w:author="Sloka Krishnan" w:date="2021-08-22T19:50:00Z">
        <w:r w:rsidR="00621E84">
          <w:t xml:space="preserve"> There is a moment of connection</w:t>
        </w:r>
        <w:r w:rsidR="00F512EA">
          <w:t xml:space="preserve"> between the OUTCASTS and the WOMEN.</w:t>
        </w:r>
      </w:ins>
      <w:ins w:id="320" w:author="Sloka Krishnan" w:date="2021-09-06T21:05:00Z">
        <w:r w:rsidR="00880BFE">
          <w:t xml:space="preserve"> The</w:t>
        </w:r>
      </w:ins>
      <w:ins w:id="321" w:author="Sloka Krishnan" w:date="2021-09-06T21:07:00Z">
        <w:r w:rsidR="00822568">
          <w:t xml:space="preserve"> OUTCASTS</w:t>
        </w:r>
      </w:ins>
      <w:ins w:id="322" w:author="Sloka Krishnan" w:date="2021-09-06T21:05:00Z">
        <w:r w:rsidR="00880BFE">
          <w:t xml:space="preserve"> do some tentative vocalizing, inviting the WOMEN to communicate.</w:t>
        </w:r>
      </w:ins>
      <w:ins w:id="323" w:author="Sloka Krishnan" w:date="2021-09-06T21:06:00Z">
        <w:r w:rsidR="00335F46">
          <w:t xml:space="preserve"> The WOMEN are weirded out.</w:t>
        </w:r>
      </w:ins>
      <w:r w:rsidR="00BF422B">
        <w:t>)</w:t>
      </w:r>
    </w:p>
    <w:p w14:paraId="51C9C73C" w14:textId="77777777" w:rsidR="00BF422B" w:rsidRDefault="00BF422B" w:rsidP="00BF422B">
      <w:pPr>
        <w:pStyle w:val="direction"/>
      </w:pPr>
    </w:p>
    <w:p w14:paraId="5BE5CFE4" w14:textId="66BF933F" w:rsidR="00BF422B" w:rsidRDefault="00BF422B" w:rsidP="00BF422B">
      <w:pPr>
        <w:pStyle w:val="character"/>
      </w:pPr>
      <w:r>
        <w:t>woman 2</w:t>
      </w:r>
    </w:p>
    <w:p w14:paraId="71E7DABE" w14:textId="0DE705A4" w:rsidR="00BF422B" w:rsidRDefault="00BF422B" w:rsidP="00BF422B">
      <w:r>
        <w:t>Let’s not get too carried away.</w:t>
      </w:r>
      <w:ins w:id="324" w:author="Sloka Krishnan" w:date="2021-09-06T21:06:00Z">
        <w:r w:rsidR="00251C08">
          <w:t xml:space="preserve"> Look at them!</w:t>
        </w:r>
      </w:ins>
    </w:p>
    <w:p w14:paraId="379A18AB" w14:textId="77777777" w:rsidR="00EE33A1" w:rsidRDefault="00EE33A1" w:rsidP="00EE33A1">
      <w:pPr>
        <w:pStyle w:val="direction"/>
      </w:pPr>
    </w:p>
    <w:p w14:paraId="695FF583" w14:textId="1872AC76" w:rsidR="006A303D" w:rsidRPr="003677B8" w:rsidRDefault="00465AC0" w:rsidP="00465AC0">
      <w:pPr>
        <w:pStyle w:val="direction"/>
        <w:rPr>
          <w:rFonts w:ascii="Times New Roman" w:hAnsi="Times New Roman" w:cs="Times New Roman"/>
        </w:rPr>
      </w:pPr>
      <w:r w:rsidRPr="00C07975">
        <w:rPr>
          <w:rFonts w:ascii="Times New Roman" w:hAnsi="Times New Roman" w:cs="Times New Roman"/>
        </w:rPr>
        <w:t>(</w:t>
      </w:r>
      <w:ins w:id="325" w:author="Sloka Krishnan" w:date="2021-09-06T21:07:00Z">
        <w:r w:rsidR="00822568">
          <w:rPr>
            <w:rFonts w:ascii="Times New Roman" w:hAnsi="Times New Roman" w:cs="Times New Roman"/>
          </w:rPr>
          <w:t>The WOMEN laugh.</w:t>
        </w:r>
      </w:ins>
      <w:ins w:id="326" w:author="Sloka Krishnan" w:date="2021-09-06T21:08:00Z">
        <w:r w:rsidR="00BC50D4">
          <w:rPr>
            <w:rFonts w:ascii="Times New Roman" w:hAnsi="Times New Roman" w:cs="Times New Roman"/>
          </w:rPr>
          <w:t xml:space="preserve"> The OUTCASTS are physically pained by this.</w:t>
        </w:r>
      </w:ins>
      <w:ins w:id="327" w:author="Sloka Krishnan" w:date="2021-09-06T21:07:00Z">
        <w:r w:rsidR="00822568">
          <w:rPr>
            <w:rFonts w:ascii="Times New Roman" w:hAnsi="Times New Roman" w:cs="Times New Roman"/>
          </w:rPr>
          <w:t xml:space="preserve"> </w:t>
        </w:r>
      </w:ins>
      <w:del w:id="328" w:author="Sloka Krishnan" w:date="2021-09-06T21:07:00Z">
        <w:r w:rsidR="007D0F57" w:rsidDel="00BC50D4">
          <w:rPr>
            <w:rFonts w:ascii="Times New Roman" w:hAnsi="Times New Roman" w:cs="Times New Roman"/>
          </w:rPr>
          <w:delText>The illusion shatters</w:delText>
        </w:r>
        <w:r w:rsidR="007E7EE2" w:rsidDel="00BC50D4">
          <w:rPr>
            <w:rFonts w:ascii="Times New Roman" w:hAnsi="Times New Roman" w:cs="Times New Roman"/>
          </w:rPr>
          <w:delText>.</w:delText>
        </w:r>
        <w:r w:rsidR="007D0F57" w:rsidDel="00BC50D4">
          <w:rPr>
            <w:rFonts w:ascii="Times New Roman" w:hAnsi="Times New Roman" w:cs="Times New Roman"/>
          </w:rPr>
          <w:delText xml:space="preserve"> </w:delText>
        </w:r>
      </w:del>
      <w:r w:rsidR="007D0F57">
        <w:rPr>
          <w:rFonts w:ascii="Times New Roman" w:hAnsi="Times New Roman" w:cs="Times New Roman"/>
        </w:rPr>
        <w:t>The moment ends.</w:t>
      </w:r>
      <w:r w:rsidR="007E7EE2">
        <w:rPr>
          <w:rFonts w:ascii="Times New Roman" w:hAnsi="Times New Roman" w:cs="Times New Roman"/>
        </w:rPr>
        <w:t xml:space="preserve"> </w:t>
      </w:r>
      <w:r w:rsidR="006A303D" w:rsidRPr="00C07975">
        <w:rPr>
          <w:rFonts w:ascii="Times New Roman" w:hAnsi="Times New Roman" w:cs="Times New Roman"/>
        </w:rPr>
        <w:t xml:space="preserve">Pew! The </w:t>
      </w:r>
      <w:r w:rsidR="00BE1BFE">
        <w:rPr>
          <w:rFonts w:ascii="Times New Roman" w:hAnsi="Times New Roman" w:cs="Times New Roman"/>
        </w:rPr>
        <w:t>OUTCASTS</w:t>
      </w:r>
      <w:ins w:id="329" w:author="Sloka Krishnan" w:date="2021-09-06T21:08:00Z">
        <w:r w:rsidR="00596C80">
          <w:rPr>
            <w:rFonts w:ascii="Times New Roman" w:hAnsi="Times New Roman" w:cs="Times New Roman"/>
          </w:rPr>
          <w:t xml:space="preserve"> look to each other</w:t>
        </w:r>
      </w:ins>
      <w:ins w:id="330" w:author="Sloka Krishnan" w:date="2021-09-09T19:23:00Z">
        <w:r w:rsidR="00F33BB4">
          <w:rPr>
            <w:rFonts w:ascii="Times New Roman" w:hAnsi="Times New Roman" w:cs="Times New Roman"/>
          </w:rPr>
          <w:t>, exhausted,</w:t>
        </w:r>
      </w:ins>
      <w:ins w:id="331" w:author="Sloka Krishnan" w:date="2021-09-06T21:08:00Z">
        <w:r w:rsidR="00596C80">
          <w:rPr>
            <w:rFonts w:ascii="Times New Roman" w:hAnsi="Times New Roman" w:cs="Times New Roman"/>
          </w:rPr>
          <w:t xml:space="preserve"> and, in a shared motion,</w:t>
        </w:r>
      </w:ins>
      <w:r w:rsidR="00BF422B">
        <w:rPr>
          <w:rFonts w:ascii="Times New Roman" w:hAnsi="Times New Roman" w:cs="Times New Roman"/>
        </w:rPr>
        <w:t xml:space="preserve"> kill the</w:t>
      </w:r>
      <w:r w:rsidR="007E7EE2">
        <w:rPr>
          <w:rFonts w:ascii="Times New Roman" w:hAnsi="Times New Roman" w:cs="Times New Roman"/>
        </w:rPr>
        <w:t xml:space="preserve"> two WOMEN</w:t>
      </w:r>
      <w:r w:rsidR="006A303D" w:rsidRPr="00C07975">
        <w:rPr>
          <w:rFonts w:ascii="Times New Roman" w:hAnsi="Times New Roman" w:cs="Times New Roman"/>
        </w:rPr>
        <w:t>.</w:t>
      </w:r>
      <w:r w:rsidR="00A96750">
        <w:rPr>
          <w:rFonts w:ascii="Times New Roman" w:hAnsi="Times New Roman" w:cs="Times New Roman"/>
        </w:rPr>
        <w:t xml:space="preserve"> They</w:t>
      </w:r>
      <w:r w:rsidR="00D07952">
        <w:rPr>
          <w:rFonts w:ascii="Times New Roman" w:hAnsi="Times New Roman" w:cs="Times New Roman"/>
        </w:rPr>
        <w:t xml:space="preserve"> stare at the bodies, slumped at the café table, then</w:t>
      </w:r>
      <w:r w:rsidR="00A96750">
        <w:rPr>
          <w:rFonts w:ascii="Times New Roman" w:hAnsi="Times New Roman" w:cs="Times New Roman"/>
        </w:rPr>
        <w:t xml:space="preserve"> leave, taking the scene with them.</w:t>
      </w:r>
      <w:r w:rsidRPr="00C07975">
        <w:rPr>
          <w:rFonts w:ascii="Times New Roman" w:hAnsi="Times New Roman" w:cs="Times New Roman"/>
        </w:rPr>
        <w:t>)</w:t>
      </w:r>
    </w:p>
    <w:p w14:paraId="215A9BC0" w14:textId="77777777" w:rsidR="006A303D" w:rsidRPr="003677B8" w:rsidRDefault="006A303D" w:rsidP="006A303D"/>
    <w:p w14:paraId="2C15E393" w14:textId="77777777" w:rsidR="006A303D" w:rsidRDefault="006A303D" w:rsidP="006A303D"/>
    <w:p w14:paraId="476C8E81" w14:textId="77777777" w:rsidR="006A303D" w:rsidRPr="003677B8" w:rsidRDefault="006A303D" w:rsidP="00465AC0">
      <w:pPr>
        <w:pStyle w:val="scene"/>
        <w:rPr>
          <w:rFonts w:cs="Times New Roman"/>
        </w:rPr>
      </w:pPr>
    </w:p>
    <w:p w14:paraId="4EC6DE72" w14:textId="77777777" w:rsidR="00465AC0" w:rsidRPr="003677B8" w:rsidRDefault="00465AC0" w:rsidP="00D22A36">
      <w:pPr>
        <w:pStyle w:val="character"/>
      </w:pPr>
    </w:p>
    <w:p w14:paraId="4369420D" w14:textId="7CB426DE" w:rsidR="00A63530" w:rsidRPr="003677B8" w:rsidRDefault="004B778E" w:rsidP="00931364">
      <w:pPr>
        <w:pStyle w:val="direction"/>
      </w:pPr>
      <w:r>
        <w:t>(An office</w:t>
      </w:r>
      <w:r w:rsidR="001E7769">
        <w:t>.</w:t>
      </w:r>
      <w:r w:rsidR="00A63530" w:rsidRPr="003677B8">
        <w:t>)</w:t>
      </w:r>
    </w:p>
    <w:p w14:paraId="3817C73D" w14:textId="77777777" w:rsidR="00A63530" w:rsidRPr="003677B8" w:rsidRDefault="00A63530" w:rsidP="006A303D"/>
    <w:p w14:paraId="61D510BE" w14:textId="676E2BEA"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2AA3CEBF" w14:textId="33CD30C7" w:rsidR="006A303D" w:rsidRPr="003677B8" w:rsidRDefault="006A303D" w:rsidP="006A303D">
      <w:r w:rsidRPr="003677B8">
        <w:t>You are so smart, why are you on probation?</w:t>
      </w:r>
    </w:p>
    <w:p w14:paraId="693F2DBB" w14:textId="77777777" w:rsidR="006A303D" w:rsidRPr="003677B8" w:rsidRDefault="006A303D" w:rsidP="006A303D"/>
    <w:p w14:paraId="297BDE31" w14:textId="6B36EA28"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37CA4F8D" w14:textId="45F029AE" w:rsidR="006A303D" w:rsidRPr="003677B8" w:rsidRDefault="006A303D" w:rsidP="006A303D">
      <w:r w:rsidRPr="003677B8">
        <w:t>It’s a long story.</w:t>
      </w:r>
    </w:p>
    <w:p w14:paraId="675AAE49" w14:textId="77777777" w:rsidR="006A303D" w:rsidRPr="003677B8" w:rsidRDefault="006A303D" w:rsidP="006A303D"/>
    <w:p w14:paraId="1362145F" w14:textId="3B6D1A87"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1CDD0D19" w14:textId="1007B972" w:rsidR="006A303D" w:rsidRPr="003677B8" w:rsidRDefault="006A303D" w:rsidP="006A303D">
      <w:r w:rsidRPr="003677B8">
        <w:t>I thought for sure you’d be one of the safe ones.</w:t>
      </w:r>
    </w:p>
    <w:p w14:paraId="674C451B" w14:textId="77777777" w:rsidR="006A303D" w:rsidRPr="003677B8" w:rsidRDefault="006A303D" w:rsidP="006A303D">
      <w:r w:rsidRPr="003677B8">
        <w:t>Are you scared?</w:t>
      </w:r>
    </w:p>
    <w:p w14:paraId="74041285" w14:textId="77777777" w:rsidR="006A303D" w:rsidRPr="003677B8" w:rsidRDefault="006A303D" w:rsidP="006A303D"/>
    <w:p w14:paraId="01D65018" w14:textId="0D47B03A"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lastRenderedPageBreak/>
        <w:t>THE BEAUTIFUL ONE</w:t>
      </w:r>
    </w:p>
    <w:p w14:paraId="5B475FDE" w14:textId="34B43EB4" w:rsidR="006A303D" w:rsidRPr="003677B8" w:rsidRDefault="006A303D" w:rsidP="006A303D">
      <w:r w:rsidRPr="003677B8">
        <w:t>I’m pissed.</w:t>
      </w:r>
    </w:p>
    <w:p w14:paraId="5C35A2AF" w14:textId="77777777" w:rsidR="006A303D" w:rsidRPr="003677B8" w:rsidRDefault="006A303D" w:rsidP="006A303D"/>
    <w:p w14:paraId="3377B48A" w14:textId="77B3588A"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10AF0804" w14:textId="15CB4DE3" w:rsidR="006A303D" w:rsidRPr="003677B8" w:rsidRDefault="006A303D" w:rsidP="006A303D">
      <w:proofErr w:type="gramStart"/>
      <w:r w:rsidRPr="003677B8">
        <w:t>Oh</w:t>
      </w:r>
      <w:proofErr w:type="gramEnd"/>
      <w:r w:rsidRPr="003677B8">
        <w:t xml:space="preserve"> ha yeah, same here.</w:t>
      </w:r>
    </w:p>
    <w:p w14:paraId="25D33F45" w14:textId="77777777" w:rsidR="006A303D" w:rsidRPr="003677B8" w:rsidRDefault="006A303D" w:rsidP="006A303D"/>
    <w:p w14:paraId="05E5BA26" w14:textId="481AFA7D"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342F0E49" w14:textId="1255F005" w:rsidR="006A303D" w:rsidRPr="003677B8" w:rsidRDefault="006A303D" w:rsidP="006A303D">
      <w:r w:rsidRPr="003677B8">
        <w:t>Come on man, you’ve gotta chill out.</w:t>
      </w:r>
    </w:p>
    <w:p w14:paraId="0C43E6A8" w14:textId="77777777" w:rsidR="006A303D" w:rsidRPr="003677B8" w:rsidRDefault="006A303D" w:rsidP="006A303D"/>
    <w:p w14:paraId="2E894A6A" w14:textId="033C9432"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23F4703B" w14:textId="5922FE79" w:rsidR="006A303D" w:rsidRPr="003677B8" w:rsidRDefault="006A303D" w:rsidP="006A303D">
      <w:r w:rsidRPr="003677B8">
        <w:t>Yeah that’s what my therapist says.</w:t>
      </w:r>
    </w:p>
    <w:p w14:paraId="73825FEC" w14:textId="77777777" w:rsidR="006A303D" w:rsidRPr="003677B8" w:rsidRDefault="006A303D" w:rsidP="006A303D"/>
    <w:p w14:paraId="52026379" w14:textId="34EC22B9"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6BA6CE6D" w14:textId="63F891E8" w:rsidR="006A303D" w:rsidRPr="003677B8" w:rsidRDefault="006A303D" w:rsidP="006A303D">
      <w:r w:rsidRPr="003677B8">
        <w:t>Okay, for one, never use that line again.</w:t>
      </w:r>
    </w:p>
    <w:p w14:paraId="794A28CD" w14:textId="77777777" w:rsidR="006A303D" w:rsidRPr="003677B8" w:rsidRDefault="006A303D" w:rsidP="006A303D"/>
    <w:p w14:paraId="119CD9AF" w14:textId="20928662"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2D0C2E65" w14:textId="40AEEBE7" w:rsidR="006A303D" w:rsidRPr="003677B8" w:rsidRDefault="006A303D" w:rsidP="006A303D">
      <w:r w:rsidRPr="003677B8">
        <w:t xml:space="preserve">I mean it’s </w:t>
      </w:r>
      <w:r w:rsidRPr="003677B8">
        <w:rPr>
          <w:i/>
        </w:rPr>
        <w:t>true</w:t>
      </w:r>
      <w:r w:rsidRPr="003677B8">
        <w:t>…</w:t>
      </w:r>
    </w:p>
    <w:p w14:paraId="475C9E26" w14:textId="77777777" w:rsidR="006A303D" w:rsidRPr="003677B8" w:rsidRDefault="006A303D" w:rsidP="006A303D"/>
    <w:p w14:paraId="45FE86EE" w14:textId="3D66EAD2"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472C0041" w14:textId="4957BD1B" w:rsidR="006A303D" w:rsidRPr="003677B8" w:rsidRDefault="006A303D" w:rsidP="006A303D">
      <w:r w:rsidRPr="003677B8">
        <w:t>Are you concerned with truth?</w:t>
      </w:r>
    </w:p>
    <w:p w14:paraId="7E129F64" w14:textId="77777777" w:rsidR="006A303D" w:rsidRPr="003677B8" w:rsidRDefault="006A303D" w:rsidP="006A303D"/>
    <w:p w14:paraId="0788807A" w14:textId="42AD4FE6"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2B79C11B" w14:textId="508B354C" w:rsidR="006A303D" w:rsidRPr="003677B8" w:rsidRDefault="006A303D" w:rsidP="006A303D">
      <w:r w:rsidRPr="003677B8">
        <w:t>I guess not.</w:t>
      </w:r>
    </w:p>
    <w:p w14:paraId="78F1F35C" w14:textId="77777777" w:rsidR="006A303D" w:rsidRPr="003677B8" w:rsidRDefault="006A303D" w:rsidP="006A303D"/>
    <w:p w14:paraId="3D94E737" w14:textId="51974DCF"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7512065B" w14:textId="1AB56FF6" w:rsidR="006A303D" w:rsidRPr="003677B8" w:rsidRDefault="006A303D" w:rsidP="006A303D">
      <w:r w:rsidRPr="003677B8">
        <w:t>Good. Turns out nobody here is.</w:t>
      </w:r>
    </w:p>
    <w:p w14:paraId="4F8ACDAA" w14:textId="77777777" w:rsidR="006A303D" w:rsidRPr="003677B8" w:rsidRDefault="006A303D" w:rsidP="006A303D"/>
    <w:p w14:paraId="573DD340" w14:textId="3E42B92D"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1B00CF4C" w14:textId="0ABE7F74" w:rsidR="006A303D" w:rsidRPr="003677B8" w:rsidRDefault="006A303D" w:rsidP="006A303D">
      <w:r w:rsidRPr="003677B8">
        <w:t>If I was half as smart and handsome as you…</w:t>
      </w:r>
    </w:p>
    <w:p w14:paraId="091D569A" w14:textId="77777777" w:rsidR="006A303D" w:rsidRPr="003677B8" w:rsidRDefault="006A303D" w:rsidP="006A303D"/>
    <w:p w14:paraId="584EFC07" w14:textId="37A23C6E"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45900A11" w14:textId="79DE1816" w:rsidR="006A303D" w:rsidRPr="003677B8" w:rsidRDefault="006A303D" w:rsidP="006A303D">
      <w:r w:rsidRPr="003677B8">
        <w:t>You’d what?</w:t>
      </w:r>
    </w:p>
    <w:p w14:paraId="41DF09E3" w14:textId="77777777" w:rsidR="006A303D" w:rsidRPr="003677B8" w:rsidRDefault="006A303D" w:rsidP="006A303D"/>
    <w:p w14:paraId="29506BCB" w14:textId="05757F38"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248B2FE5" w14:textId="69277215" w:rsidR="006A303D" w:rsidRPr="003677B8" w:rsidRDefault="006A303D" w:rsidP="006A303D">
      <w:r w:rsidRPr="003677B8">
        <w:t>I can’t even imagine.</w:t>
      </w:r>
    </w:p>
    <w:p w14:paraId="0AB92349" w14:textId="77777777" w:rsidR="006A303D" w:rsidRPr="003677B8" w:rsidRDefault="006A303D" w:rsidP="006A303D">
      <w:r w:rsidRPr="003677B8">
        <w:t>You won’t tell me what happened?</w:t>
      </w:r>
    </w:p>
    <w:p w14:paraId="7B8B58BE" w14:textId="77777777" w:rsidR="006A303D" w:rsidRPr="003677B8" w:rsidRDefault="006A303D" w:rsidP="006A303D"/>
    <w:p w14:paraId="06E3C6B5" w14:textId="0677FA29"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2BD87E31" w14:textId="0D440E43" w:rsidR="006A303D" w:rsidRPr="003677B8" w:rsidRDefault="006A303D" w:rsidP="006A303D">
      <w:r w:rsidRPr="003677B8">
        <w:t>I—tried to give the President a warning. He didn’t believe me.</w:t>
      </w:r>
    </w:p>
    <w:p w14:paraId="2B6DD95F" w14:textId="77777777" w:rsidR="006A303D" w:rsidRPr="003677B8" w:rsidRDefault="006A303D" w:rsidP="006A303D"/>
    <w:p w14:paraId="2DE3C61B" w14:textId="59C538AC"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3038D480" w14:textId="5AE82957" w:rsidR="006A303D" w:rsidRPr="003677B8" w:rsidRDefault="00F45B46" w:rsidP="006A303D">
      <w:r w:rsidRPr="003677B8">
        <w:t>Is he in danger? Oh my god</w:t>
      </w:r>
      <w:r w:rsidR="006A303D" w:rsidRPr="003677B8">
        <w:t>—</w:t>
      </w:r>
    </w:p>
    <w:p w14:paraId="0F3CF4D1" w14:textId="77777777" w:rsidR="006A303D" w:rsidRPr="003677B8" w:rsidRDefault="006A303D" w:rsidP="006A303D"/>
    <w:p w14:paraId="5D3FD97E" w14:textId="6983FECC"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30889FE3" w14:textId="09E8962F" w:rsidR="006A303D" w:rsidRPr="003677B8" w:rsidRDefault="006A303D" w:rsidP="006A303D">
      <w:r w:rsidRPr="003677B8">
        <w:t>No. No. Certain people were just being disloyal little shits.</w:t>
      </w:r>
    </w:p>
    <w:p w14:paraId="046A9685" w14:textId="77777777" w:rsidR="006A303D" w:rsidRPr="003677B8" w:rsidRDefault="006A303D" w:rsidP="006A303D"/>
    <w:p w14:paraId="6F2ACD07" w14:textId="1120E4B1"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lastRenderedPageBreak/>
        <w:t>THE INCOMPETENT ONE</w:t>
      </w:r>
    </w:p>
    <w:p w14:paraId="081D11A2" w14:textId="7587A0A5" w:rsidR="006A303D" w:rsidRPr="003677B8" w:rsidRDefault="006A303D" w:rsidP="006A303D">
      <w:r w:rsidRPr="003677B8">
        <w:t>Oh.</w:t>
      </w:r>
    </w:p>
    <w:p w14:paraId="5E3A38DC" w14:textId="77777777" w:rsidR="006A303D" w:rsidRPr="003677B8" w:rsidRDefault="006A303D" w:rsidP="006A303D"/>
    <w:p w14:paraId="59FFC222" w14:textId="39BC608B"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7AA434EC" w14:textId="580885BE" w:rsidR="006A303D" w:rsidRPr="003677B8" w:rsidRDefault="006A303D" w:rsidP="006A303D">
      <w:r w:rsidRPr="003677B8">
        <w:t>You’ve been having a hard time, huh. It’s a lot of pressure.</w:t>
      </w:r>
    </w:p>
    <w:p w14:paraId="088F3C3F" w14:textId="77777777" w:rsidR="006A303D" w:rsidRPr="003677B8" w:rsidRDefault="006A303D" w:rsidP="006A303D"/>
    <w:p w14:paraId="55887A38" w14:textId="221E5BEF"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7A06EFC3" w14:textId="43C772B6" w:rsidR="006A303D" w:rsidRPr="003677B8" w:rsidRDefault="006A303D" w:rsidP="006A303D">
      <w:r w:rsidRPr="003677B8">
        <w:t>Thank you!</w:t>
      </w:r>
    </w:p>
    <w:p w14:paraId="7728F27D" w14:textId="77777777" w:rsidR="006A303D" w:rsidRPr="003677B8" w:rsidRDefault="006A303D" w:rsidP="006A303D"/>
    <w:p w14:paraId="0CEAE234" w14:textId="7DF9EA86"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78EB9FEA" w14:textId="6FC5A8D5" w:rsidR="006A303D" w:rsidRPr="003677B8" w:rsidRDefault="006A303D" w:rsidP="006A303D">
      <w:r w:rsidRPr="003677B8">
        <w:t>Again—</w:t>
      </w:r>
    </w:p>
    <w:p w14:paraId="0262D39D" w14:textId="77777777" w:rsidR="006A303D" w:rsidRPr="003677B8" w:rsidRDefault="006A303D" w:rsidP="006A303D"/>
    <w:p w14:paraId="2580B71A" w14:textId="48127A1C"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245CEE67" w14:textId="02C4AC3E" w:rsidR="006A303D" w:rsidRPr="003677B8" w:rsidRDefault="00280ED9" w:rsidP="006A303D">
      <w:r w:rsidRPr="003677B8">
        <w:t>Right</w:t>
      </w:r>
      <w:r w:rsidR="006A303D" w:rsidRPr="003677B8">
        <w:t>. Tone it down.</w:t>
      </w:r>
    </w:p>
    <w:p w14:paraId="1C329A06" w14:textId="77777777" w:rsidR="006A303D" w:rsidRPr="003677B8" w:rsidRDefault="006A303D" w:rsidP="006A303D">
      <w:r w:rsidRPr="003677B8">
        <w:t>Why are you being nice to me?</w:t>
      </w:r>
    </w:p>
    <w:p w14:paraId="5C4B8FED" w14:textId="77777777" w:rsidR="006A303D" w:rsidRPr="003677B8" w:rsidRDefault="006A303D" w:rsidP="006A303D"/>
    <w:p w14:paraId="59DD5655" w14:textId="2BD58C6A" w:rsidR="006A303D" w:rsidRPr="003677B8" w:rsidRDefault="00465AC0" w:rsidP="00465AC0">
      <w:pPr>
        <w:pStyle w:val="direction"/>
        <w:rPr>
          <w:rFonts w:ascii="Times New Roman" w:hAnsi="Times New Roman" w:cs="Times New Roman"/>
        </w:rPr>
      </w:pPr>
      <w:r w:rsidRPr="003677B8">
        <w:rPr>
          <w:rFonts w:ascii="Times New Roman" w:hAnsi="Times New Roman" w:cs="Times New Roman"/>
        </w:rPr>
        <w:t>(</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shrugs.</w:t>
      </w:r>
      <w:r w:rsidR="003770EC">
        <w:rPr>
          <w:rFonts w:ascii="Times New Roman" w:hAnsi="Times New Roman" w:cs="Times New Roman"/>
        </w:rPr>
        <w:t xml:space="preserve"> THE INCOMPETENT ONE, </w:t>
      </w:r>
      <w:r w:rsidR="005643AC">
        <w:rPr>
          <w:rFonts w:ascii="Times New Roman" w:hAnsi="Times New Roman" w:cs="Times New Roman"/>
        </w:rPr>
        <w:t xml:space="preserve">clearly </w:t>
      </w:r>
      <w:r w:rsidR="003770EC">
        <w:rPr>
          <w:rFonts w:ascii="Times New Roman" w:hAnsi="Times New Roman" w:cs="Times New Roman"/>
        </w:rPr>
        <w:t xml:space="preserve">not wanting </w:t>
      </w:r>
      <w:r w:rsidR="0026409E">
        <w:rPr>
          <w:rFonts w:ascii="Times New Roman" w:hAnsi="Times New Roman" w:cs="Times New Roman"/>
        </w:rPr>
        <w:t>what he’s proposing</w:t>
      </w:r>
      <w:r w:rsidR="003770EC">
        <w:rPr>
          <w:rFonts w:ascii="Times New Roman" w:hAnsi="Times New Roman" w:cs="Times New Roman"/>
        </w:rPr>
        <w:t>:</w:t>
      </w:r>
      <w:r w:rsidRPr="003677B8">
        <w:rPr>
          <w:rFonts w:ascii="Times New Roman" w:hAnsi="Times New Roman" w:cs="Times New Roman"/>
        </w:rPr>
        <w:t>)</w:t>
      </w:r>
    </w:p>
    <w:p w14:paraId="1B45CF8D" w14:textId="77777777" w:rsidR="006A303D" w:rsidRPr="003677B8" w:rsidRDefault="006A303D" w:rsidP="006A303D"/>
    <w:p w14:paraId="60381170" w14:textId="77777777" w:rsidR="006A303D" w:rsidRPr="003677B8" w:rsidRDefault="006A303D" w:rsidP="006A303D">
      <w:r w:rsidRPr="003677B8">
        <w:t>Do you want me to—to do something back for you?</w:t>
      </w:r>
    </w:p>
    <w:p w14:paraId="6201DEE3" w14:textId="77777777" w:rsidR="006A303D" w:rsidRDefault="006A303D" w:rsidP="006A303D">
      <w:r w:rsidRPr="003677B8">
        <w:t>I can do something back for you.</w:t>
      </w:r>
    </w:p>
    <w:p w14:paraId="25D462C5" w14:textId="77777777" w:rsidR="00F9601B" w:rsidRDefault="00F9601B" w:rsidP="006A303D"/>
    <w:p w14:paraId="113740AF" w14:textId="7848BA26" w:rsidR="00A936B2" w:rsidRPr="003677B8" w:rsidRDefault="00F9601B" w:rsidP="00A936B2">
      <w:pPr>
        <w:pStyle w:val="direction"/>
      </w:pPr>
      <w:r>
        <w:t>(honest</w:t>
      </w:r>
      <w:r w:rsidR="00A936B2">
        <w:t>)</w:t>
      </w:r>
    </w:p>
    <w:p w14:paraId="5FDDE194" w14:textId="77777777" w:rsidR="00F9601B" w:rsidRDefault="00F9601B" w:rsidP="006A303D"/>
    <w:p w14:paraId="7CD08533" w14:textId="77777777" w:rsidR="006A303D" w:rsidRPr="003677B8" w:rsidRDefault="006A303D" w:rsidP="006A303D">
      <w:r w:rsidRPr="003677B8">
        <w:t>You really are so handsome.</w:t>
      </w:r>
    </w:p>
    <w:p w14:paraId="6692F474" w14:textId="77777777" w:rsidR="006A303D" w:rsidRPr="003677B8" w:rsidRDefault="006A303D" w:rsidP="006A303D"/>
    <w:p w14:paraId="6ACF40F0" w14:textId="76A08B35"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2EB8FAF5" w14:textId="55FD205C" w:rsidR="006A303D" w:rsidRPr="003677B8" w:rsidRDefault="006A303D" w:rsidP="006A303D">
      <w:r w:rsidRPr="003677B8">
        <w:t>Not necessary.</w:t>
      </w:r>
    </w:p>
    <w:p w14:paraId="0980434D" w14:textId="77777777" w:rsidR="006A303D" w:rsidRPr="003677B8" w:rsidRDefault="006A303D" w:rsidP="006A303D">
      <w:r w:rsidRPr="003677B8">
        <w:t>You’ll be back on the job in a couple of weeks?</w:t>
      </w:r>
    </w:p>
    <w:p w14:paraId="18A2A097" w14:textId="77777777" w:rsidR="006A303D" w:rsidRPr="003677B8" w:rsidRDefault="006A303D" w:rsidP="006A303D"/>
    <w:p w14:paraId="5AAF00F1" w14:textId="3805087E"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31F77C80" w14:textId="2BFB1706" w:rsidR="006A303D" w:rsidRPr="003677B8" w:rsidRDefault="006A303D" w:rsidP="006A303D">
      <w:r w:rsidRPr="003677B8">
        <w:t>I sure hope so.</w:t>
      </w:r>
    </w:p>
    <w:p w14:paraId="7E700473" w14:textId="77777777" w:rsidR="006A303D" w:rsidRPr="003677B8" w:rsidRDefault="006A303D" w:rsidP="006A303D"/>
    <w:p w14:paraId="2A4682DA" w14:textId="6E797B3F"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BEAUTIFUL ONE</w:t>
      </w:r>
    </w:p>
    <w:p w14:paraId="2A67BAB2" w14:textId="06C40D7F" w:rsidR="006A303D" w:rsidRPr="003677B8" w:rsidRDefault="006A303D" w:rsidP="006A303D">
      <w:r w:rsidRPr="003677B8">
        <w:t>You just need more confidence, man.</w:t>
      </w:r>
    </w:p>
    <w:p w14:paraId="68720F82" w14:textId="77777777" w:rsidR="006A303D" w:rsidRPr="003677B8" w:rsidRDefault="006A303D" w:rsidP="006A303D"/>
    <w:p w14:paraId="75A39C5E" w14:textId="527A1B8C"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INCOMPETENT ONE</w:t>
      </w:r>
    </w:p>
    <w:p w14:paraId="7AC9EE0D" w14:textId="6E16A422" w:rsidR="006A303D" w:rsidRPr="003677B8" w:rsidRDefault="006A303D" w:rsidP="006A303D">
      <w:r w:rsidRPr="003677B8">
        <w:t>Yeah—yeah, I guess. Thanks.</w:t>
      </w:r>
    </w:p>
    <w:p w14:paraId="2FBE6448" w14:textId="77777777" w:rsidR="006A303D" w:rsidRPr="003677B8" w:rsidRDefault="006A303D" w:rsidP="006A303D"/>
    <w:p w14:paraId="3619E5DD" w14:textId="0932EABB" w:rsidR="006A303D" w:rsidRPr="003677B8" w:rsidRDefault="00465AC0" w:rsidP="00465AC0">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They sit in silence. </w:t>
      </w:r>
      <w:r w:rsidR="006B1599">
        <w:rPr>
          <w:rFonts w:ascii="Times New Roman" w:hAnsi="Times New Roman" w:cs="Times New Roman"/>
        </w:rPr>
        <w:t xml:space="preserve">There is an echo of the </w:t>
      </w:r>
      <w:r w:rsidR="003F3FAF">
        <w:rPr>
          <w:rFonts w:ascii="Times New Roman" w:hAnsi="Times New Roman" w:cs="Times New Roman"/>
        </w:rPr>
        <w:t>OUTCASTS’</w:t>
      </w:r>
      <w:r w:rsidR="006B1599">
        <w:rPr>
          <w:rFonts w:ascii="Times New Roman" w:hAnsi="Times New Roman" w:cs="Times New Roman"/>
        </w:rPr>
        <w:t xml:space="preserve"> song. </w:t>
      </w:r>
      <w:r w:rsidR="00B34F69">
        <w:rPr>
          <w:rFonts w:ascii="Times New Roman" w:hAnsi="Times New Roman" w:cs="Times New Roman"/>
        </w:rPr>
        <w:t>After a moment, for the first time, t</w:t>
      </w:r>
      <w:r w:rsidR="006B1599">
        <w:rPr>
          <w:rFonts w:ascii="Times New Roman" w:hAnsi="Times New Roman" w:cs="Times New Roman"/>
        </w:rPr>
        <w:t>hey both hear it</w:t>
      </w:r>
      <w:r w:rsidR="00B34F69">
        <w:rPr>
          <w:rFonts w:ascii="Times New Roman" w:hAnsi="Times New Roman" w:cs="Times New Roman"/>
        </w:rPr>
        <w:t>. They</w:t>
      </w:r>
      <w:r w:rsidR="006B1599">
        <w:rPr>
          <w:rFonts w:ascii="Times New Roman" w:hAnsi="Times New Roman" w:cs="Times New Roman"/>
        </w:rPr>
        <w:t xml:space="preserve"> listen in, grow mesmerized. They look at each other, wondering what it is, where it’s coming from.</w:t>
      </w:r>
      <w:r w:rsidR="00406EEA">
        <w:rPr>
          <w:rFonts w:ascii="Times New Roman" w:hAnsi="Times New Roman" w:cs="Times New Roman"/>
        </w:rPr>
        <w:t xml:space="preserve"> THE BEAUTIFUL ONE </w:t>
      </w:r>
      <w:proofErr w:type="gramStart"/>
      <w:r w:rsidR="00406EEA">
        <w:rPr>
          <w:rFonts w:ascii="Times New Roman" w:hAnsi="Times New Roman" w:cs="Times New Roman"/>
        </w:rPr>
        <w:t>makes a decision</w:t>
      </w:r>
      <w:proofErr w:type="gramEnd"/>
      <w:r w:rsidR="00406EEA">
        <w:rPr>
          <w:rFonts w:ascii="Times New Roman" w:hAnsi="Times New Roman" w:cs="Times New Roman"/>
        </w:rPr>
        <w:t>.</w:t>
      </w:r>
      <w:r w:rsidRPr="003677B8">
        <w:rPr>
          <w:rFonts w:ascii="Times New Roman" w:hAnsi="Times New Roman" w:cs="Times New Roman"/>
        </w:rPr>
        <w:t>)</w:t>
      </w:r>
    </w:p>
    <w:p w14:paraId="1A94229C" w14:textId="77777777" w:rsidR="006A303D" w:rsidRPr="003677B8" w:rsidRDefault="006A303D" w:rsidP="006A303D"/>
    <w:p w14:paraId="024765EF" w14:textId="12B8F9C5"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lastRenderedPageBreak/>
        <w:t>THE BEAUTIFUL ONE</w:t>
      </w:r>
    </w:p>
    <w:p w14:paraId="40006D8C" w14:textId="6A7D7261" w:rsidR="006A303D" w:rsidRDefault="006D1135" w:rsidP="006A303D">
      <w:r>
        <w:t>Come on.</w:t>
      </w:r>
    </w:p>
    <w:p w14:paraId="6999EDAB" w14:textId="77777777" w:rsidR="006D1135" w:rsidRDefault="006D1135" w:rsidP="006A303D"/>
    <w:p w14:paraId="513FB1AE" w14:textId="08966A1E" w:rsidR="006D1135" w:rsidRPr="003677B8" w:rsidRDefault="006D1135" w:rsidP="006D1135">
      <w:pPr>
        <w:pStyle w:val="direction"/>
      </w:pPr>
      <w:r>
        <w:t>(</w:t>
      </w:r>
      <w:r w:rsidR="00CA276B">
        <w:t>THE BEAUTIFUL ONE extends his hand to THE INCOMPETENT ONE, who takes it. They leave, following the sound.</w:t>
      </w:r>
      <w:r>
        <w:t>)</w:t>
      </w:r>
    </w:p>
    <w:p w14:paraId="632C90CB" w14:textId="77777777" w:rsidR="006A303D" w:rsidRPr="003677B8" w:rsidRDefault="006A303D" w:rsidP="006A303D"/>
    <w:p w14:paraId="4C51FECE" w14:textId="77777777" w:rsidR="0027710A" w:rsidRPr="003677B8" w:rsidRDefault="0027710A" w:rsidP="006A303D"/>
    <w:p w14:paraId="3FBBAAA4" w14:textId="77777777" w:rsidR="006A303D" w:rsidRPr="003677B8" w:rsidRDefault="006A303D" w:rsidP="00465AC0">
      <w:pPr>
        <w:pStyle w:val="scene"/>
        <w:rPr>
          <w:rFonts w:cs="Times New Roman"/>
        </w:rPr>
      </w:pPr>
    </w:p>
    <w:p w14:paraId="720743CF" w14:textId="77777777" w:rsidR="00465AC0" w:rsidRPr="003677B8" w:rsidRDefault="00465AC0" w:rsidP="00D3787C">
      <w:pPr>
        <w:pStyle w:val="character"/>
      </w:pPr>
    </w:p>
    <w:p w14:paraId="1D8E28D3" w14:textId="44CAC14E" w:rsidR="006A303D" w:rsidRPr="003677B8" w:rsidRDefault="00465AC0" w:rsidP="00EA1233">
      <w:pPr>
        <w:pStyle w:val="direction"/>
      </w:pPr>
      <w:r w:rsidRPr="003677B8">
        <w:t>(</w:t>
      </w:r>
      <w:r w:rsidR="00C344E8" w:rsidRPr="003677B8">
        <w:t>THE TRUE BELIEVER</w:t>
      </w:r>
      <w:r w:rsidR="006A303D" w:rsidRPr="003677B8">
        <w:t xml:space="preserve"> addresses the Senate</w:t>
      </w:r>
      <w:r w:rsidR="004B460D">
        <w:t xml:space="preserve">, brought on by the </w:t>
      </w:r>
      <w:r w:rsidR="00E273A2">
        <w:t>OUTCASTS</w:t>
      </w:r>
      <w:r w:rsidR="004B460D">
        <w:t>, who lurk</w:t>
      </w:r>
      <w:r w:rsidR="006A303D" w:rsidRPr="003677B8">
        <w:t>.</w:t>
      </w:r>
      <w:r w:rsidRPr="003677B8">
        <w:t>)</w:t>
      </w:r>
    </w:p>
    <w:p w14:paraId="71C0F8EC" w14:textId="77777777" w:rsidR="006A303D" w:rsidRPr="003677B8" w:rsidRDefault="006A303D" w:rsidP="006A303D"/>
    <w:p w14:paraId="0ECDA2B0" w14:textId="30539EE3" w:rsidR="0013159A" w:rsidRPr="003677B8" w:rsidRDefault="00C344E8" w:rsidP="00465AC0">
      <w:pPr>
        <w:pStyle w:val="character"/>
        <w:rPr>
          <w:rFonts w:ascii="Times New Roman" w:hAnsi="Times New Roman" w:cs="Times New Roman"/>
        </w:rPr>
      </w:pPr>
      <w:r w:rsidRPr="003677B8">
        <w:rPr>
          <w:rFonts w:ascii="Times New Roman" w:hAnsi="Times New Roman" w:cs="Times New Roman"/>
        </w:rPr>
        <w:t>THE TRUE BELIEVER</w:t>
      </w:r>
    </w:p>
    <w:p w14:paraId="131A6083" w14:textId="268671EF" w:rsidR="006A303D" w:rsidRPr="003677B8" w:rsidRDefault="006A303D" w:rsidP="006A303D">
      <w:r w:rsidRPr="003677B8">
        <w:t>I am so proud of this group of men and women for doing the right thing. I understand that so-called social programs may look appealing on paper. But the role of the government—</w:t>
      </w:r>
    </w:p>
    <w:p w14:paraId="75F52EEB" w14:textId="77777777" w:rsidR="006A303D" w:rsidRPr="003677B8" w:rsidRDefault="006A303D" w:rsidP="006A303D"/>
    <w:p w14:paraId="5A15E973" w14:textId="64FBD326" w:rsidR="006A303D" w:rsidRPr="003677B8" w:rsidRDefault="00465AC0" w:rsidP="00465AC0">
      <w:pPr>
        <w:pStyle w:val="direction"/>
        <w:rPr>
          <w:rFonts w:ascii="Times New Roman" w:hAnsi="Times New Roman" w:cs="Times New Roman"/>
        </w:rPr>
      </w:pPr>
      <w:r w:rsidRPr="003677B8">
        <w:rPr>
          <w:rFonts w:ascii="Times New Roman" w:hAnsi="Times New Roman" w:cs="Times New Roman"/>
        </w:rPr>
        <w:t>(</w:t>
      </w:r>
      <w:r w:rsidR="00D01E99" w:rsidRPr="003677B8">
        <w:rPr>
          <w:rFonts w:ascii="Times New Roman" w:hAnsi="Times New Roman" w:cs="Times New Roman"/>
        </w:rPr>
        <w:t>The</w:t>
      </w:r>
      <w:r w:rsidR="00D41F3B" w:rsidRPr="003677B8">
        <w:rPr>
          <w:rFonts w:ascii="Times New Roman" w:hAnsi="Times New Roman" w:cs="Times New Roman"/>
        </w:rPr>
        <w:t xml:space="preserve"> TRIO OF </w:t>
      </w:r>
      <w:r w:rsidR="005B08BC">
        <w:rPr>
          <w:rFonts w:ascii="Times New Roman" w:hAnsi="Times New Roman" w:cs="Times New Roman"/>
        </w:rPr>
        <w:t>OUTCASTS</w:t>
      </w:r>
      <w:r w:rsidR="006A303D" w:rsidRPr="003677B8">
        <w:rPr>
          <w:rFonts w:ascii="Times New Roman" w:hAnsi="Times New Roman" w:cs="Times New Roman"/>
        </w:rPr>
        <w:t xml:space="preserve"> </w:t>
      </w:r>
      <w:r w:rsidR="00357FB8">
        <w:rPr>
          <w:rFonts w:ascii="Times New Roman" w:hAnsi="Times New Roman" w:cs="Times New Roman"/>
        </w:rPr>
        <w:t>begin to hum.</w:t>
      </w:r>
      <w:r w:rsidR="006A303D" w:rsidRPr="003677B8">
        <w:rPr>
          <w:rFonts w:ascii="Times New Roman" w:hAnsi="Times New Roman" w:cs="Times New Roman"/>
        </w:rPr>
        <w:t xml:space="preserve"> </w:t>
      </w:r>
      <w:r w:rsidR="00C344E8" w:rsidRPr="003677B8">
        <w:rPr>
          <w:rFonts w:ascii="Times New Roman" w:hAnsi="Times New Roman" w:cs="Times New Roman"/>
        </w:rPr>
        <w:t>THE TRUE BELIEVER</w:t>
      </w:r>
      <w:r w:rsidR="006A303D" w:rsidRPr="003677B8">
        <w:rPr>
          <w:rFonts w:ascii="Times New Roman" w:hAnsi="Times New Roman" w:cs="Times New Roman"/>
        </w:rPr>
        <w:t xml:space="preserve"> sees them. They disconcert him. He falters.</w:t>
      </w:r>
      <w:r w:rsidRPr="003677B8">
        <w:rPr>
          <w:rFonts w:ascii="Times New Roman" w:hAnsi="Times New Roman" w:cs="Times New Roman"/>
        </w:rPr>
        <w:t>)</w:t>
      </w:r>
    </w:p>
    <w:p w14:paraId="15A9D931" w14:textId="77777777" w:rsidR="006A303D" w:rsidRPr="003677B8" w:rsidRDefault="006A303D" w:rsidP="006A303D"/>
    <w:p w14:paraId="2FFDDC4E" w14:textId="77777777" w:rsidR="006A303D" w:rsidRPr="003677B8" w:rsidRDefault="006A303D" w:rsidP="006A303D">
      <w:r w:rsidRPr="003677B8">
        <w:t>ahem—um—the role of the government—is—what is it?</w:t>
      </w:r>
    </w:p>
    <w:p w14:paraId="38F97C52" w14:textId="77777777" w:rsidR="006A303D" w:rsidRPr="003677B8" w:rsidRDefault="006A303D" w:rsidP="006A303D"/>
    <w:p w14:paraId="5623236A" w14:textId="2ED65849"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(t</w:t>
      </w:r>
      <w:r w:rsidR="006A303D" w:rsidRPr="003677B8">
        <w:rPr>
          <w:rFonts w:ascii="Times New Roman" w:hAnsi="Times New Roman" w:cs="Times New Roman"/>
        </w:rPr>
        <w:t xml:space="preserve">o the </w:t>
      </w:r>
      <w:r w:rsidR="00186F35">
        <w:rPr>
          <w:rFonts w:ascii="Times New Roman" w:hAnsi="Times New Roman" w:cs="Times New Roman"/>
        </w:rPr>
        <w:t>OUTCASTS</w:t>
      </w:r>
      <w:r w:rsidR="000E166B">
        <w:rPr>
          <w:rFonts w:ascii="Times New Roman" w:hAnsi="Times New Roman" w:cs="Times New Roman"/>
        </w:rPr>
        <w:t>:</w:t>
      </w:r>
      <w:r w:rsidRPr="003677B8">
        <w:rPr>
          <w:rFonts w:ascii="Times New Roman" w:hAnsi="Times New Roman" w:cs="Times New Roman"/>
        </w:rPr>
        <w:t>)</w:t>
      </w:r>
    </w:p>
    <w:p w14:paraId="1D127A3E" w14:textId="77777777" w:rsidR="006A303D" w:rsidRPr="003677B8" w:rsidRDefault="006A303D" w:rsidP="006A303D">
      <w:pPr>
        <w:rPr>
          <w:i/>
        </w:rPr>
      </w:pPr>
    </w:p>
    <w:p w14:paraId="68E8631B" w14:textId="77777777" w:rsidR="006A303D" w:rsidRPr="003677B8" w:rsidRDefault="006A303D" w:rsidP="006A303D">
      <w:r w:rsidRPr="003677B8">
        <w:t>What is it?</w:t>
      </w:r>
    </w:p>
    <w:p w14:paraId="362EE0B2" w14:textId="77777777" w:rsidR="006A303D" w:rsidRPr="003677B8" w:rsidRDefault="006A303D" w:rsidP="006A303D"/>
    <w:p w14:paraId="3F6ED6FE" w14:textId="5C2D57F6"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(t</w:t>
      </w:r>
      <w:r w:rsidR="006A303D" w:rsidRPr="003677B8">
        <w:rPr>
          <w:rFonts w:ascii="Times New Roman" w:hAnsi="Times New Roman" w:cs="Times New Roman"/>
        </w:rPr>
        <w:t>o himself</w:t>
      </w:r>
      <w:r w:rsidR="000E166B">
        <w:rPr>
          <w:rFonts w:ascii="Times New Roman" w:hAnsi="Times New Roman" w:cs="Times New Roman"/>
        </w:rPr>
        <w:t>:</w:t>
      </w:r>
      <w:r w:rsidRPr="003677B8">
        <w:rPr>
          <w:rFonts w:ascii="Times New Roman" w:hAnsi="Times New Roman" w:cs="Times New Roman"/>
        </w:rPr>
        <w:t>)</w:t>
      </w:r>
    </w:p>
    <w:p w14:paraId="1A3AAF4F" w14:textId="77777777" w:rsidR="006A303D" w:rsidRPr="003677B8" w:rsidRDefault="006A303D" w:rsidP="006A303D">
      <w:pPr>
        <w:rPr>
          <w:i/>
        </w:rPr>
      </w:pPr>
    </w:p>
    <w:p w14:paraId="586425CA" w14:textId="77777777" w:rsidR="006A303D" w:rsidRPr="003677B8" w:rsidRDefault="006A303D" w:rsidP="006A303D">
      <w:r w:rsidRPr="003677B8">
        <w:t>The role of the government is—is—</w:t>
      </w:r>
    </w:p>
    <w:p w14:paraId="150AAA26" w14:textId="77777777" w:rsidR="006A303D" w:rsidRPr="003677B8" w:rsidRDefault="006A303D" w:rsidP="006A303D"/>
    <w:p w14:paraId="552E3FA2" w14:textId="1ECF30AE"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(to the Senate</w:t>
      </w:r>
      <w:r w:rsidR="000E166B">
        <w:rPr>
          <w:rFonts w:ascii="Times New Roman" w:hAnsi="Times New Roman" w:cs="Times New Roman"/>
        </w:rPr>
        <w:t>:</w:t>
      </w:r>
      <w:r w:rsidRPr="003677B8">
        <w:rPr>
          <w:rFonts w:ascii="Times New Roman" w:hAnsi="Times New Roman" w:cs="Times New Roman"/>
        </w:rPr>
        <w:t>)</w:t>
      </w:r>
    </w:p>
    <w:p w14:paraId="6A4BFCCC" w14:textId="77777777" w:rsidR="006A303D" w:rsidRPr="003677B8" w:rsidRDefault="006A303D" w:rsidP="006A303D"/>
    <w:p w14:paraId="002DFAE0" w14:textId="77777777" w:rsidR="006A303D" w:rsidRPr="003677B8" w:rsidRDefault="006A303D" w:rsidP="006A303D">
      <w:r w:rsidRPr="003677B8">
        <w:t>Here, in this nation—a nation of—of—bootstraps, of—individualism—of—success—</w:t>
      </w:r>
    </w:p>
    <w:p w14:paraId="7EFE11E7" w14:textId="77777777" w:rsidR="006A303D" w:rsidRPr="003677B8" w:rsidRDefault="006A303D" w:rsidP="006A303D"/>
    <w:p w14:paraId="7401C367" w14:textId="0E76F079"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(t</w:t>
      </w:r>
      <w:r w:rsidR="006A303D" w:rsidRPr="003677B8">
        <w:rPr>
          <w:rFonts w:ascii="Times New Roman" w:hAnsi="Times New Roman" w:cs="Times New Roman"/>
        </w:rPr>
        <w:t xml:space="preserve">he </w:t>
      </w:r>
      <w:r w:rsidR="00C72BA2">
        <w:rPr>
          <w:rFonts w:ascii="Times New Roman" w:hAnsi="Times New Roman" w:cs="Times New Roman"/>
        </w:rPr>
        <w:t>OUTCASTS</w:t>
      </w:r>
      <w:r w:rsidR="006A303D" w:rsidRPr="003677B8">
        <w:rPr>
          <w:rFonts w:ascii="Times New Roman" w:hAnsi="Times New Roman" w:cs="Times New Roman"/>
        </w:rPr>
        <w:t xml:space="preserve"> hiss menacingly. </w:t>
      </w:r>
      <w:r w:rsidRPr="003677B8">
        <w:rPr>
          <w:rFonts w:ascii="Times New Roman" w:hAnsi="Times New Roman" w:cs="Times New Roman"/>
        </w:rPr>
        <w:t>to them</w:t>
      </w:r>
      <w:r w:rsidR="000E166B">
        <w:rPr>
          <w:rFonts w:ascii="Times New Roman" w:hAnsi="Times New Roman" w:cs="Times New Roman"/>
        </w:rPr>
        <w:t>:</w:t>
      </w:r>
      <w:r w:rsidRPr="003677B8">
        <w:rPr>
          <w:rFonts w:ascii="Times New Roman" w:hAnsi="Times New Roman" w:cs="Times New Roman"/>
        </w:rPr>
        <w:t>)</w:t>
      </w:r>
    </w:p>
    <w:p w14:paraId="02B231A5" w14:textId="77777777" w:rsidR="006A303D" w:rsidRPr="003677B8" w:rsidRDefault="006A303D" w:rsidP="006A303D">
      <w:pPr>
        <w:rPr>
          <w:i/>
        </w:rPr>
      </w:pPr>
    </w:p>
    <w:p w14:paraId="092737B9" w14:textId="77777777" w:rsidR="006A303D" w:rsidRPr="003677B8" w:rsidRDefault="006A303D" w:rsidP="006A303D">
      <w:r w:rsidRPr="003677B8">
        <w:t xml:space="preserve">Here, in </w:t>
      </w:r>
      <w:r w:rsidRPr="003677B8">
        <w:rPr>
          <w:i/>
        </w:rPr>
        <w:t xml:space="preserve">this </w:t>
      </w:r>
      <w:r w:rsidRPr="003677B8">
        <w:t>nation, we—</w:t>
      </w:r>
    </w:p>
    <w:p w14:paraId="40917134" w14:textId="77777777" w:rsidR="006A303D" w:rsidRPr="003677B8" w:rsidRDefault="006A303D" w:rsidP="006A303D"/>
    <w:p w14:paraId="26B09CD1" w14:textId="2783FFA6"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(t</w:t>
      </w:r>
      <w:r w:rsidR="006A303D" w:rsidRPr="003677B8">
        <w:rPr>
          <w:rFonts w:ascii="Times New Roman" w:hAnsi="Times New Roman" w:cs="Times New Roman"/>
        </w:rPr>
        <w:t>hey</w:t>
      </w:r>
      <w:r w:rsidR="000E3FA8">
        <w:rPr>
          <w:rFonts w:ascii="Times New Roman" w:hAnsi="Times New Roman" w:cs="Times New Roman"/>
        </w:rPr>
        <w:t xml:space="preserve"> vocalize</w:t>
      </w:r>
      <w:r w:rsidRPr="003677B8">
        <w:rPr>
          <w:rFonts w:ascii="Times New Roman" w:hAnsi="Times New Roman" w:cs="Times New Roman"/>
        </w:rPr>
        <w:t>)</w:t>
      </w:r>
    </w:p>
    <w:p w14:paraId="607CCCAC" w14:textId="77777777" w:rsidR="006A303D" w:rsidRPr="003677B8" w:rsidRDefault="006A303D" w:rsidP="006A303D">
      <w:pPr>
        <w:rPr>
          <w:i/>
        </w:rPr>
      </w:pPr>
    </w:p>
    <w:p w14:paraId="2EC4DF04" w14:textId="77777777" w:rsidR="006A303D" w:rsidRPr="003677B8" w:rsidRDefault="006A303D" w:rsidP="006A303D">
      <w:r w:rsidRPr="003677B8">
        <w:t>Or—maybe—</w:t>
      </w:r>
    </w:p>
    <w:p w14:paraId="51AC71F2" w14:textId="77777777" w:rsidR="006A303D" w:rsidRPr="003677B8" w:rsidRDefault="006A303D" w:rsidP="006A303D"/>
    <w:p w14:paraId="5F9C346B" w14:textId="0D8B3AA9"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(l</w:t>
      </w:r>
      <w:r w:rsidR="006A303D" w:rsidRPr="003677B8">
        <w:rPr>
          <w:rFonts w:ascii="Times New Roman" w:hAnsi="Times New Roman" w:cs="Times New Roman"/>
        </w:rPr>
        <w:t xml:space="preserve">osing his composure. </w:t>
      </w:r>
      <w:r w:rsidRPr="003677B8">
        <w:rPr>
          <w:rFonts w:ascii="Times New Roman" w:hAnsi="Times New Roman" w:cs="Times New Roman"/>
        </w:rPr>
        <w:t>to the Senate</w:t>
      </w:r>
      <w:r w:rsidR="000E166B">
        <w:rPr>
          <w:rFonts w:ascii="Times New Roman" w:hAnsi="Times New Roman" w:cs="Times New Roman"/>
        </w:rPr>
        <w:t>:</w:t>
      </w:r>
      <w:r w:rsidRPr="003677B8">
        <w:rPr>
          <w:rFonts w:ascii="Times New Roman" w:hAnsi="Times New Roman" w:cs="Times New Roman"/>
        </w:rPr>
        <w:t>)</w:t>
      </w:r>
    </w:p>
    <w:p w14:paraId="0693CF1B" w14:textId="77777777" w:rsidR="006A303D" w:rsidRPr="003677B8" w:rsidRDefault="006A303D" w:rsidP="006A303D"/>
    <w:p w14:paraId="6F7CF74D" w14:textId="77777777" w:rsidR="006A303D" w:rsidRPr="003677B8" w:rsidRDefault="006A303D" w:rsidP="006A303D">
      <w:r w:rsidRPr="003677B8">
        <w:t xml:space="preserve">Look maybe they seem kind! Maybe they seem generous! They aren’t though, they aren’t! They’re—disastrous! Those values aren’t our values! </w:t>
      </w:r>
    </w:p>
    <w:p w14:paraId="28284387" w14:textId="77777777" w:rsidR="006A303D" w:rsidRPr="003677B8" w:rsidRDefault="006A303D" w:rsidP="006A303D"/>
    <w:p w14:paraId="2BB363F1" w14:textId="6DADE3C9"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 xml:space="preserve">(to the </w:t>
      </w:r>
      <w:r w:rsidR="006D3AA0">
        <w:rPr>
          <w:rFonts w:ascii="Times New Roman" w:hAnsi="Times New Roman" w:cs="Times New Roman"/>
        </w:rPr>
        <w:t>OUTCASTS</w:t>
      </w:r>
      <w:r w:rsidR="000E166B">
        <w:rPr>
          <w:rFonts w:ascii="Times New Roman" w:hAnsi="Times New Roman" w:cs="Times New Roman"/>
        </w:rPr>
        <w:t>:</w:t>
      </w:r>
      <w:r w:rsidRPr="003677B8">
        <w:rPr>
          <w:rFonts w:ascii="Times New Roman" w:hAnsi="Times New Roman" w:cs="Times New Roman"/>
        </w:rPr>
        <w:t>)</w:t>
      </w:r>
    </w:p>
    <w:p w14:paraId="1C0DDC7C" w14:textId="77777777" w:rsidR="006A303D" w:rsidRPr="003677B8" w:rsidRDefault="006A303D" w:rsidP="006A303D"/>
    <w:p w14:paraId="5AD042E8" w14:textId="7EA2DC27" w:rsidR="006A303D" w:rsidRPr="003677B8" w:rsidRDefault="006A303D" w:rsidP="006A303D">
      <w:r w:rsidRPr="003677B8">
        <w:t>Those values aren’t our values! Those values aren’t—Christ’s values! Those values—</w:t>
      </w:r>
    </w:p>
    <w:p w14:paraId="02A3B186" w14:textId="77777777" w:rsidR="006A303D" w:rsidRPr="003677B8" w:rsidRDefault="006A303D" w:rsidP="006A303D"/>
    <w:p w14:paraId="5CDE2317" w14:textId="51665944"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(to the Senate</w:t>
      </w:r>
      <w:r w:rsidR="000E166B">
        <w:rPr>
          <w:rFonts w:ascii="Times New Roman" w:hAnsi="Times New Roman" w:cs="Times New Roman"/>
        </w:rPr>
        <w:t>:</w:t>
      </w:r>
      <w:r w:rsidRPr="003677B8">
        <w:rPr>
          <w:rFonts w:ascii="Times New Roman" w:hAnsi="Times New Roman" w:cs="Times New Roman"/>
        </w:rPr>
        <w:t>)</w:t>
      </w:r>
    </w:p>
    <w:p w14:paraId="50F51926" w14:textId="77777777" w:rsidR="006A303D" w:rsidRPr="003677B8" w:rsidRDefault="006A303D" w:rsidP="006A303D"/>
    <w:p w14:paraId="65D2B7F2" w14:textId="27E95DD2" w:rsidR="006A303D" w:rsidRPr="003677B8" w:rsidRDefault="006A303D" w:rsidP="006A303D">
      <w:r w:rsidRPr="003677B8">
        <w:t>The warmth! The beauty! The transcendence! They were real! They were real! They were real! They were real!</w:t>
      </w:r>
      <w:del w:id="332" w:author="Sloka Krishnan" w:date="2021-08-22T19:52:00Z">
        <w:r w:rsidRPr="003677B8" w:rsidDel="000A25CF">
          <w:delText xml:space="preserve"> They were real! They were real! They were real! They were real! They were real! They were real! They were real!</w:delText>
        </w:r>
      </w:del>
    </w:p>
    <w:p w14:paraId="5FE7A364" w14:textId="77777777" w:rsidR="006A303D" w:rsidRPr="003677B8" w:rsidRDefault="006A303D" w:rsidP="006A303D"/>
    <w:p w14:paraId="5474236C" w14:textId="1A3FFCC4" w:rsidR="006A303D" w:rsidRPr="003677B8" w:rsidRDefault="00B32FC4" w:rsidP="00B32FC4">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He is stuck in this cycle, which continues on for some time. He is drawn to the </w:t>
      </w:r>
      <w:r w:rsidR="006D3AA0">
        <w:rPr>
          <w:rFonts w:ascii="Times New Roman" w:hAnsi="Times New Roman" w:cs="Times New Roman"/>
        </w:rPr>
        <w:t>OUTCASTS</w:t>
      </w:r>
      <w:r w:rsidR="006A303D" w:rsidRPr="003677B8">
        <w:rPr>
          <w:rFonts w:ascii="Times New Roman" w:hAnsi="Times New Roman" w:cs="Times New Roman"/>
        </w:rPr>
        <w:t>, who motion for him to approach them</w:t>
      </w:r>
      <w:r w:rsidR="00335C35">
        <w:rPr>
          <w:rFonts w:ascii="Times New Roman" w:hAnsi="Times New Roman" w:cs="Times New Roman"/>
        </w:rPr>
        <w:t xml:space="preserve"> as they eerily</w:t>
      </w:r>
      <w:r w:rsidR="00713B9F">
        <w:rPr>
          <w:rFonts w:ascii="Times New Roman" w:hAnsi="Times New Roman" w:cs="Times New Roman"/>
        </w:rPr>
        <w:t xml:space="preserve"> sing</w:t>
      </w:r>
      <w:r w:rsidR="006A303D" w:rsidRPr="003677B8">
        <w:rPr>
          <w:rFonts w:ascii="Times New Roman" w:hAnsi="Times New Roman" w:cs="Times New Roman"/>
        </w:rPr>
        <w:t>. He does. They turn their backs to him. He follows them out.</w:t>
      </w:r>
      <w:r w:rsidR="00E473CC">
        <w:rPr>
          <w:rFonts w:ascii="Times New Roman" w:hAnsi="Times New Roman" w:cs="Times New Roman"/>
        </w:rPr>
        <w:t xml:space="preserve"> They take the scene with them</w:t>
      </w:r>
      <w:r w:rsidR="00365A62">
        <w:rPr>
          <w:rFonts w:ascii="Times New Roman" w:hAnsi="Times New Roman" w:cs="Times New Roman"/>
        </w:rPr>
        <w:t>.</w:t>
      </w:r>
      <w:r w:rsidRPr="003677B8">
        <w:rPr>
          <w:rFonts w:ascii="Times New Roman" w:hAnsi="Times New Roman" w:cs="Times New Roman"/>
        </w:rPr>
        <w:t>)</w:t>
      </w:r>
    </w:p>
    <w:p w14:paraId="067FB5E3" w14:textId="77777777" w:rsidR="006A303D" w:rsidRPr="003677B8" w:rsidRDefault="006A303D" w:rsidP="006A303D"/>
    <w:p w14:paraId="6C717C29" w14:textId="77777777" w:rsidR="006A303D" w:rsidRPr="003677B8" w:rsidRDefault="006A303D" w:rsidP="006A303D"/>
    <w:p w14:paraId="644DABA3" w14:textId="77777777" w:rsidR="00B32FC4" w:rsidRPr="003677B8" w:rsidRDefault="00B32FC4" w:rsidP="00B32FC4">
      <w:pPr>
        <w:pStyle w:val="scene"/>
        <w:rPr>
          <w:rFonts w:cs="Times New Roman"/>
        </w:rPr>
      </w:pPr>
    </w:p>
    <w:p w14:paraId="12BE6888" w14:textId="77777777" w:rsidR="00B32FC4" w:rsidRPr="003677B8" w:rsidRDefault="00B32FC4" w:rsidP="00D22A36">
      <w:pPr>
        <w:pStyle w:val="character"/>
      </w:pPr>
    </w:p>
    <w:p w14:paraId="37D93879" w14:textId="0DB4C243" w:rsidR="006A303D" w:rsidRPr="003677B8" w:rsidRDefault="00B32FC4" w:rsidP="001F4EFA">
      <w:pPr>
        <w:pStyle w:val="direction"/>
      </w:pPr>
      <w:r w:rsidRPr="003677B8">
        <w:t>(</w:t>
      </w:r>
      <w:r w:rsidR="006A303D" w:rsidRPr="003677B8">
        <w:t xml:space="preserve">The café. The </w:t>
      </w:r>
      <w:r w:rsidR="00DB3BE2">
        <w:t xml:space="preserve">TWO </w:t>
      </w:r>
      <w:r w:rsidR="00B150E0" w:rsidRPr="003677B8">
        <w:t>WOMEN</w:t>
      </w:r>
      <w:r w:rsidR="006A303D" w:rsidRPr="003677B8">
        <w:t xml:space="preserve"> are ghosts, now. The podium setup has disappeared.</w:t>
      </w:r>
      <w:r w:rsidRPr="003677B8">
        <w:t>)</w:t>
      </w:r>
    </w:p>
    <w:p w14:paraId="235838E6" w14:textId="77777777" w:rsidR="006A303D" w:rsidRPr="003677B8" w:rsidRDefault="006A303D" w:rsidP="006A303D"/>
    <w:p w14:paraId="0A8B9936" w14:textId="77777777" w:rsidR="006A303D" w:rsidRPr="003677B8" w:rsidRDefault="006A303D" w:rsidP="00443E48">
      <w:pPr>
        <w:pStyle w:val="character"/>
        <w:rPr>
          <w:rFonts w:ascii="Times New Roman" w:hAnsi="Times New Roman" w:cs="Times New Roman"/>
        </w:rPr>
      </w:pPr>
      <w:r w:rsidRPr="003677B8">
        <w:rPr>
          <w:rFonts w:ascii="Times New Roman" w:hAnsi="Times New Roman" w:cs="Times New Roman"/>
        </w:rPr>
        <w:t>WOMAN 1</w:t>
      </w:r>
    </w:p>
    <w:p w14:paraId="2881754D" w14:textId="77777777" w:rsidR="006A303D" w:rsidRPr="003677B8" w:rsidRDefault="006A303D" w:rsidP="006A303D">
      <w:r w:rsidRPr="003677B8">
        <w:t>How do we feel about death?</w:t>
      </w:r>
    </w:p>
    <w:p w14:paraId="097DC5CC" w14:textId="77777777" w:rsidR="006A303D" w:rsidRPr="003677B8" w:rsidRDefault="006A303D" w:rsidP="006A303D"/>
    <w:p w14:paraId="3919C6C7"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2</w:t>
      </w:r>
    </w:p>
    <w:p w14:paraId="2CEB8574" w14:textId="77777777" w:rsidR="006A303D" w:rsidRPr="003677B8" w:rsidRDefault="006A303D" w:rsidP="006A303D">
      <w:r w:rsidRPr="003677B8">
        <w:t>What?</w:t>
      </w:r>
    </w:p>
    <w:p w14:paraId="626B7FB7" w14:textId="77777777" w:rsidR="006A303D" w:rsidRPr="003677B8" w:rsidRDefault="006A303D" w:rsidP="006A303D"/>
    <w:p w14:paraId="510F81BF"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1</w:t>
      </w:r>
    </w:p>
    <w:p w14:paraId="5AF1564D" w14:textId="77777777" w:rsidR="006A303D" w:rsidRPr="003677B8" w:rsidRDefault="006A303D" w:rsidP="006A303D">
      <w:r w:rsidRPr="003677B8">
        <w:t>Death—is it bad?</w:t>
      </w:r>
    </w:p>
    <w:p w14:paraId="7788A09C" w14:textId="77777777" w:rsidR="006A303D" w:rsidRPr="003677B8" w:rsidRDefault="006A303D" w:rsidP="006A303D"/>
    <w:p w14:paraId="4F867C4E"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2</w:t>
      </w:r>
    </w:p>
    <w:p w14:paraId="755B8B15" w14:textId="77777777" w:rsidR="006A303D" w:rsidRPr="003677B8" w:rsidRDefault="006A303D" w:rsidP="006A303D">
      <w:r w:rsidRPr="003677B8">
        <w:t>I don’t know. Is it bad?</w:t>
      </w:r>
    </w:p>
    <w:p w14:paraId="53F3A129" w14:textId="77777777" w:rsidR="006A303D" w:rsidRPr="003677B8" w:rsidRDefault="006A303D" w:rsidP="006A303D"/>
    <w:p w14:paraId="447A778A"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1</w:t>
      </w:r>
    </w:p>
    <w:p w14:paraId="2948B436" w14:textId="77777777" w:rsidR="006A303D" w:rsidRPr="003677B8" w:rsidRDefault="006A303D" w:rsidP="006A303D">
      <w:r w:rsidRPr="003677B8">
        <w:t>I don’t know.</w:t>
      </w:r>
    </w:p>
    <w:p w14:paraId="6536559B" w14:textId="77777777" w:rsidR="006A303D" w:rsidRPr="003677B8" w:rsidRDefault="006A303D" w:rsidP="006A303D"/>
    <w:p w14:paraId="707EFAEA"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2</w:t>
      </w:r>
    </w:p>
    <w:p w14:paraId="526CDA85" w14:textId="77777777" w:rsidR="006A303D" w:rsidRPr="003677B8" w:rsidRDefault="006A303D" w:rsidP="006A303D">
      <w:r w:rsidRPr="003677B8">
        <w:t>Should we go somewhere? Do we go somewhere?</w:t>
      </w:r>
    </w:p>
    <w:p w14:paraId="3507EF5E" w14:textId="77777777" w:rsidR="006A303D" w:rsidRPr="003677B8" w:rsidRDefault="006A303D" w:rsidP="006A303D"/>
    <w:p w14:paraId="0C76B4D4"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1</w:t>
      </w:r>
    </w:p>
    <w:p w14:paraId="4103EE06" w14:textId="77777777" w:rsidR="006A303D" w:rsidRPr="003677B8" w:rsidRDefault="006A303D" w:rsidP="006A303D">
      <w:r w:rsidRPr="003677B8">
        <w:t>Do you want to go somewhere?</w:t>
      </w:r>
    </w:p>
    <w:p w14:paraId="4ECF412F" w14:textId="77777777" w:rsidR="006A303D" w:rsidRPr="003677B8" w:rsidRDefault="006A303D" w:rsidP="006A303D"/>
    <w:p w14:paraId="00047C39"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2</w:t>
      </w:r>
    </w:p>
    <w:p w14:paraId="471E4982" w14:textId="77777777" w:rsidR="006A303D" w:rsidRPr="003677B8" w:rsidRDefault="006A303D" w:rsidP="006A303D">
      <w:r w:rsidRPr="003677B8">
        <w:t>I want—I feel it is a little unfair.</w:t>
      </w:r>
    </w:p>
    <w:p w14:paraId="6FF6DFE9" w14:textId="77777777" w:rsidR="006A303D" w:rsidRPr="003677B8" w:rsidRDefault="006A303D" w:rsidP="006A303D"/>
    <w:p w14:paraId="6CF8D39F"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lastRenderedPageBreak/>
        <w:t>WOMAN 1</w:t>
      </w:r>
    </w:p>
    <w:p w14:paraId="20DB5CD8" w14:textId="77777777" w:rsidR="006A303D" w:rsidRPr="003677B8" w:rsidRDefault="006A303D" w:rsidP="006A303D">
      <w:r w:rsidRPr="003677B8">
        <w:t>What is?</w:t>
      </w:r>
    </w:p>
    <w:p w14:paraId="1A859B78" w14:textId="77777777" w:rsidR="006A303D" w:rsidRPr="003677B8" w:rsidRDefault="006A303D" w:rsidP="006A303D"/>
    <w:p w14:paraId="12AA0BA2"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2</w:t>
      </w:r>
    </w:p>
    <w:p w14:paraId="208D12CE" w14:textId="77777777" w:rsidR="006A303D" w:rsidRPr="003677B8" w:rsidRDefault="006A303D" w:rsidP="006A303D">
      <w:r w:rsidRPr="003677B8">
        <w:t>Death is, maybe.</w:t>
      </w:r>
    </w:p>
    <w:p w14:paraId="5F173137" w14:textId="77777777" w:rsidR="006A303D" w:rsidRPr="003677B8" w:rsidRDefault="006A303D" w:rsidP="006A303D"/>
    <w:p w14:paraId="17C7F6A8"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1</w:t>
      </w:r>
    </w:p>
    <w:p w14:paraId="6D4E3F2E" w14:textId="77777777" w:rsidR="006A303D" w:rsidRPr="003677B8" w:rsidRDefault="006A303D" w:rsidP="006A303D">
      <w:r w:rsidRPr="003677B8">
        <w:t>It’s a lot the same as life, it seems like.</w:t>
      </w:r>
    </w:p>
    <w:p w14:paraId="6DDAB1BB" w14:textId="77777777" w:rsidR="006A303D" w:rsidRPr="003677B8" w:rsidRDefault="006A303D" w:rsidP="006A303D"/>
    <w:p w14:paraId="79E15408" w14:textId="2CF7E0F2" w:rsidR="006A303D" w:rsidRPr="003677B8" w:rsidRDefault="006A7628" w:rsidP="006A7628">
      <w:pPr>
        <w:pStyle w:val="direction"/>
        <w:rPr>
          <w:rFonts w:ascii="Times New Roman" w:hAnsi="Times New Roman" w:cs="Times New Roman"/>
        </w:rPr>
      </w:pPr>
      <w:r w:rsidRPr="003677B8">
        <w:rPr>
          <w:rFonts w:ascii="Times New Roman" w:hAnsi="Times New Roman" w:cs="Times New Roman"/>
        </w:rPr>
        <w:t>(</w:t>
      </w:r>
      <w:r w:rsidR="00B150E0" w:rsidRPr="003677B8">
        <w:rPr>
          <w:rFonts w:ascii="Times New Roman" w:hAnsi="Times New Roman" w:cs="Times New Roman"/>
        </w:rPr>
        <w:t>WOMAN</w:t>
      </w:r>
      <w:r w:rsidR="006A303D" w:rsidRPr="003677B8">
        <w:rPr>
          <w:rFonts w:ascii="Times New Roman" w:hAnsi="Times New Roman" w:cs="Times New Roman"/>
        </w:rPr>
        <w:t xml:space="preserve"> 2 looks to where the podium previously was.</w:t>
      </w:r>
      <w:r w:rsidRPr="003677B8">
        <w:rPr>
          <w:rFonts w:ascii="Times New Roman" w:hAnsi="Times New Roman" w:cs="Times New Roman"/>
        </w:rPr>
        <w:t>)</w:t>
      </w:r>
    </w:p>
    <w:p w14:paraId="5461B5E9" w14:textId="77777777" w:rsidR="006A303D" w:rsidRPr="003677B8" w:rsidRDefault="006A303D" w:rsidP="006A303D"/>
    <w:p w14:paraId="438C80FD"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2</w:t>
      </w:r>
    </w:p>
    <w:p w14:paraId="003D3F7C" w14:textId="77777777" w:rsidR="006A303D" w:rsidRPr="003677B8" w:rsidRDefault="006A303D" w:rsidP="006A303D">
      <w:r w:rsidRPr="003677B8">
        <w:t>Maybe politics are over.</w:t>
      </w:r>
    </w:p>
    <w:p w14:paraId="48B915CB" w14:textId="77777777" w:rsidR="006A303D" w:rsidRPr="003677B8" w:rsidRDefault="006A303D" w:rsidP="006A303D"/>
    <w:p w14:paraId="7F85EADB" w14:textId="77777777" w:rsidR="006A303D" w:rsidRPr="003677B8" w:rsidRDefault="006A303D" w:rsidP="006A7628">
      <w:pPr>
        <w:pStyle w:val="character"/>
        <w:rPr>
          <w:rFonts w:ascii="Times New Roman" w:hAnsi="Times New Roman" w:cs="Times New Roman"/>
        </w:rPr>
      </w:pPr>
      <w:r w:rsidRPr="003677B8">
        <w:rPr>
          <w:rFonts w:ascii="Times New Roman" w:hAnsi="Times New Roman" w:cs="Times New Roman"/>
        </w:rPr>
        <w:t>WOMAN 1</w:t>
      </w:r>
    </w:p>
    <w:p w14:paraId="4F8FC12E" w14:textId="77777777" w:rsidR="006A303D" w:rsidRDefault="006A303D" w:rsidP="006A303D">
      <w:r w:rsidRPr="003677B8">
        <w:t>Maybe politics are over.</w:t>
      </w:r>
    </w:p>
    <w:p w14:paraId="74B9A0EB" w14:textId="77777777" w:rsidR="00F91B71" w:rsidRDefault="00F91B71" w:rsidP="006A303D"/>
    <w:p w14:paraId="105F43DF" w14:textId="27B624B1" w:rsidR="00F91B71" w:rsidRPr="003677B8" w:rsidRDefault="00F91B71" w:rsidP="006A303D"/>
    <w:p w14:paraId="766212F6" w14:textId="77777777" w:rsidR="006A303D" w:rsidRDefault="006A303D" w:rsidP="00794CCE">
      <w:pPr>
        <w:pStyle w:val="scene"/>
      </w:pPr>
    </w:p>
    <w:p w14:paraId="11AA65C2" w14:textId="77777777" w:rsidR="00794CCE" w:rsidRDefault="00794CCE" w:rsidP="006A303D"/>
    <w:p w14:paraId="2CBBC908" w14:textId="1C843659" w:rsidR="00ED7097" w:rsidRDefault="00794CCE" w:rsidP="00060FF5">
      <w:pPr>
        <w:pStyle w:val="direction"/>
      </w:pPr>
      <w:r>
        <w:t>(</w:t>
      </w:r>
      <w:r w:rsidR="00060FF5">
        <w:t xml:space="preserve">The </w:t>
      </w:r>
      <w:r w:rsidR="008D2CEC">
        <w:t>OUTCASTS</w:t>
      </w:r>
      <w:r w:rsidR="00060FF5">
        <w:t>, with THE TRUE BELIEVER in tow, bring on an ambiguous in-between space. They travel through it on their way elsewhere</w:t>
      </w:r>
      <w:ins w:id="333" w:author="Sloka Krishnan" w:date="2021-09-09T19:32:00Z">
        <w:r w:rsidR="00D46FCF">
          <w:t>, THE TRUE BELIEVER kicking up a bit of a fuss</w:t>
        </w:r>
      </w:ins>
      <w:r w:rsidR="00060FF5">
        <w:t>. They exit. The spac</w:t>
      </w:r>
      <w:r w:rsidR="00ED7097">
        <w:t>e is empty for some time.</w:t>
      </w:r>
    </w:p>
    <w:p w14:paraId="3EA540C6" w14:textId="77777777" w:rsidR="00ED7097" w:rsidRDefault="00ED7097" w:rsidP="00060FF5">
      <w:pPr>
        <w:pStyle w:val="direction"/>
      </w:pPr>
    </w:p>
    <w:p w14:paraId="51CF29CB" w14:textId="05C2A9A2" w:rsidR="00ED7097" w:rsidRDefault="00060FF5" w:rsidP="00ED7097">
      <w:pPr>
        <w:pStyle w:val="direction"/>
      </w:pPr>
      <w:r>
        <w:t>Then, THE BEAUTIFUL ONE enters,</w:t>
      </w:r>
      <w:r w:rsidR="00794CCE">
        <w:t xml:space="preserve"> followed by THE INCOMPETENT ONE, </w:t>
      </w:r>
      <w:r>
        <w:t xml:space="preserve">who is </w:t>
      </w:r>
      <w:r w:rsidR="00794CCE">
        <w:t xml:space="preserve">still holding his hand. They are still following the </w:t>
      </w:r>
      <w:r w:rsidR="00AD46D1">
        <w:t>OUTCASTS’</w:t>
      </w:r>
      <w:r w:rsidR="00794CCE">
        <w:t xml:space="preserve"> music. They stop, listen intently, then continue on their search.</w:t>
      </w:r>
      <w:r w:rsidR="00ED7097">
        <w:t xml:space="preserve"> </w:t>
      </w:r>
      <w:proofErr w:type="gramStart"/>
      <w:r w:rsidR="00CE527F">
        <w:t>Again</w:t>
      </w:r>
      <w:proofErr w:type="gramEnd"/>
      <w:r w:rsidR="00CE527F">
        <w:t xml:space="preserve"> the space r</w:t>
      </w:r>
      <w:r w:rsidR="00ED7097">
        <w:t>emains empty, longer this time.</w:t>
      </w:r>
    </w:p>
    <w:p w14:paraId="2AEE63B1" w14:textId="77777777" w:rsidR="00ED7097" w:rsidRDefault="00ED7097" w:rsidP="00ED7097">
      <w:pPr>
        <w:pStyle w:val="direction"/>
      </w:pPr>
    </w:p>
    <w:p w14:paraId="510E7394" w14:textId="38503C92" w:rsidR="00794CCE" w:rsidRDefault="00CE527F" w:rsidP="00ED7097">
      <w:pPr>
        <w:pStyle w:val="direction"/>
      </w:pPr>
      <w:r>
        <w:t>WOMAN 3 enters.</w:t>
      </w:r>
      <w:r w:rsidR="004164B8">
        <w:t xml:space="preserve"> She listens to the music. She looks around.</w:t>
      </w:r>
      <w:r w:rsidR="00AD46D1">
        <w:t xml:space="preserve"> She addresses the audience.</w:t>
      </w:r>
      <w:r w:rsidR="00794CCE">
        <w:t>)</w:t>
      </w:r>
    </w:p>
    <w:p w14:paraId="3FBADD68" w14:textId="77777777" w:rsidR="0030315F" w:rsidRDefault="0030315F" w:rsidP="00ED7097">
      <w:pPr>
        <w:pStyle w:val="direction"/>
      </w:pPr>
    </w:p>
    <w:p w14:paraId="7ECCAC7A" w14:textId="0D01D263" w:rsidR="0030315F" w:rsidRDefault="0030315F" w:rsidP="0030315F">
      <w:pPr>
        <w:pStyle w:val="character"/>
      </w:pPr>
      <w:r>
        <w:t>WOMAN 3</w:t>
      </w:r>
    </w:p>
    <w:p w14:paraId="1F4BA6C1" w14:textId="56B95DA1" w:rsidR="005622D3" w:rsidRDefault="004164B8" w:rsidP="005622D3">
      <w:r>
        <w:t xml:space="preserve">So, I did some soul searching. Traveled </w:t>
      </w:r>
      <w:r w:rsidR="00FD436C">
        <w:t>internationally</w:t>
      </w:r>
      <w:r>
        <w:t>. Converted to and from a handful of spiritual traditions. You know how it goes.</w:t>
      </w:r>
      <w:r w:rsidR="00FD436C">
        <w:t xml:space="preserve"> And then I found myself here.</w:t>
      </w:r>
    </w:p>
    <w:p w14:paraId="2D39BC4C" w14:textId="77777777" w:rsidR="00794CCE" w:rsidRDefault="00794CCE" w:rsidP="00794CCE"/>
    <w:p w14:paraId="2415FC76" w14:textId="4D8C3B99" w:rsidR="000746FD" w:rsidRDefault="000746FD" w:rsidP="00794CCE">
      <w:r>
        <w:t>A confused—or perceptive—</w:t>
      </w:r>
      <w:r w:rsidR="00A519D6">
        <w:t>viewer</w:t>
      </w:r>
      <w:r>
        <w:t xml:space="preserve"> may ask, </w:t>
      </w:r>
      <w:r w:rsidR="00AD46D1">
        <w:t>“</w:t>
      </w:r>
      <w:r>
        <w:t xml:space="preserve">Where is </w:t>
      </w:r>
      <w:r w:rsidR="00AD46D1">
        <w:t>‘</w:t>
      </w:r>
      <w:r>
        <w:t>here</w:t>
      </w:r>
      <w:r w:rsidR="00AD46D1">
        <w:t>’</w:t>
      </w:r>
      <w:r>
        <w:t>?</w:t>
      </w:r>
      <w:r w:rsidR="00AD46D1">
        <w:t>”</w:t>
      </w:r>
      <w:r>
        <w:t xml:space="preserve"> Where indeed.</w:t>
      </w:r>
      <w:r w:rsidR="00313F95">
        <w:t xml:space="preserve"> The million</w:t>
      </w:r>
      <w:r w:rsidR="00C04170">
        <w:t>-</w:t>
      </w:r>
      <w:r w:rsidR="00313F95">
        <w:t>dollar question.</w:t>
      </w:r>
    </w:p>
    <w:p w14:paraId="7BC0BD66" w14:textId="77777777" w:rsidR="000746FD" w:rsidRDefault="000746FD" w:rsidP="00794CCE"/>
    <w:p w14:paraId="20753B46" w14:textId="604B631F" w:rsidR="000746FD" w:rsidRDefault="00313F95" w:rsidP="00794CCE">
      <w:r>
        <w:t>What I was doing</w:t>
      </w:r>
      <w:r w:rsidR="00F61CD3">
        <w:t xml:space="preserve"> </w:t>
      </w:r>
      <w:r w:rsidR="008451BD">
        <w:t>was searching for something good and pure.</w:t>
      </w:r>
    </w:p>
    <w:p w14:paraId="24DA19D5" w14:textId="77777777" w:rsidR="008451BD" w:rsidRDefault="008451BD" w:rsidP="00794CCE"/>
    <w:p w14:paraId="36417672" w14:textId="247C785E" w:rsidR="008451BD" w:rsidRDefault="008451BD" w:rsidP="00794CCE">
      <w:r>
        <w:t>You know how sometimes you know you</w:t>
      </w:r>
      <w:r w:rsidR="005352CC">
        <w:t>’</w:t>
      </w:r>
      <w:r>
        <w:t>re right about something, but your stomach</w:t>
      </w:r>
      <w:r w:rsidR="00313F95">
        <w:t xml:space="preserve"> is still all in knots about it?</w:t>
      </w:r>
    </w:p>
    <w:p w14:paraId="0869BC19" w14:textId="77777777" w:rsidR="008451BD" w:rsidRDefault="008451BD" w:rsidP="00794CCE"/>
    <w:p w14:paraId="50F1F8F2" w14:textId="57F1523A" w:rsidR="008451BD" w:rsidRDefault="008451BD" w:rsidP="00794CCE">
      <w:r>
        <w:lastRenderedPageBreak/>
        <w:t>And sometimes, you know you</w:t>
      </w:r>
      <w:r w:rsidR="002C4EB8">
        <w:t>’</w:t>
      </w:r>
      <w:r>
        <w:t>re right about something, and it</w:t>
      </w:r>
      <w:r w:rsidR="002C4EB8">
        <w:t>’</w:t>
      </w:r>
      <w:r>
        <w:t>s just—quiet.</w:t>
      </w:r>
    </w:p>
    <w:p w14:paraId="6DE8476F" w14:textId="77777777" w:rsidR="008451BD" w:rsidRDefault="008451BD" w:rsidP="00794CCE"/>
    <w:p w14:paraId="7A2B1BE8" w14:textId="12160CB7" w:rsidR="00F61CD3" w:rsidRDefault="008451BD" w:rsidP="00794CCE">
      <w:r>
        <w:t xml:space="preserve">I wanted more of the second one. </w:t>
      </w:r>
      <w:r w:rsidR="004507DA">
        <w:t>I mean, I think we all do. Did. The girls and me.</w:t>
      </w:r>
    </w:p>
    <w:p w14:paraId="17AAE4BE" w14:textId="77777777" w:rsidR="004507DA" w:rsidRDefault="004507DA" w:rsidP="00794CCE"/>
    <w:p w14:paraId="5C0A3CC4" w14:textId="4ED0B888" w:rsidR="00E00DF3" w:rsidRDefault="004507DA" w:rsidP="00794CCE">
      <w:pPr>
        <w:rPr>
          <w:ins w:id="334" w:author="Sloka Krishnan" w:date="2021-09-09T19:28:00Z"/>
        </w:rPr>
      </w:pPr>
      <w:r>
        <w:t xml:space="preserve">But moving to the woods—who do you be right </w:t>
      </w:r>
      <w:r w:rsidRPr="00E00DF3">
        <w:rPr>
          <w:i/>
        </w:rPr>
        <w:t>at</w:t>
      </w:r>
      <w:r>
        <w:t>? The bears?</w:t>
      </w:r>
    </w:p>
    <w:p w14:paraId="38440CCD" w14:textId="25ABF4AF" w:rsidR="00546707" w:rsidRDefault="00546707" w:rsidP="00794CCE">
      <w:pPr>
        <w:rPr>
          <w:ins w:id="335" w:author="Sloka Krishnan" w:date="2021-09-09T19:28:00Z"/>
        </w:rPr>
      </w:pPr>
    </w:p>
    <w:p w14:paraId="50D699BE" w14:textId="0A9673C6" w:rsidR="00546707" w:rsidRDefault="00546707" w:rsidP="00794CCE">
      <w:ins w:id="336" w:author="Sloka Krishnan" w:date="2021-09-09T19:28:00Z">
        <w:r>
          <w:t>And then it’s like, if you’re always gonna be mad at me because, I don’t know, you’re insufficiently radical, then why would I join you.</w:t>
        </w:r>
      </w:ins>
    </w:p>
    <w:p w14:paraId="15C884D5" w14:textId="77777777" w:rsidR="00492E44" w:rsidRDefault="00492E44" w:rsidP="00794CCE"/>
    <w:p w14:paraId="489C8A16" w14:textId="7AF338E3" w:rsidR="00492E44" w:rsidRDefault="009B6745" w:rsidP="00794CCE">
      <w:r>
        <w:t>I</w:t>
      </w:r>
      <w:r w:rsidR="00492E44">
        <w:t xml:space="preserve">t all </w:t>
      </w:r>
      <w:r>
        <w:t xml:space="preserve">just </w:t>
      </w:r>
      <w:r w:rsidR="00492E44">
        <w:t>seem</w:t>
      </w:r>
      <w:r>
        <w:t xml:space="preserve">ed very hasty, so </w:t>
      </w:r>
      <w:r w:rsidR="00492E44">
        <w:t>I left</w:t>
      </w:r>
      <w:r>
        <w:t>,</w:t>
      </w:r>
      <w:r w:rsidR="00492E44">
        <w:t xml:space="preserve"> but then hasty seemed smart</w:t>
      </w:r>
      <w:r w:rsidR="001F2E8E">
        <w:t>, in retrospect,</w:t>
      </w:r>
      <w:r w:rsidR="00492E44">
        <w:t xml:space="preserve"> </w:t>
      </w:r>
      <w:r w:rsidR="001F2E8E">
        <w:t>so</w:t>
      </w:r>
      <w:r w:rsidR="001328F6">
        <w:t xml:space="preserve"> I left again, for ove</w:t>
      </w:r>
      <w:r w:rsidR="00313F95">
        <w:t>rseas, a</w:t>
      </w:r>
      <w:r w:rsidR="0009674D">
        <w:t>lone. The new nanny took care of Amelia, bless her.</w:t>
      </w:r>
      <w:r w:rsidR="003E6709">
        <w:t xml:space="preserve"> Is still taking care of her, I </w:t>
      </w:r>
      <w:r w:rsidR="0072287C">
        <w:t>assume</w:t>
      </w:r>
      <w:r w:rsidR="00A12BC5">
        <w:t>?</w:t>
      </w:r>
    </w:p>
    <w:p w14:paraId="48C0CC41" w14:textId="77777777" w:rsidR="00A12BC5" w:rsidRDefault="00A12BC5" w:rsidP="00794CCE"/>
    <w:p w14:paraId="77C76EA7" w14:textId="5CBDEAD6" w:rsidR="00A12BC5" w:rsidRDefault="00A12BC5" w:rsidP="00A12BC5">
      <w:pPr>
        <w:pStyle w:val="direction"/>
      </w:pPr>
      <w:r>
        <w:t>(A pause as she considers this.</w:t>
      </w:r>
      <w:r w:rsidR="006618F6">
        <w:t xml:space="preserve"> She brushes it aside.</w:t>
      </w:r>
      <w:r>
        <w:t>)</w:t>
      </w:r>
    </w:p>
    <w:p w14:paraId="127F10E8" w14:textId="77777777" w:rsidR="002D6694" w:rsidRDefault="002D6694" w:rsidP="00794CCE"/>
    <w:p w14:paraId="2FB85E16" w14:textId="280CA944" w:rsidR="002D6694" w:rsidRDefault="00BC6AD4" w:rsidP="00794CCE">
      <w:r>
        <w:t>I know it</w:t>
      </w:r>
      <w:r w:rsidR="00A347BB">
        <w:t>’</w:t>
      </w:r>
      <w:r>
        <w:t xml:space="preserve">s cliché, </w:t>
      </w:r>
      <w:r w:rsidR="00A12BC5">
        <w:t xml:space="preserve">but </w:t>
      </w:r>
      <w:r w:rsidR="002D6694">
        <w:t xml:space="preserve">I </w:t>
      </w:r>
      <w:r w:rsidR="00A12BC5">
        <w:t xml:space="preserve">did </w:t>
      </w:r>
      <w:r w:rsidR="002D6694">
        <w:t>learn a good many things</w:t>
      </w:r>
      <w:r w:rsidR="00E62D5D">
        <w:t xml:space="preserve"> on my travels</w:t>
      </w:r>
      <w:r w:rsidR="002D6694">
        <w:t>.</w:t>
      </w:r>
      <w:r w:rsidR="00A0251A">
        <w:t xml:space="preserve"> It was transformative.</w:t>
      </w:r>
      <w:r w:rsidR="002D6694">
        <w:t xml:space="preserve"> I would say</w:t>
      </w:r>
      <w:r w:rsidR="00B373FE">
        <w:t xml:space="preserve"> that</w:t>
      </w:r>
      <w:r w:rsidR="002D6694">
        <w:t xml:space="preserve"> I am Transformed.</w:t>
      </w:r>
    </w:p>
    <w:p w14:paraId="6D13A32C" w14:textId="77777777" w:rsidR="00EB3329" w:rsidRDefault="00EB3329" w:rsidP="00794CCE"/>
    <w:p w14:paraId="2567B291" w14:textId="379ED1A7" w:rsidR="00EB3329" w:rsidRDefault="00BB3B46" w:rsidP="00794CCE">
      <w:r>
        <w:t xml:space="preserve">I would say … </w:t>
      </w:r>
      <w:r w:rsidR="00EB3329">
        <w:t>I may have been evil, for a very long time.</w:t>
      </w:r>
    </w:p>
    <w:p w14:paraId="7784BA07" w14:textId="77777777" w:rsidR="000467F9" w:rsidRDefault="000467F9" w:rsidP="00794CCE"/>
    <w:p w14:paraId="39E192C2" w14:textId="4F59362B" w:rsidR="000467F9" w:rsidRDefault="000467F9" w:rsidP="00794CCE">
      <w:r>
        <w:t>I would say, learning makes nothing easier.</w:t>
      </w:r>
    </w:p>
    <w:p w14:paraId="268B76CC" w14:textId="77777777" w:rsidR="000467F9" w:rsidRDefault="000467F9" w:rsidP="00794CCE"/>
    <w:p w14:paraId="766AA839" w14:textId="77777777" w:rsidR="002F5BD3" w:rsidRDefault="000467F9" w:rsidP="00794CCE">
      <w:r>
        <w:t>So now I am here. Somewhere.</w:t>
      </w:r>
    </w:p>
    <w:p w14:paraId="35363B87" w14:textId="77777777" w:rsidR="002F5BD3" w:rsidRDefault="002F5BD3" w:rsidP="00794CCE"/>
    <w:p w14:paraId="3628BCF2" w14:textId="0C2A827E" w:rsidR="002F5BD3" w:rsidRDefault="006F3149" w:rsidP="006F3149">
      <w:pPr>
        <w:pStyle w:val="direction"/>
      </w:pPr>
      <w:r>
        <w:t>(For the first time since entering</w:t>
      </w:r>
      <w:r w:rsidR="002F5BD3">
        <w:t>, she is concerned.)</w:t>
      </w:r>
    </w:p>
    <w:p w14:paraId="75BD94C6" w14:textId="77777777" w:rsidR="00F61CD3" w:rsidRDefault="00F61CD3" w:rsidP="00794CCE"/>
    <w:p w14:paraId="536AE3B8" w14:textId="77777777" w:rsidR="00794CCE" w:rsidRPr="003677B8" w:rsidRDefault="00794CCE" w:rsidP="00794CCE"/>
    <w:p w14:paraId="0A5A014A" w14:textId="77777777" w:rsidR="006A7628" w:rsidRPr="003677B8" w:rsidRDefault="006A7628" w:rsidP="006A7628">
      <w:pPr>
        <w:pStyle w:val="scene"/>
        <w:rPr>
          <w:rFonts w:cs="Times New Roman"/>
        </w:rPr>
      </w:pPr>
    </w:p>
    <w:p w14:paraId="39F0264F" w14:textId="77777777" w:rsidR="006A7628" w:rsidRPr="003677B8" w:rsidRDefault="006A7628" w:rsidP="00D22A36">
      <w:pPr>
        <w:pStyle w:val="character"/>
      </w:pPr>
    </w:p>
    <w:p w14:paraId="2B7E6E04" w14:textId="039297FC" w:rsidR="006A303D" w:rsidRPr="003677B8" w:rsidRDefault="006A7628" w:rsidP="0020577A">
      <w:pPr>
        <w:pStyle w:val="direction"/>
      </w:pPr>
      <w:r w:rsidRPr="003677B8">
        <w:t>(</w:t>
      </w:r>
      <w:r w:rsidR="006A303D" w:rsidRPr="003677B8">
        <w:t xml:space="preserve">The </w:t>
      </w:r>
      <w:r w:rsidR="00C344E8" w:rsidRPr="003677B8">
        <w:t xml:space="preserve">TRIO OF </w:t>
      </w:r>
      <w:r w:rsidR="00A34858">
        <w:t>OUTCASTS</w:t>
      </w:r>
      <w:r w:rsidR="006A303D" w:rsidRPr="003677B8">
        <w:t xml:space="preserve"> </w:t>
      </w:r>
      <w:r w:rsidR="00EA061D">
        <w:t xml:space="preserve">bring on the bathroom and </w:t>
      </w:r>
      <w:r w:rsidR="006A303D" w:rsidRPr="003677B8">
        <w:t xml:space="preserve">wait in silence. </w:t>
      </w:r>
      <w:r w:rsidR="00C344E8" w:rsidRPr="003677B8">
        <w:t>THE POWERFUL ONE</w:t>
      </w:r>
      <w:r w:rsidR="006A303D" w:rsidRPr="003677B8">
        <w:t xml:space="preserve"> enters.</w:t>
      </w:r>
      <w:r w:rsidRPr="003677B8">
        <w:t>)</w:t>
      </w:r>
    </w:p>
    <w:p w14:paraId="2C4F52AA" w14:textId="77777777" w:rsidR="006A303D" w:rsidRPr="003677B8" w:rsidRDefault="006A303D" w:rsidP="006A303D"/>
    <w:p w14:paraId="75812E2B" w14:textId="3300F593" w:rsidR="0013159A" w:rsidRPr="003677B8" w:rsidRDefault="00C344E8" w:rsidP="00887BEA">
      <w:pPr>
        <w:pStyle w:val="character"/>
        <w:rPr>
          <w:rFonts w:ascii="Times New Roman" w:hAnsi="Times New Roman" w:cs="Times New Roman"/>
        </w:rPr>
      </w:pPr>
      <w:r w:rsidRPr="003677B8">
        <w:rPr>
          <w:rFonts w:ascii="Times New Roman" w:hAnsi="Times New Roman" w:cs="Times New Roman"/>
        </w:rPr>
        <w:t>THE POWERFUL ONE</w:t>
      </w:r>
    </w:p>
    <w:p w14:paraId="7A231AF9" w14:textId="1554E927" w:rsidR="006A303D" w:rsidRPr="003677B8" w:rsidRDefault="006A303D" w:rsidP="006A303D">
      <w:r w:rsidRPr="003677B8">
        <w:t xml:space="preserve">Jesus Christ, again? Who the fuck </w:t>
      </w:r>
      <w:proofErr w:type="gramStart"/>
      <w:r w:rsidRPr="003677B8">
        <w:t>are</w:t>
      </w:r>
      <w:proofErr w:type="gramEnd"/>
      <w:r w:rsidRPr="003677B8">
        <w:t xml:space="preserve"> you? What the fuck is this, some kind of gathering place?</w:t>
      </w:r>
    </w:p>
    <w:p w14:paraId="2FCEACC8" w14:textId="77777777" w:rsidR="006A303D" w:rsidRPr="003677B8" w:rsidRDefault="006A303D" w:rsidP="006A303D"/>
    <w:p w14:paraId="26C744E8" w14:textId="76488FD4" w:rsidR="006A303D" w:rsidRPr="003677B8" w:rsidRDefault="00887BEA" w:rsidP="00887BEA">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 </w:t>
      </w:r>
      <w:r w:rsidR="00E5661F">
        <w:rPr>
          <w:rFonts w:ascii="Times New Roman" w:hAnsi="Times New Roman" w:cs="Times New Roman"/>
        </w:rPr>
        <w:t>OUTCASTS</w:t>
      </w:r>
      <w:r w:rsidR="009635E0">
        <w:rPr>
          <w:rFonts w:ascii="Times New Roman" w:hAnsi="Times New Roman" w:cs="Times New Roman"/>
        </w:rPr>
        <w:t xml:space="preserve"> are</w:t>
      </w:r>
      <w:r w:rsidR="006A303D" w:rsidRPr="003677B8">
        <w:rPr>
          <w:rFonts w:ascii="Times New Roman" w:hAnsi="Times New Roman" w:cs="Times New Roman"/>
        </w:rPr>
        <w:t xml:space="preserve"> silent.</w:t>
      </w:r>
      <w:r w:rsidRPr="003677B8">
        <w:rPr>
          <w:rFonts w:ascii="Times New Roman" w:hAnsi="Times New Roman" w:cs="Times New Roman"/>
        </w:rPr>
        <w:t>)</w:t>
      </w:r>
    </w:p>
    <w:p w14:paraId="45AB405D" w14:textId="77777777" w:rsidR="006A303D" w:rsidRPr="003677B8" w:rsidRDefault="006A303D" w:rsidP="006A303D"/>
    <w:p w14:paraId="55D0FF95" w14:textId="77777777" w:rsidR="006A303D" w:rsidRPr="003677B8" w:rsidRDefault="006A303D" w:rsidP="006A303D">
      <w:r w:rsidRPr="003677B8">
        <w:t>Fuck, stand there if you’re gonna stand there. Suck my dick if you’re gonna suck my dick. What do I care.</w:t>
      </w:r>
    </w:p>
    <w:p w14:paraId="4DE9E220" w14:textId="77777777" w:rsidR="006A303D" w:rsidRPr="003677B8" w:rsidRDefault="006A303D" w:rsidP="006A303D"/>
    <w:p w14:paraId="2094CE27" w14:textId="6FDDB96A" w:rsidR="006A303D" w:rsidRPr="003677B8" w:rsidRDefault="00887BEA" w:rsidP="00887BEA">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pisses.</w:t>
      </w:r>
      <w:r w:rsidRPr="003677B8">
        <w:rPr>
          <w:rFonts w:ascii="Times New Roman" w:hAnsi="Times New Roman" w:cs="Times New Roman"/>
        </w:rPr>
        <w:t>)</w:t>
      </w:r>
    </w:p>
    <w:p w14:paraId="07B5708F" w14:textId="77777777" w:rsidR="006A303D" w:rsidRPr="003677B8" w:rsidRDefault="006A303D" w:rsidP="006A303D"/>
    <w:p w14:paraId="56ABCEE0" w14:textId="77777777" w:rsidR="006A303D" w:rsidRPr="003677B8" w:rsidRDefault="006A303D" w:rsidP="006A303D">
      <w:r w:rsidRPr="003677B8">
        <w:t>I’ll even wash my hands, happy?</w:t>
      </w:r>
    </w:p>
    <w:p w14:paraId="182C58AB" w14:textId="77777777" w:rsidR="006A303D" w:rsidRPr="003677B8" w:rsidRDefault="006A303D" w:rsidP="006A303D"/>
    <w:p w14:paraId="7852642C" w14:textId="491D32A0" w:rsidR="006A303D" w:rsidRPr="003677B8" w:rsidRDefault="00887BEA" w:rsidP="00887BEA">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washes his hands.</w:t>
      </w:r>
      <w:r w:rsidRPr="003677B8">
        <w:rPr>
          <w:rFonts w:ascii="Times New Roman" w:hAnsi="Times New Roman" w:cs="Times New Roman"/>
        </w:rPr>
        <w:t>)</w:t>
      </w:r>
    </w:p>
    <w:p w14:paraId="0BD9D3D7" w14:textId="77777777" w:rsidR="006A303D" w:rsidRPr="003677B8" w:rsidRDefault="006A303D" w:rsidP="006A303D"/>
    <w:p w14:paraId="3EA0894A" w14:textId="77777777" w:rsidR="006A303D" w:rsidRPr="003677B8" w:rsidRDefault="006A303D" w:rsidP="006A303D">
      <w:r w:rsidRPr="003677B8">
        <w:t>This is a fuckin madhouse, I tell ya. None of this shit can even surprise me anymore. I’m gonna have to call security, though—</w:t>
      </w:r>
    </w:p>
    <w:p w14:paraId="2FBFBFD7" w14:textId="77777777" w:rsidR="006A303D" w:rsidRPr="003677B8" w:rsidRDefault="006A303D" w:rsidP="006A303D"/>
    <w:p w14:paraId="6A2F5A6B" w14:textId="3A5574CB" w:rsidR="006A303D" w:rsidRPr="003677B8" w:rsidRDefault="00887BEA" w:rsidP="00887BEA">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He suddenly can’t move</w:t>
      </w:r>
      <w:r w:rsidR="00344C4E" w:rsidRPr="003677B8">
        <w:rPr>
          <w:rFonts w:ascii="Times New Roman" w:hAnsi="Times New Roman" w:cs="Times New Roman"/>
        </w:rPr>
        <w:t xml:space="preserve"> or speak</w:t>
      </w:r>
      <w:r w:rsidR="006A303D" w:rsidRPr="003677B8">
        <w:rPr>
          <w:rFonts w:ascii="Times New Roman" w:hAnsi="Times New Roman" w:cs="Times New Roman"/>
        </w:rPr>
        <w:t>.</w:t>
      </w:r>
      <w:r w:rsidR="00BB61FE" w:rsidRPr="003677B8">
        <w:rPr>
          <w:rFonts w:ascii="Times New Roman" w:hAnsi="Times New Roman" w:cs="Times New Roman"/>
        </w:rPr>
        <w:t xml:space="preserve"> The </w:t>
      </w:r>
      <w:r w:rsidR="00810E7B">
        <w:rPr>
          <w:rFonts w:ascii="Times New Roman" w:hAnsi="Times New Roman" w:cs="Times New Roman"/>
        </w:rPr>
        <w:t>OUTCASTS</w:t>
      </w:r>
      <w:r w:rsidR="00BB61FE" w:rsidRPr="003677B8">
        <w:rPr>
          <w:rFonts w:ascii="Times New Roman" w:hAnsi="Times New Roman" w:cs="Times New Roman"/>
        </w:rPr>
        <w:t xml:space="preserve"> sing.</w:t>
      </w:r>
      <w:r w:rsidR="003F7F4F">
        <w:rPr>
          <w:rFonts w:ascii="Times New Roman" w:hAnsi="Times New Roman" w:cs="Times New Roman"/>
        </w:rPr>
        <w:t xml:space="preserve"> THE POWERFUL ONE’s eyes alone react.</w:t>
      </w:r>
      <w:r w:rsidRPr="003677B8">
        <w:rPr>
          <w:rFonts w:ascii="Times New Roman" w:hAnsi="Times New Roman" w:cs="Times New Roman"/>
        </w:rPr>
        <w:t>)</w:t>
      </w:r>
    </w:p>
    <w:p w14:paraId="35ACA75E" w14:textId="77777777" w:rsidR="006A303D" w:rsidRPr="003677B8" w:rsidRDefault="006A303D" w:rsidP="006A303D"/>
    <w:p w14:paraId="4634E91C" w14:textId="61B42C61" w:rsidR="0013159A" w:rsidRPr="003677B8" w:rsidRDefault="006A303D" w:rsidP="00887BEA">
      <w:pPr>
        <w:pStyle w:val="character"/>
        <w:rPr>
          <w:rFonts w:ascii="Times New Roman" w:hAnsi="Times New Roman" w:cs="Times New Roman"/>
        </w:rPr>
      </w:pPr>
      <w:r w:rsidRPr="003677B8">
        <w:rPr>
          <w:rFonts w:ascii="Times New Roman" w:hAnsi="Times New Roman" w:cs="Times New Roman"/>
        </w:rPr>
        <w:t xml:space="preserve">THE </w:t>
      </w:r>
      <w:r w:rsidR="00810E7B">
        <w:rPr>
          <w:rFonts w:ascii="Times New Roman" w:hAnsi="Times New Roman" w:cs="Times New Roman"/>
        </w:rPr>
        <w:t>OUTCASTS</w:t>
      </w:r>
    </w:p>
    <w:p w14:paraId="3B9D9B96" w14:textId="77D51FE1" w:rsidR="006A303D" w:rsidRPr="003677B8" w:rsidRDefault="006A303D" w:rsidP="006A303D">
      <w:r w:rsidRPr="003677B8">
        <w:t>We met Bigfoot in the forest;</w:t>
      </w:r>
    </w:p>
    <w:p w14:paraId="2866AC8D" w14:textId="0056A6F5" w:rsidR="006A303D" w:rsidRPr="003677B8" w:rsidRDefault="00115E3A" w:rsidP="006A303D">
      <w:r w:rsidRPr="003677B8">
        <w:t>H</w:t>
      </w:r>
      <w:r w:rsidR="006A303D" w:rsidRPr="003677B8">
        <w:t>e was gentle, he was dreaming,</w:t>
      </w:r>
    </w:p>
    <w:p w14:paraId="05F655A6" w14:textId="66CA0AD9" w:rsidR="006A303D" w:rsidRPr="003677B8" w:rsidRDefault="00115E3A" w:rsidP="006A303D">
      <w:r w:rsidRPr="003677B8">
        <w:t>H</w:t>
      </w:r>
      <w:r w:rsidR="006A303D" w:rsidRPr="003677B8">
        <w:t>e was splashing in a stream, and</w:t>
      </w:r>
    </w:p>
    <w:p w14:paraId="56406C2A" w14:textId="0EC3503B" w:rsidR="006A303D" w:rsidRPr="003677B8" w:rsidRDefault="00115E3A" w:rsidP="006A303D">
      <w:r w:rsidRPr="003677B8">
        <w:t>H</w:t>
      </w:r>
      <w:r w:rsidR="006A303D" w:rsidRPr="003677B8">
        <w:t>e was singing to himself.</w:t>
      </w:r>
    </w:p>
    <w:p w14:paraId="00825D34" w14:textId="77777777" w:rsidR="006A303D" w:rsidRPr="003677B8" w:rsidRDefault="006A303D" w:rsidP="006A303D"/>
    <w:p w14:paraId="243E547B" w14:textId="77777777" w:rsidR="006A303D" w:rsidRPr="003677B8" w:rsidRDefault="006A303D" w:rsidP="006A303D">
      <w:r w:rsidRPr="003677B8">
        <w:t>He was such a thing of beauty,</w:t>
      </w:r>
    </w:p>
    <w:p w14:paraId="063BBC31" w14:textId="1F1F205A" w:rsidR="006A303D" w:rsidRPr="003677B8" w:rsidRDefault="00115E3A" w:rsidP="006A303D">
      <w:r w:rsidRPr="003677B8">
        <w:t>H</w:t>
      </w:r>
      <w:r w:rsidR="006A303D" w:rsidRPr="003677B8">
        <w:t>e was such a thing of wonder;</w:t>
      </w:r>
    </w:p>
    <w:p w14:paraId="3CAF6A0C" w14:textId="1DD14308" w:rsidR="006A303D" w:rsidRPr="003677B8" w:rsidRDefault="00115E3A" w:rsidP="006A303D">
      <w:r w:rsidRPr="003677B8">
        <w:t>H</w:t>
      </w:r>
      <w:r w:rsidR="006A303D" w:rsidRPr="003677B8">
        <w:t>e went under when your pathological</w:t>
      </w:r>
    </w:p>
    <w:p w14:paraId="30842012" w14:textId="197E5504" w:rsidR="006A303D" w:rsidRPr="003677B8" w:rsidRDefault="00115E3A" w:rsidP="006A303D">
      <w:r w:rsidRPr="003677B8">
        <w:t>V</w:t>
      </w:r>
      <w:r w:rsidR="006A303D" w:rsidRPr="003677B8">
        <w:t>iolence left him stunned.</w:t>
      </w:r>
    </w:p>
    <w:p w14:paraId="57CF1C44" w14:textId="77777777" w:rsidR="006A303D" w:rsidRPr="003677B8" w:rsidRDefault="006A303D" w:rsidP="006A303D"/>
    <w:p w14:paraId="3F7C52B7" w14:textId="77777777" w:rsidR="006A303D" w:rsidRPr="003677B8" w:rsidRDefault="006A303D" w:rsidP="006A303D">
      <w:r w:rsidRPr="003677B8">
        <w:t xml:space="preserve">And </w:t>
      </w:r>
      <w:proofErr w:type="gramStart"/>
      <w:r w:rsidRPr="003677B8">
        <w:t>so</w:t>
      </w:r>
      <w:proofErr w:type="gramEnd"/>
      <w:r w:rsidRPr="003677B8">
        <w:t xml:space="preserve"> we’re here,</w:t>
      </w:r>
    </w:p>
    <w:p w14:paraId="1F7E138B" w14:textId="63C5EDA2" w:rsidR="006A303D" w:rsidRPr="003677B8" w:rsidRDefault="00115E3A" w:rsidP="006A303D">
      <w:r w:rsidRPr="003677B8">
        <w:t>T</w:t>
      </w:r>
      <w:r w:rsidR="006A303D" w:rsidRPr="003677B8">
        <w:t>o avenge his memory, avenge the flowers</w:t>
      </w:r>
    </w:p>
    <w:p w14:paraId="42C085E6" w14:textId="4841E71B" w:rsidR="006A303D" w:rsidRPr="003677B8" w:rsidRDefault="00115E3A" w:rsidP="006A303D">
      <w:r w:rsidRPr="003677B8">
        <w:t>T</w:t>
      </w:r>
      <w:r w:rsidR="006A303D" w:rsidRPr="003677B8">
        <w:t>hat once grew wild</w:t>
      </w:r>
    </w:p>
    <w:p w14:paraId="6EDDB08D" w14:textId="2C657AF0" w:rsidR="006A303D" w:rsidRPr="003677B8" w:rsidRDefault="00115E3A" w:rsidP="006A303D">
      <w:r w:rsidRPr="003677B8">
        <w:t>A</w:t>
      </w:r>
      <w:r w:rsidR="006A303D" w:rsidRPr="003677B8">
        <w:t>nd that you killed.</w:t>
      </w:r>
    </w:p>
    <w:p w14:paraId="49CB15EC" w14:textId="77777777" w:rsidR="006A303D" w:rsidRPr="003677B8" w:rsidRDefault="006A303D" w:rsidP="006A303D"/>
    <w:p w14:paraId="0F14CC97" w14:textId="77777777" w:rsidR="006A303D" w:rsidRPr="003677B8" w:rsidRDefault="006A303D" w:rsidP="006A303D">
      <w:proofErr w:type="gramStart"/>
      <w:r w:rsidRPr="003677B8">
        <w:t>Yes</w:t>
      </w:r>
      <w:proofErr w:type="gramEnd"/>
      <w:r w:rsidRPr="003677B8">
        <w:t xml:space="preserve"> we are here</w:t>
      </w:r>
    </w:p>
    <w:p w14:paraId="2BF965C5" w14:textId="05F387B6" w:rsidR="006A303D" w:rsidRPr="003677B8" w:rsidRDefault="00115E3A" w:rsidP="006A303D">
      <w:r w:rsidRPr="003677B8">
        <w:t>T</w:t>
      </w:r>
      <w:r w:rsidR="006A303D" w:rsidRPr="003677B8">
        <w:t>o restore the justice that’s rightfully ours,</w:t>
      </w:r>
    </w:p>
    <w:p w14:paraId="19C1F0CA" w14:textId="198195BE" w:rsidR="006A303D" w:rsidRPr="003677B8" w:rsidRDefault="00115E3A" w:rsidP="006A303D">
      <w:r w:rsidRPr="003677B8">
        <w:t>T</w:t>
      </w:r>
      <w:r w:rsidR="006A303D" w:rsidRPr="003677B8">
        <w:t>o stop this chaos,</w:t>
      </w:r>
    </w:p>
    <w:p w14:paraId="403F2E07" w14:textId="76BA26DC" w:rsidR="006A303D" w:rsidRPr="003677B8" w:rsidRDefault="00115E3A" w:rsidP="006A303D">
      <w:r w:rsidRPr="003677B8">
        <w:t>A</w:t>
      </w:r>
      <w:r w:rsidR="006A303D" w:rsidRPr="003677B8">
        <w:t xml:space="preserve">nd to rebuild </w:t>
      </w:r>
      <w:r w:rsidR="00BD653B" w:rsidRPr="003677B8">
        <w:t>a beauty better than before!</w:t>
      </w:r>
    </w:p>
    <w:p w14:paraId="52D5A8AB" w14:textId="77777777" w:rsidR="006A303D" w:rsidRPr="003677B8" w:rsidRDefault="006A303D" w:rsidP="006A303D"/>
    <w:p w14:paraId="69B49810" w14:textId="77777777" w:rsidR="006A303D" w:rsidRPr="003677B8" w:rsidRDefault="006A303D" w:rsidP="006A303D">
      <w:proofErr w:type="spellStart"/>
      <w:r w:rsidRPr="003677B8">
        <w:t>Oooh</w:t>
      </w:r>
      <w:proofErr w:type="spellEnd"/>
      <w:r w:rsidRPr="003677B8">
        <w:t xml:space="preserve">-ooh-ooh! </w:t>
      </w:r>
      <w:proofErr w:type="spellStart"/>
      <w:r w:rsidRPr="003677B8">
        <w:t>Oooh</w:t>
      </w:r>
      <w:proofErr w:type="spellEnd"/>
      <w:r w:rsidRPr="003677B8">
        <w:t xml:space="preserve">-ooh-ooh! </w:t>
      </w:r>
      <w:proofErr w:type="gramStart"/>
      <w:r w:rsidRPr="003677B8">
        <w:t>Yes</w:t>
      </w:r>
      <w:proofErr w:type="gramEnd"/>
      <w:r w:rsidRPr="003677B8">
        <w:t xml:space="preserve"> we’ll rebuild!</w:t>
      </w:r>
    </w:p>
    <w:p w14:paraId="503A85E3" w14:textId="77777777" w:rsidR="006A303D" w:rsidRPr="003677B8" w:rsidRDefault="006A303D" w:rsidP="006A303D"/>
    <w:p w14:paraId="702F3AC4" w14:textId="77777777" w:rsidR="006A303D" w:rsidRPr="003677B8" w:rsidRDefault="006A303D" w:rsidP="006A303D">
      <w:r w:rsidRPr="003677B8">
        <w:t>We met Bigfoot in the forest,</w:t>
      </w:r>
    </w:p>
    <w:p w14:paraId="5EEE6138" w14:textId="4EF29E20" w:rsidR="006A303D" w:rsidRPr="003677B8" w:rsidRDefault="00115E3A" w:rsidP="006A303D">
      <w:r w:rsidRPr="003677B8">
        <w:t>A</w:t>
      </w:r>
      <w:r w:rsidR="006A303D" w:rsidRPr="003677B8">
        <w:t>nd we held each other tight,</w:t>
      </w:r>
    </w:p>
    <w:p w14:paraId="7A149076" w14:textId="0DD032E5" w:rsidR="006A303D" w:rsidRPr="003677B8" w:rsidRDefault="00115E3A" w:rsidP="006A303D">
      <w:r w:rsidRPr="003677B8">
        <w:t>A</w:t>
      </w:r>
      <w:r w:rsidR="006A303D" w:rsidRPr="003677B8">
        <w:t>nd it felt right, and other animals</w:t>
      </w:r>
    </w:p>
    <w:p w14:paraId="01F6E706" w14:textId="52567ABB" w:rsidR="006A303D" w:rsidRPr="003677B8" w:rsidRDefault="00115E3A" w:rsidP="006A303D">
      <w:r w:rsidRPr="003677B8">
        <w:t>C</w:t>
      </w:r>
      <w:r w:rsidR="006A303D" w:rsidRPr="003677B8">
        <w:t>ame down and joined the love.</w:t>
      </w:r>
    </w:p>
    <w:p w14:paraId="780970DF" w14:textId="77777777" w:rsidR="006A303D" w:rsidRPr="003677B8" w:rsidRDefault="006A303D" w:rsidP="006A303D"/>
    <w:p w14:paraId="1D3C14DA" w14:textId="77777777" w:rsidR="006A303D" w:rsidRPr="003677B8" w:rsidRDefault="006A303D" w:rsidP="006A303D">
      <w:r w:rsidRPr="003677B8">
        <w:t>And now the love we had is shattered,</w:t>
      </w:r>
    </w:p>
    <w:p w14:paraId="24F8A0BA" w14:textId="77777777" w:rsidR="006A303D" w:rsidRPr="003677B8" w:rsidRDefault="006A303D" w:rsidP="006A303D">
      <w:r w:rsidRPr="003677B8">
        <w:t>And our friends’ remains are splattered,</w:t>
      </w:r>
    </w:p>
    <w:p w14:paraId="713AB584" w14:textId="77777777" w:rsidR="006A303D" w:rsidRPr="003677B8" w:rsidRDefault="006A303D" w:rsidP="006A303D">
      <w:r w:rsidRPr="003677B8">
        <w:t>But this mattered not at all,</w:t>
      </w:r>
    </w:p>
    <w:p w14:paraId="745280C3" w14:textId="0EE1616C" w:rsidR="006A303D" w:rsidRPr="003677B8" w:rsidRDefault="00115E3A" w:rsidP="006A303D">
      <w:r w:rsidRPr="003677B8">
        <w:t>A</w:t>
      </w:r>
      <w:r w:rsidR="006A303D" w:rsidRPr="003677B8">
        <w:t>nd all of you went home so glad.</w:t>
      </w:r>
    </w:p>
    <w:p w14:paraId="1C22A3C4" w14:textId="77777777" w:rsidR="006A303D" w:rsidRPr="003677B8" w:rsidRDefault="006A303D" w:rsidP="006A303D"/>
    <w:p w14:paraId="77F15178" w14:textId="77777777" w:rsidR="006A303D" w:rsidRPr="003677B8" w:rsidRDefault="006A303D" w:rsidP="006A303D">
      <w:r w:rsidRPr="003677B8">
        <w:t>And then you danced,</w:t>
      </w:r>
    </w:p>
    <w:p w14:paraId="7FCF5C6E" w14:textId="32D822DD" w:rsidR="006A303D" w:rsidRPr="003677B8" w:rsidRDefault="00115E3A" w:rsidP="006A303D">
      <w:r w:rsidRPr="003677B8">
        <w:t>A</w:t>
      </w:r>
      <w:r w:rsidR="006A303D" w:rsidRPr="003677B8">
        <w:t>nd celebrated death and annihilation!</w:t>
      </w:r>
    </w:p>
    <w:p w14:paraId="5119E145" w14:textId="77777777" w:rsidR="006A303D" w:rsidRPr="003677B8" w:rsidRDefault="006A303D" w:rsidP="006A303D">
      <w:r w:rsidRPr="003677B8">
        <w:t>And you felt young,</w:t>
      </w:r>
    </w:p>
    <w:p w14:paraId="68E3F0E6" w14:textId="290DDF8A" w:rsidR="006A303D" w:rsidRPr="003677B8" w:rsidRDefault="00115E3A" w:rsidP="006A303D">
      <w:r w:rsidRPr="003677B8">
        <w:t>A</w:t>
      </w:r>
      <w:r w:rsidR="006A303D" w:rsidRPr="003677B8">
        <w:t>nd you felt proud.</w:t>
      </w:r>
    </w:p>
    <w:p w14:paraId="0B9DA9C9" w14:textId="77777777" w:rsidR="006A303D" w:rsidRPr="003677B8" w:rsidRDefault="006A303D" w:rsidP="006A303D"/>
    <w:p w14:paraId="3A872BA8" w14:textId="77777777" w:rsidR="006A303D" w:rsidRPr="003677B8" w:rsidRDefault="006A303D" w:rsidP="006A303D">
      <w:r w:rsidRPr="003677B8">
        <w:t>And as you danced,</w:t>
      </w:r>
    </w:p>
    <w:p w14:paraId="6EA2A93D" w14:textId="4850A264" w:rsidR="006A303D" w:rsidRPr="003677B8" w:rsidRDefault="00115E3A" w:rsidP="006A303D">
      <w:r w:rsidRPr="003677B8">
        <w:lastRenderedPageBreak/>
        <w:t>H</w:t>
      </w:r>
      <w:r w:rsidR="006A303D" w:rsidRPr="003677B8">
        <w:t>umanity was just a complication,</w:t>
      </w:r>
    </w:p>
    <w:p w14:paraId="714387DC" w14:textId="43952B04" w:rsidR="006A303D" w:rsidRPr="003677B8" w:rsidRDefault="00115E3A" w:rsidP="006A303D">
      <w:r w:rsidRPr="003677B8">
        <w:t>A</w:t>
      </w:r>
      <w:r w:rsidR="006A303D" w:rsidRPr="003677B8">
        <w:t>nd in your wake,</w:t>
      </w:r>
    </w:p>
    <w:p w14:paraId="68BBB6E0" w14:textId="3491516B" w:rsidR="005B3EE9" w:rsidRPr="003677B8" w:rsidRDefault="00115E3A" w:rsidP="005B3EE9">
      <w:r w:rsidRPr="003677B8">
        <w:t>Y</w:t>
      </w:r>
      <w:r w:rsidR="005B3EE9" w:rsidRPr="003677B8">
        <w:t>ou left a cloud of dust that settled on us all.</w:t>
      </w:r>
    </w:p>
    <w:p w14:paraId="502AAA06" w14:textId="77777777" w:rsidR="006A303D" w:rsidRPr="003677B8" w:rsidRDefault="006A303D" w:rsidP="006A303D"/>
    <w:p w14:paraId="0FC99820" w14:textId="77777777" w:rsidR="006A303D" w:rsidRPr="003677B8" w:rsidRDefault="006A303D" w:rsidP="006A303D">
      <w:r w:rsidRPr="003677B8">
        <w:t>We found Bigfoot in the forest;</w:t>
      </w:r>
    </w:p>
    <w:p w14:paraId="43DDC556" w14:textId="3AB35AD3" w:rsidR="006A303D" w:rsidRPr="003677B8" w:rsidRDefault="00115E3A" w:rsidP="006A303D">
      <w:r w:rsidRPr="003677B8">
        <w:t>H</w:t>
      </w:r>
      <w:r w:rsidR="006A303D" w:rsidRPr="003677B8">
        <w:t>e was prancing, he was twirling;</w:t>
      </w:r>
    </w:p>
    <w:p w14:paraId="2DE8598C" w14:textId="3C212103" w:rsidR="006A303D" w:rsidRPr="003677B8" w:rsidRDefault="00115E3A" w:rsidP="006A303D">
      <w:r w:rsidRPr="003677B8">
        <w:t>W</w:t>
      </w:r>
      <w:r w:rsidR="006A303D" w:rsidRPr="003677B8">
        <w:t>e were swirling through a place</w:t>
      </w:r>
    </w:p>
    <w:p w14:paraId="45C01984" w14:textId="32C40019" w:rsidR="006A303D" w:rsidRPr="003677B8" w:rsidRDefault="00115E3A" w:rsidP="006A303D">
      <w:r w:rsidRPr="003677B8">
        <w:t>T</w:t>
      </w:r>
      <w:r w:rsidR="006A303D" w:rsidRPr="003677B8">
        <w:t>hat you so carefully destroyed.</w:t>
      </w:r>
    </w:p>
    <w:p w14:paraId="759FA5A1" w14:textId="77777777" w:rsidR="006A303D" w:rsidRPr="003677B8" w:rsidRDefault="006A303D" w:rsidP="006A303D"/>
    <w:p w14:paraId="08A2190A" w14:textId="77777777" w:rsidR="006A303D" w:rsidRPr="003677B8" w:rsidRDefault="006A303D" w:rsidP="006A303D">
      <w:r w:rsidRPr="003677B8">
        <w:t>But when we saw the ugly remnants,</w:t>
      </w:r>
    </w:p>
    <w:p w14:paraId="4DA73860" w14:textId="77691EDE" w:rsidR="006A303D" w:rsidRPr="003677B8" w:rsidRDefault="00115E3A" w:rsidP="006A303D">
      <w:r w:rsidRPr="003677B8">
        <w:t>A</w:t>
      </w:r>
      <w:r w:rsidR="006A303D" w:rsidRPr="003677B8">
        <w:t>nd we stumbled in the void,</w:t>
      </w:r>
    </w:p>
    <w:p w14:paraId="232A8701" w14:textId="172D45AB" w:rsidR="006A303D" w:rsidRPr="003677B8" w:rsidRDefault="00115E3A" w:rsidP="006A303D">
      <w:r w:rsidRPr="003677B8">
        <w:t>W</w:t>
      </w:r>
      <w:r w:rsidR="006A303D" w:rsidRPr="003677B8">
        <w:t>e were deployed to take you down,</w:t>
      </w:r>
    </w:p>
    <w:p w14:paraId="3189F9D2" w14:textId="46368134" w:rsidR="006A303D" w:rsidRPr="003677B8" w:rsidRDefault="00115E3A" w:rsidP="006A303D">
      <w:proofErr w:type="gramStart"/>
      <w:r w:rsidRPr="003677B8">
        <w:t>S</w:t>
      </w:r>
      <w:r w:rsidR="006A303D" w:rsidRPr="003677B8">
        <w:t>o</w:t>
      </w:r>
      <w:proofErr w:type="gramEnd"/>
      <w:r w:rsidR="006A303D" w:rsidRPr="003677B8">
        <w:t xml:space="preserve"> we are fucking overjoyed.</w:t>
      </w:r>
    </w:p>
    <w:p w14:paraId="6180A9CD" w14:textId="77777777" w:rsidR="00874A3E" w:rsidRDefault="00874A3E" w:rsidP="006A303D"/>
    <w:p w14:paraId="1FFF0986" w14:textId="1DA58DE7" w:rsidR="00874A3E" w:rsidRPr="003677B8" w:rsidRDefault="00874A3E" w:rsidP="00874A3E">
      <w:pPr>
        <w:pStyle w:val="direction"/>
      </w:pPr>
      <w:r>
        <w:t xml:space="preserve">(The </w:t>
      </w:r>
      <w:r w:rsidR="006A589A">
        <w:t>OUTCASTS</w:t>
      </w:r>
      <w:r>
        <w:t xml:space="preserve"> leave, taking the scene </w:t>
      </w:r>
      <w:r w:rsidR="00B93928">
        <w:t xml:space="preserve">and THE POWERFUL ONE </w:t>
      </w:r>
      <w:r>
        <w:t>with them.)</w:t>
      </w:r>
    </w:p>
    <w:p w14:paraId="55536493" w14:textId="77777777" w:rsidR="006A303D" w:rsidRPr="003677B8" w:rsidRDefault="006A303D" w:rsidP="006A303D"/>
    <w:p w14:paraId="7B46328A" w14:textId="77777777" w:rsidR="006A303D" w:rsidRPr="003677B8" w:rsidRDefault="006A303D" w:rsidP="006A303D"/>
    <w:p w14:paraId="74AB6749" w14:textId="77777777" w:rsidR="00887BEA" w:rsidRPr="003677B8" w:rsidRDefault="00887BEA" w:rsidP="00887BEA">
      <w:pPr>
        <w:pStyle w:val="scene"/>
        <w:rPr>
          <w:rFonts w:cs="Times New Roman"/>
        </w:rPr>
      </w:pPr>
    </w:p>
    <w:p w14:paraId="5A9D1C08" w14:textId="77777777" w:rsidR="00A57BC5" w:rsidRPr="003677B8" w:rsidRDefault="00A57BC5" w:rsidP="00D22A36">
      <w:pPr>
        <w:pStyle w:val="character"/>
      </w:pPr>
    </w:p>
    <w:p w14:paraId="3B21C499" w14:textId="13642357" w:rsidR="008B51CC" w:rsidRPr="003677B8" w:rsidRDefault="008B51CC" w:rsidP="00C46864">
      <w:pPr>
        <w:pStyle w:val="direction"/>
      </w:pPr>
      <w:r w:rsidRPr="003677B8">
        <w:t>(The café.)</w:t>
      </w:r>
    </w:p>
    <w:p w14:paraId="197FE312" w14:textId="77777777" w:rsidR="008B51CC" w:rsidRPr="003677B8" w:rsidRDefault="008B51CC" w:rsidP="006A303D"/>
    <w:p w14:paraId="5465886A" w14:textId="4FCFC5DA" w:rsidR="00820395" w:rsidRDefault="00FE6BE0" w:rsidP="00FE6BE0">
      <w:pPr>
        <w:pStyle w:val="character"/>
      </w:pPr>
      <w:r>
        <w:t>WOMAN 1</w:t>
      </w:r>
    </w:p>
    <w:p w14:paraId="44DF9123" w14:textId="48DC26EE" w:rsidR="00FE6BE0" w:rsidRDefault="00FE6BE0" w:rsidP="00FE6BE0">
      <w:r>
        <w:t>Do you remember everything?</w:t>
      </w:r>
    </w:p>
    <w:p w14:paraId="70E629BD" w14:textId="77777777" w:rsidR="00FE6BE0" w:rsidRDefault="00FE6BE0" w:rsidP="00FE6BE0"/>
    <w:p w14:paraId="40CE4843" w14:textId="3A2D96FC" w:rsidR="00FE6BE0" w:rsidRDefault="00FE6BE0" w:rsidP="00FE6BE0">
      <w:pPr>
        <w:pStyle w:val="direction"/>
      </w:pPr>
      <w:r>
        <w:t>(WOMAN 2 thinks about it.)</w:t>
      </w:r>
    </w:p>
    <w:p w14:paraId="44B6F6F9" w14:textId="77777777" w:rsidR="00FE6BE0" w:rsidRDefault="00FE6BE0" w:rsidP="00FE6BE0">
      <w:pPr>
        <w:pStyle w:val="direction"/>
      </w:pPr>
    </w:p>
    <w:p w14:paraId="020603F0" w14:textId="789DACD3" w:rsidR="00FE6BE0" w:rsidRDefault="00FE6BE0" w:rsidP="00FE6BE0">
      <w:pPr>
        <w:pStyle w:val="character"/>
      </w:pPr>
      <w:r>
        <w:t>WOMAN 2</w:t>
      </w:r>
    </w:p>
    <w:p w14:paraId="3BD1BF1E" w14:textId="0B00A57A" w:rsidR="00FE6BE0" w:rsidRDefault="00FE6BE0" w:rsidP="00FE6BE0">
      <w:r>
        <w:t>Yes.</w:t>
      </w:r>
    </w:p>
    <w:p w14:paraId="53FC2412" w14:textId="77777777" w:rsidR="00FE6BE0" w:rsidRDefault="00FE6BE0" w:rsidP="00FE6BE0"/>
    <w:p w14:paraId="32D8F21E" w14:textId="26B47349" w:rsidR="00FE6BE0" w:rsidRDefault="00FE6BE0" w:rsidP="00FE6BE0">
      <w:pPr>
        <w:pStyle w:val="character"/>
      </w:pPr>
      <w:r>
        <w:t>WOMAN 1</w:t>
      </w:r>
    </w:p>
    <w:p w14:paraId="47CD3699" w14:textId="60CF7071" w:rsidR="00FE6BE0" w:rsidRDefault="00FE6BE0" w:rsidP="00FE6BE0">
      <w:r>
        <w:t>Do you remember how we died?</w:t>
      </w:r>
    </w:p>
    <w:p w14:paraId="73B779FA" w14:textId="77777777" w:rsidR="00FE6BE0" w:rsidRDefault="00FE6BE0" w:rsidP="00FE6BE0"/>
    <w:p w14:paraId="11198C60" w14:textId="36B45776" w:rsidR="00FE6BE0" w:rsidRDefault="00FE6BE0" w:rsidP="00FE6BE0">
      <w:pPr>
        <w:pStyle w:val="character"/>
      </w:pPr>
      <w:r>
        <w:t>WOMAN 2</w:t>
      </w:r>
    </w:p>
    <w:p w14:paraId="3F8C2CC6" w14:textId="7D8C43C1" w:rsidR="00FE6BE0" w:rsidRDefault="00FE6BE0" w:rsidP="00FE6BE0">
      <w:r>
        <w:t>Oh. No. Not that.</w:t>
      </w:r>
    </w:p>
    <w:p w14:paraId="7F9E78C6" w14:textId="77777777" w:rsidR="00FE6BE0" w:rsidRDefault="00FE6BE0" w:rsidP="00FE6BE0"/>
    <w:p w14:paraId="09103ED3" w14:textId="6B3D42E6" w:rsidR="00FE6BE0" w:rsidRDefault="00FE6BE0" w:rsidP="00FE6BE0">
      <w:pPr>
        <w:pStyle w:val="character"/>
      </w:pPr>
      <w:r>
        <w:t>WOMAN 1</w:t>
      </w:r>
    </w:p>
    <w:p w14:paraId="4F46D3EE" w14:textId="31EAB0F7" w:rsidR="00FE6BE0" w:rsidRDefault="00FE6BE0" w:rsidP="00FE6BE0">
      <w:r>
        <w:t>Oh. Me neither.</w:t>
      </w:r>
    </w:p>
    <w:p w14:paraId="283C71E9" w14:textId="77777777" w:rsidR="00FE6BE0" w:rsidRDefault="00FE6BE0" w:rsidP="00FE6BE0"/>
    <w:p w14:paraId="1393CBD9" w14:textId="25403B06" w:rsidR="00FE6BE0" w:rsidRDefault="00FE6BE0" w:rsidP="00FE6BE0">
      <w:pPr>
        <w:pStyle w:val="direction"/>
      </w:pPr>
      <w:r>
        <w:t>(A pause. She listens.)</w:t>
      </w:r>
    </w:p>
    <w:p w14:paraId="28000EB0" w14:textId="77777777" w:rsidR="00FE6BE0" w:rsidRDefault="00FE6BE0" w:rsidP="00FE6BE0">
      <w:pPr>
        <w:pStyle w:val="direction"/>
      </w:pPr>
    </w:p>
    <w:p w14:paraId="2C251ACA" w14:textId="424577F3" w:rsidR="00FE6BE0" w:rsidRDefault="00FE6BE0" w:rsidP="00FE6BE0">
      <w:r>
        <w:t>I swear, if this is the elevator music to heaven…</w:t>
      </w:r>
    </w:p>
    <w:p w14:paraId="7E178F26" w14:textId="77777777" w:rsidR="00FE6BE0" w:rsidRDefault="00FE6BE0" w:rsidP="00FE6BE0"/>
    <w:p w14:paraId="68DB97E4" w14:textId="17773295" w:rsidR="00FE6BE0" w:rsidRDefault="00FE6BE0" w:rsidP="00FE6BE0">
      <w:pPr>
        <w:pStyle w:val="character"/>
      </w:pPr>
      <w:r>
        <w:t>woman 2</w:t>
      </w:r>
    </w:p>
    <w:p w14:paraId="4B5F0608" w14:textId="1A6A0D9C" w:rsidR="00FE6BE0" w:rsidRDefault="00FE6BE0" w:rsidP="00FE6BE0">
      <w:r>
        <w:t>You think we</w:t>
      </w:r>
      <w:r w:rsidR="005C1D77">
        <w:t>’</w:t>
      </w:r>
      <w:r>
        <w:t>re going to heaven?</w:t>
      </w:r>
    </w:p>
    <w:p w14:paraId="52DC3127" w14:textId="77777777" w:rsidR="00FE6BE0" w:rsidRDefault="00FE6BE0" w:rsidP="00FE6BE0"/>
    <w:p w14:paraId="6955733A" w14:textId="3F291F07" w:rsidR="00FE6BE0" w:rsidRDefault="00FE6BE0" w:rsidP="00FE6BE0">
      <w:pPr>
        <w:pStyle w:val="character"/>
      </w:pPr>
      <w:r>
        <w:lastRenderedPageBreak/>
        <w:t>woman 1</w:t>
      </w:r>
    </w:p>
    <w:p w14:paraId="0E326A6A" w14:textId="76605508" w:rsidR="00FE6BE0" w:rsidRDefault="00FE6BE0" w:rsidP="00FE6BE0">
      <w:r>
        <w:t>Oh</w:t>
      </w:r>
      <w:r w:rsidR="00EA1598">
        <w:t>.</w:t>
      </w:r>
      <w:r>
        <w:t xml:space="preserve"> I don</w:t>
      </w:r>
      <w:r w:rsidR="009E5C78">
        <w:t>’</w:t>
      </w:r>
      <w:r>
        <w:t>t know.</w:t>
      </w:r>
    </w:p>
    <w:p w14:paraId="27982410" w14:textId="77777777" w:rsidR="00FE6BE0" w:rsidRDefault="00FE6BE0" w:rsidP="00FE6BE0"/>
    <w:p w14:paraId="77710694" w14:textId="62D8CA94" w:rsidR="00FE6BE0" w:rsidRDefault="00FE6BE0" w:rsidP="00FE6BE0">
      <w:pPr>
        <w:pStyle w:val="character"/>
      </w:pPr>
      <w:r>
        <w:t>woman 2</w:t>
      </w:r>
    </w:p>
    <w:p w14:paraId="4440D420" w14:textId="2A9DEA0B" w:rsidR="006A303D" w:rsidRDefault="00FE6BE0" w:rsidP="006A303D">
      <w:r>
        <w:t>It is terrible music.</w:t>
      </w:r>
    </w:p>
    <w:p w14:paraId="4473964B" w14:textId="77777777" w:rsidR="00FE6BE0" w:rsidRDefault="00FE6BE0" w:rsidP="006A303D"/>
    <w:p w14:paraId="0603CFCC" w14:textId="5B476A92" w:rsidR="00FE6BE0" w:rsidRDefault="00FE6BE0" w:rsidP="00FE6BE0">
      <w:pPr>
        <w:pStyle w:val="direction"/>
      </w:pPr>
      <w:r>
        <w:t>(She looks around.)</w:t>
      </w:r>
    </w:p>
    <w:p w14:paraId="21599DB4" w14:textId="77777777" w:rsidR="00FE6BE0" w:rsidRDefault="00FE6BE0" w:rsidP="006A303D"/>
    <w:p w14:paraId="3360FB85" w14:textId="3AAAAC79" w:rsidR="00FE6BE0" w:rsidRDefault="00FE6BE0" w:rsidP="006A303D">
      <w:r>
        <w:t>Maybe we can turn it off.</w:t>
      </w:r>
    </w:p>
    <w:p w14:paraId="5DD05C59" w14:textId="77777777" w:rsidR="00FE6BE0" w:rsidRDefault="00FE6BE0" w:rsidP="006A303D"/>
    <w:p w14:paraId="1D739F18" w14:textId="7D74C927" w:rsidR="00FE6BE0" w:rsidRDefault="00FE6BE0" w:rsidP="00FE6BE0">
      <w:pPr>
        <w:pStyle w:val="character"/>
      </w:pPr>
      <w:r>
        <w:t>woman 1</w:t>
      </w:r>
    </w:p>
    <w:p w14:paraId="77AB309C" w14:textId="6D8D5215" w:rsidR="00FE6BE0" w:rsidRDefault="00FE6BE0" w:rsidP="00FE6BE0">
      <w:r>
        <w:t>Turn off the cosmic intercom?</w:t>
      </w:r>
    </w:p>
    <w:p w14:paraId="0455E05F" w14:textId="77777777" w:rsidR="00FE6BE0" w:rsidRDefault="00FE6BE0" w:rsidP="00FE6BE0"/>
    <w:p w14:paraId="21AF2D30" w14:textId="4215C860" w:rsidR="00FE6BE0" w:rsidRDefault="00FE6BE0" w:rsidP="00FE6BE0">
      <w:pPr>
        <w:pStyle w:val="direction"/>
      </w:pPr>
      <w:r>
        <w:t>(WOMAN 2 reacts with skepticism to this characterization.)</w:t>
      </w:r>
    </w:p>
    <w:p w14:paraId="5865525E" w14:textId="77777777" w:rsidR="00FE6BE0" w:rsidRDefault="00FE6BE0" w:rsidP="00FE6BE0">
      <w:pPr>
        <w:pStyle w:val="direction"/>
      </w:pPr>
    </w:p>
    <w:p w14:paraId="58B4D7C0" w14:textId="683CD58F" w:rsidR="00FE6BE0" w:rsidRDefault="0010495E" w:rsidP="0010495E">
      <w:r>
        <w:t>Oh, I … I suppose we can investigate.</w:t>
      </w:r>
    </w:p>
    <w:p w14:paraId="1A84805B" w14:textId="77777777" w:rsidR="0010495E" w:rsidRDefault="0010495E" w:rsidP="0010495E"/>
    <w:p w14:paraId="00D9B920" w14:textId="7B0361A3" w:rsidR="0010495E" w:rsidRDefault="0010495E" w:rsidP="0010495E">
      <w:pPr>
        <w:pStyle w:val="direction"/>
      </w:pPr>
      <w:r>
        <w:t>(WOMAN 2 rubs her hands together gleefully.)</w:t>
      </w:r>
    </w:p>
    <w:p w14:paraId="3B9FC2DD" w14:textId="77777777" w:rsidR="0010495E" w:rsidRDefault="0010495E" w:rsidP="0010495E">
      <w:pPr>
        <w:pStyle w:val="direction"/>
      </w:pPr>
    </w:p>
    <w:p w14:paraId="4BC5AF36" w14:textId="114AB2C3" w:rsidR="0010495E" w:rsidRDefault="0010495E" w:rsidP="0010495E">
      <w:pPr>
        <w:pStyle w:val="character"/>
      </w:pPr>
      <w:r>
        <w:t>WOMAN 2</w:t>
      </w:r>
    </w:p>
    <w:p w14:paraId="79DF9456" w14:textId="3AAD649D" w:rsidR="0010495E" w:rsidRDefault="0010495E" w:rsidP="0010495E">
      <w:r>
        <w:t>What are we waiting for?</w:t>
      </w:r>
    </w:p>
    <w:p w14:paraId="79B89EB4" w14:textId="77777777" w:rsidR="0010495E" w:rsidRDefault="0010495E" w:rsidP="0010495E"/>
    <w:p w14:paraId="28F9B361" w14:textId="120CAAF0" w:rsidR="0010495E" w:rsidRDefault="0010495E" w:rsidP="0010495E">
      <w:pPr>
        <w:pStyle w:val="direction"/>
      </w:pPr>
      <w:r>
        <w:t>(They leave, following the sound.)</w:t>
      </w:r>
    </w:p>
    <w:p w14:paraId="0E6349A3" w14:textId="77777777" w:rsidR="0010495E" w:rsidRDefault="0010495E" w:rsidP="0010495E">
      <w:pPr>
        <w:pStyle w:val="direction"/>
      </w:pPr>
    </w:p>
    <w:p w14:paraId="3803A152" w14:textId="77777777" w:rsidR="009F69EB" w:rsidRDefault="009F69EB" w:rsidP="0010495E">
      <w:pPr>
        <w:pStyle w:val="direction"/>
      </w:pPr>
    </w:p>
    <w:p w14:paraId="7E509157" w14:textId="77777777" w:rsidR="009F69EB" w:rsidRPr="00FE6BE0" w:rsidRDefault="009F69EB" w:rsidP="009F69EB">
      <w:pPr>
        <w:pStyle w:val="scene"/>
      </w:pPr>
    </w:p>
    <w:p w14:paraId="552346AE" w14:textId="77777777" w:rsidR="00FE6BE0" w:rsidRDefault="00FE6BE0" w:rsidP="006A303D"/>
    <w:p w14:paraId="73E4AC8A" w14:textId="6127306D" w:rsidR="009F69EB" w:rsidRDefault="009F69EB" w:rsidP="009F69EB">
      <w:pPr>
        <w:pStyle w:val="direction"/>
      </w:pPr>
      <w:r>
        <w:t xml:space="preserve">(The </w:t>
      </w:r>
      <w:r w:rsidR="005E129D">
        <w:t>OUTCASTS</w:t>
      </w:r>
      <w:r>
        <w:t xml:space="preserve"> bring on the same in-between through which they last dragged THE TRUE BELIEVER, this time pulling THE POWERFUL ONE along. WOMAN 3 enters and watches them, </w:t>
      </w:r>
      <w:del w:id="337" w:author="Sloka Krishnan" w:date="2021-09-09T19:31:00Z">
        <w:r w:rsidDel="00AE1615">
          <w:delText>confused</w:delText>
        </w:r>
      </w:del>
      <w:ins w:id="338" w:author="Sloka Krishnan" w:date="2021-09-09T19:31:00Z">
        <w:r w:rsidR="00AE1615">
          <w:t>curious</w:t>
        </w:r>
      </w:ins>
      <w:r>
        <w:t xml:space="preserve">. </w:t>
      </w:r>
      <w:del w:id="339" w:author="Sloka Krishnan" w:date="2021-09-09T19:30:00Z">
        <w:r w:rsidDel="009436EB">
          <w:delText xml:space="preserve">They </w:delText>
        </w:r>
      </w:del>
      <w:ins w:id="340" w:author="Sloka Krishnan" w:date="2021-09-09T19:30:00Z">
        <w:r w:rsidR="009436EB">
          <w:t>She follows behind as t</w:t>
        </w:r>
        <w:r w:rsidR="009436EB">
          <w:t xml:space="preserve">hey </w:t>
        </w:r>
      </w:ins>
      <w:r>
        <w:t>exit, taking the scene.)</w:t>
      </w:r>
    </w:p>
    <w:p w14:paraId="26BC26BE" w14:textId="77777777" w:rsidR="009F69EB" w:rsidRDefault="009F69EB" w:rsidP="006A303D"/>
    <w:p w14:paraId="41CC4D84" w14:textId="77777777" w:rsidR="009F69EB" w:rsidRPr="003677B8" w:rsidRDefault="009F69EB" w:rsidP="006A303D"/>
    <w:p w14:paraId="74A6722E" w14:textId="77777777" w:rsidR="00B473B1" w:rsidRPr="003677B8" w:rsidRDefault="00B473B1" w:rsidP="00B473B1">
      <w:pPr>
        <w:pStyle w:val="scene"/>
        <w:rPr>
          <w:rFonts w:cs="Times New Roman"/>
        </w:rPr>
      </w:pPr>
    </w:p>
    <w:p w14:paraId="3077416D" w14:textId="77777777" w:rsidR="00B473B1" w:rsidRPr="003677B8" w:rsidRDefault="00B473B1" w:rsidP="00620F5C">
      <w:pPr>
        <w:pStyle w:val="character"/>
      </w:pPr>
    </w:p>
    <w:p w14:paraId="30615588" w14:textId="307E2D24" w:rsidR="006A303D" w:rsidRPr="003677B8" w:rsidRDefault="00B473B1" w:rsidP="00E245FE">
      <w:pPr>
        <w:pStyle w:val="direction"/>
      </w:pPr>
      <w:r w:rsidRPr="003677B8">
        <w:t>(</w:t>
      </w:r>
      <w:r w:rsidR="00C344E8" w:rsidRPr="003677B8">
        <w:t>THE TRUE BELIEVER</w:t>
      </w:r>
      <w:r w:rsidR="006A303D" w:rsidRPr="003677B8">
        <w:t xml:space="preserve"> sits alone in a room</w:t>
      </w:r>
      <w:r w:rsidR="00496340">
        <w:t>, listening</w:t>
      </w:r>
      <w:r w:rsidR="00E9286E">
        <w:t xml:space="preserve"> peacefully</w:t>
      </w:r>
      <w:r w:rsidR="00496340">
        <w:t xml:space="preserve"> to the </w:t>
      </w:r>
      <w:r w:rsidR="005E129D">
        <w:t>OUTCASTS’</w:t>
      </w:r>
      <w:r w:rsidR="00496340">
        <w:t xml:space="preserve"> music</w:t>
      </w:r>
      <w:r w:rsidR="006A303D" w:rsidRPr="003677B8">
        <w:t xml:space="preserve">. </w:t>
      </w:r>
      <w:r w:rsidR="00A87CDE">
        <w:t>T</w:t>
      </w:r>
      <w:r w:rsidR="006A303D" w:rsidRPr="003677B8">
        <w:t xml:space="preserve">he </w:t>
      </w:r>
      <w:r w:rsidR="00B150E0" w:rsidRPr="003677B8">
        <w:t>TRIO</w:t>
      </w:r>
      <w:r w:rsidR="00FD6725" w:rsidRPr="003677B8">
        <w:t xml:space="preserve"> OF </w:t>
      </w:r>
      <w:r w:rsidR="005E129D">
        <w:t>OUTCASTS</w:t>
      </w:r>
      <w:r w:rsidR="006A303D" w:rsidRPr="003677B8">
        <w:t xml:space="preserve"> and </w:t>
      </w:r>
      <w:r w:rsidR="00C344E8" w:rsidRPr="003677B8">
        <w:t>THE POWERFUL ONE</w:t>
      </w:r>
      <w:r w:rsidR="006A303D" w:rsidRPr="003677B8">
        <w:t xml:space="preserve"> </w:t>
      </w:r>
      <w:r w:rsidR="00A87CDE">
        <w:t>enter</w:t>
      </w:r>
      <w:r w:rsidR="006A303D" w:rsidRPr="003677B8">
        <w:t xml:space="preserve">. </w:t>
      </w:r>
      <w:r w:rsidR="00C344E8" w:rsidRPr="003677B8">
        <w:t>THE POWERFUL ONE</w:t>
      </w:r>
      <w:r w:rsidR="00E9286E">
        <w:t>, previously limp, now struggles</w:t>
      </w:r>
      <w:r w:rsidR="006A303D" w:rsidRPr="003677B8">
        <w:t>.</w:t>
      </w:r>
      <w:r w:rsidRPr="003677B8">
        <w:t>)</w:t>
      </w:r>
    </w:p>
    <w:p w14:paraId="211B0565" w14:textId="77777777" w:rsidR="006A303D" w:rsidRPr="003677B8" w:rsidRDefault="006A303D" w:rsidP="006A303D"/>
    <w:p w14:paraId="24AAB601" w14:textId="0C9C967B" w:rsidR="006A303D" w:rsidRPr="003677B8" w:rsidRDefault="00C344E8" w:rsidP="00890CF8">
      <w:pPr>
        <w:pStyle w:val="character"/>
        <w:rPr>
          <w:rFonts w:ascii="Times New Roman" w:hAnsi="Times New Roman" w:cs="Times New Roman"/>
        </w:rPr>
      </w:pPr>
      <w:r w:rsidRPr="003677B8">
        <w:rPr>
          <w:rFonts w:ascii="Times New Roman" w:hAnsi="Times New Roman" w:cs="Times New Roman"/>
        </w:rPr>
        <w:t>THE POWERFUL ONE</w:t>
      </w:r>
    </w:p>
    <w:p w14:paraId="441514B0" w14:textId="77777777" w:rsidR="006A303D" w:rsidRPr="003677B8" w:rsidRDefault="006A303D" w:rsidP="006A303D">
      <w:r w:rsidRPr="003677B8">
        <w:t>Let go of—hey, what the fuck is this? What are you doing here?</w:t>
      </w:r>
    </w:p>
    <w:p w14:paraId="77C772FC" w14:textId="77777777" w:rsidR="006A303D" w:rsidRPr="003677B8" w:rsidRDefault="006A303D" w:rsidP="006A303D"/>
    <w:p w14:paraId="39931F97" w14:textId="267399CB" w:rsidR="006A303D" w:rsidRPr="003677B8" w:rsidRDefault="00890CF8" w:rsidP="00890CF8">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He is forced into a seat. Again, he can’t move or speak. </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and </w:t>
      </w:r>
      <w:r w:rsidR="00C344E8" w:rsidRPr="003677B8">
        <w:rPr>
          <w:rFonts w:ascii="Times New Roman" w:hAnsi="Times New Roman" w:cs="Times New Roman"/>
        </w:rPr>
        <w:t>THE INCOMPETENT ONE</w:t>
      </w:r>
      <w:r w:rsidR="006A303D" w:rsidRPr="003677B8">
        <w:rPr>
          <w:rFonts w:ascii="Times New Roman" w:hAnsi="Times New Roman" w:cs="Times New Roman"/>
        </w:rPr>
        <w:t xml:space="preserve"> walk in. They, too, are whisked into seats. </w:t>
      </w:r>
      <w:r w:rsidR="001F22C8">
        <w:rPr>
          <w:rFonts w:ascii="Times New Roman" w:hAnsi="Times New Roman" w:cs="Times New Roman"/>
        </w:rPr>
        <w:t xml:space="preserve">Along with THE TRUE </w:t>
      </w:r>
      <w:r w:rsidR="001F22C8">
        <w:rPr>
          <w:rFonts w:ascii="Times New Roman" w:hAnsi="Times New Roman" w:cs="Times New Roman"/>
        </w:rPr>
        <w:lastRenderedPageBreak/>
        <w:t xml:space="preserve">BELIEVER, they listen </w:t>
      </w:r>
      <w:r w:rsidR="008D11C9">
        <w:rPr>
          <w:rFonts w:ascii="Times New Roman" w:hAnsi="Times New Roman" w:cs="Times New Roman"/>
        </w:rPr>
        <w:t xml:space="preserve">deeply </w:t>
      </w:r>
      <w:r w:rsidR="001F22C8">
        <w:rPr>
          <w:rFonts w:ascii="Times New Roman" w:hAnsi="Times New Roman" w:cs="Times New Roman"/>
        </w:rPr>
        <w:t xml:space="preserve">to the music. </w:t>
      </w:r>
      <w:r w:rsidR="006A303D" w:rsidRPr="003677B8">
        <w:rPr>
          <w:rFonts w:ascii="Times New Roman" w:hAnsi="Times New Roman" w:cs="Times New Roman"/>
        </w:rPr>
        <w:t xml:space="preserve">The </w:t>
      </w:r>
      <w:r w:rsidR="00C8343E">
        <w:rPr>
          <w:rFonts w:ascii="Times New Roman" w:hAnsi="Times New Roman" w:cs="Times New Roman"/>
        </w:rPr>
        <w:t>OUTCASTS</w:t>
      </w:r>
      <w:r w:rsidR="006A303D" w:rsidRPr="003677B8">
        <w:rPr>
          <w:rFonts w:ascii="Times New Roman" w:hAnsi="Times New Roman" w:cs="Times New Roman"/>
        </w:rPr>
        <w:t xml:space="preserve"> step back to watch. Then, they begin to sing.</w:t>
      </w:r>
      <w:r w:rsidR="00300318">
        <w:rPr>
          <w:rFonts w:ascii="Times New Roman" w:hAnsi="Times New Roman" w:cs="Times New Roman"/>
        </w:rPr>
        <w:t xml:space="preserve"> The mood changes.</w:t>
      </w:r>
      <w:r w:rsidR="006A303D" w:rsidRPr="003677B8">
        <w:rPr>
          <w:rFonts w:ascii="Times New Roman" w:hAnsi="Times New Roman" w:cs="Times New Roman"/>
        </w:rPr>
        <w:t xml:space="preserve"> Unwillingly, the </w:t>
      </w:r>
      <w:r w:rsidR="00B150E0" w:rsidRPr="003677B8">
        <w:rPr>
          <w:rFonts w:ascii="Times New Roman" w:hAnsi="Times New Roman" w:cs="Times New Roman"/>
        </w:rPr>
        <w:t>POLITICIANS</w:t>
      </w:r>
      <w:r w:rsidR="006A303D" w:rsidRPr="003677B8">
        <w:rPr>
          <w:rFonts w:ascii="Times New Roman" w:hAnsi="Times New Roman" w:cs="Times New Roman"/>
        </w:rPr>
        <w:t xml:space="preserve"> enter a game of musical chairs. With each round, the fighting for chairs feels more violent and more sexual, and as each </w:t>
      </w:r>
      <w:r w:rsidR="00B150E0" w:rsidRPr="003677B8">
        <w:rPr>
          <w:rFonts w:ascii="Times New Roman" w:hAnsi="Times New Roman" w:cs="Times New Roman"/>
        </w:rPr>
        <w:t>POLITICIAN</w:t>
      </w:r>
      <w:r w:rsidR="006A303D" w:rsidRPr="003677B8">
        <w:rPr>
          <w:rFonts w:ascii="Times New Roman" w:hAnsi="Times New Roman" w:cs="Times New Roman"/>
        </w:rPr>
        <w:t xml:space="preserve"> is eliminated, he sits on the floor, to the side, and watches </w:t>
      </w:r>
      <w:r w:rsidR="00B269BC">
        <w:rPr>
          <w:rFonts w:ascii="Times New Roman" w:hAnsi="Times New Roman" w:cs="Times New Roman"/>
        </w:rPr>
        <w:t>lewdly</w:t>
      </w:r>
      <w:r w:rsidR="006A303D" w:rsidRPr="003677B8">
        <w:rPr>
          <w:rFonts w:ascii="Times New Roman" w:hAnsi="Times New Roman" w:cs="Times New Roman"/>
        </w:rPr>
        <w:t xml:space="preserve">. First </w:t>
      </w:r>
      <w:r w:rsidR="00C344E8" w:rsidRPr="003677B8">
        <w:rPr>
          <w:rFonts w:ascii="Times New Roman" w:hAnsi="Times New Roman" w:cs="Times New Roman"/>
        </w:rPr>
        <w:t>THE INCOMPETENT ONE</w:t>
      </w:r>
      <w:r w:rsidR="006A303D" w:rsidRPr="003677B8">
        <w:rPr>
          <w:rFonts w:ascii="Times New Roman" w:hAnsi="Times New Roman" w:cs="Times New Roman"/>
        </w:rPr>
        <w:t xml:space="preserve"> is </w:t>
      </w:r>
      <w:r w:rsidR="00DD3117">
        <w:rPr>
          <w:rFonts w:ascii="Times New Roman" w:hAnsi="Times New Roman" w:cs="Times New Roman"/>
        </w:rPr>
        <w:t>eliminated</w:t>
      </w:r>
      <w:r w:rsidR="006A303D" w:rsidRPr="003677B8">
        <w:rPr>
          <w:rFonts w:ascii="Times New Roman" w:hAnsi="Times New Roman" w:cs="Times New Roman"/>
        </w:rPr>
        <w:t xml:space="preserve">, then </w:t>
      </w:r>
      <w:r w:rsidR="00C344E8" w:rsidRPr="003677B8">
        <w:rPr>
          <w:rFonts w:ascii="Times New Roman" w:hAnsi="Times New Roman" w:cs="Times New Roman"/>
        </w:rPr>
        <w:t>THE TRUE BELIEVER</w:t>
      </w:r>
      <w:r w:rsidR="006A303D" w:rsidRPr="003677B8">
        <w:rPr>
          <w:rFonts w:ascii="Times New Roman" w:hAnsi="Times New Roman" w:cs="Times New Roman"/>
        </w:rPr>
        <w:t xml:space="preserve">, and finally, </w:t>
      </w:r>
      <w:r w:rsidR="00C344E8" w:rsidRPr="003677B8">
        <w:rPr>
          <w:rFonts w:ascii="Times New Roman" w:hAnsi="Times New Roman" w:cs="Times New Roman"/>
        </w:rPr>
        <w:t>THE POWERFUL ONE</w:t>
      </w:r>
      <w:r w:rsidR="006A303D" w:rsidRPr="003677B8">
        <w:rPr>
          <w:rFonts w:ascii="Times New Roman" w:hAnsi="Times New Roman" w:cs="Times New Roman"/>
        </w:rPr>
        <w:t xml:space="preserve">. The game ends. </w:t>
      </w:r>
      <w:r w:rsidR="00C344E8" w:rsidRPr="003677B8">
        <w:rPr>
          <w:rFonts w:ascii="Times New Roman" w:hAnsi="Times New Roman" w:cs="Times New Roman"/>
        </w:rPr>
        <w:t>THE BEAUTIFUL ONE</w:t>
      </w:r>
      <w:r w:rsidR="006A303D" w:rsidRPr="003677B8">
        <w:rPr>
          <w:rFonts w:ascii="Times New Roman" w:hAnsi="Times New Roman" w:cs="Times New Roman"/>
        </w:rPr>
        <w:t xml:space="preserve"> has won.</w:t>
      </w:r>
      <w:ins w:id="341" w:author="Sloka Krishnan" w:date="2021-09-09T19:38:00Z">
        <w:r w:rsidR="003333DE">
          <w:rPr>
            <w:rFonts w:ascii="Times New Roman" w:hAnsi="Times New Roman" w:cs="Times New Roman"/>
          </w:rPr>
          <w:t xml:space="preserve"> When THE POWERFUL ONE surrenders, it is a</w:t>
        </w:r>
      </w:ins>
      <w:ins w:id="342" w:author="Sloka Krishnan" w:date="2021-09-09T19:39:00Z">
        <w:r w:rsidR="0014018C">
          <w:rPr>
            <w:rFonts w:ascii="Times New Roman" w:hAnsi="Times New Roman" w:cs="Times New Roman"/>
          </w:rPr>
          <w:t xml:space="preserve"> briefly poignant</w:t>
        </w:r>
      </w:ins>
      <w:ins w:id="343" w:author="Sloka Krishnan" w:date="2021-09-09T19:38:00Z">
        <w:r w:rsidR="003333DE">
          <w:rPr>
            <w:rFonts w:ascii="Times New Roman" w:hAnsi="Times New Roman" w:cs="Times New Roman"/>
          </w:rPr>
          <w:t xml:space="preserve"> passing-the-torch moment.</w:t>
        </w:r>
      </w:ins>
      <w:ins w:id="344" w:author="Sloka Krishnan" w:date="2021-09-09T19:39:00Z">
        <w:r w:rsidR="0014018C">
          <w:rPr>
            <w:rFonts w:ascii="Times New Roman" w:hAnsi="Times New Roman" w:cs="Times New Roman"/>
          </w:rPr>
          <w:t xml:space="preserve"> Then it</w:t>
        </w:r>
        <w:r w:rsidR="006C4289">
          <w:rPr>
            <w:rFonts w:ascii="Times New Roman" w:hAnsi="Times New Roman" w:cs="Times New Roman"/>
          </w:rPr>
          <w:t>’s over</w:t>
        </w:r>
        <w:r w:rsidR="0014018C">
          <w:rPr>
            <w:rFonts w:ascii="Times New Roman" w:hAnsi="Times New Roman" w:cs="Times New Roman"/>
          </w:rPr>
          <w:t>.</w:t>
        </w:r>
      </w:ins>
      <w:r w:rsidRPr="003677B8">
        <w:rPr>
          <w:rFonts w:ascii="Times New Roman" w:hAnsi="Times New Roman" w:cs="Times New Roman"/>
        </w:rPr>
        <w:t>)</w:t>
      </w:r>
    </w:p>
    <w:p w14:paraId="5C2FA903" w14:textId="77777777" w:rsidR="006A303D" w:rsidRPr="00623FC3" w:rsidRDefault="006A303D" w:rsidP="006A303D"/>
    <w:p w14:paraId="477A61D1" w14:textId="76FFF0F9" w:rsidR="0013159A" w:rsidRPr="003677B8" w:rsidRDefault="00C344E8" w:rsidP="00890CF8">
      <w:pPr>
        <w:pStyle w:val="character"/>
        <w:rPr>
          <w:rFonts w:ascii="Times New Roman" w:hAnsi="Times New Roman" w:cs="Times New Roman"/>
        </w:rPr>
      </w:pPr>
      <w:r w:rsidRPr="003677B8">
        <w:rPr>
          <w:rFonts w:ascii="Times New Roman" w:hAnsi="Times New Roman" w:cs="Times New Roman"/>
        </w:rPr>
        <w:t>THE BEAUTIFUL ONE</w:t>
      </w:r>
    </w:p>
    <w:p w14:paraId="2B73CB08" w14:textId="578EFD48" w:rsidR="006A303D" w:rsidRPr="003677B8" w:rsidRDefault="004D0978" w:rsidP="006A303D">
      <w:r w:rsidRPr="003677B8">
        <w:t>Suck my dick, motherfuckers.</w:t>
      </w:r>
    </w:p>
    <w:p w14:paraId="1440BDD0" w14:textId="77777777" w:rsidR="006A303D" w:rsidRPr="003677B8" w:rsidRDefault="006A303D" w:rsidP="006A303D"/>
    <w:p w14:paraId="12BE881E" w14:textId="684BE205" w:rsidR="006A303D" w:rsidRPr="003677B8" w:rsidRDefault="00890CF8" w:rsidP="00890CF8">
      <w:pPr>
        <w:pStyle w:val="direction"/>
        <w:rPr>
          <w:rFonts w:ascii="Times New Roman" w:hAnsi="Times New Roman" w:cs="Times New Roman"/>
        </w:rPr>
      </w:pPr>
      <w:r w:rsidRPr="003677B8">
        <w:rPr>
          <w:rFonts w:ascii="Times New Roman" w:hAnsi="Times New Roman" w:cs="Times New Roman"/>
        </w:rPr>
        <w:t>(</w:t>
      </w:r>
      <w:r w:rsidR="006A303D" w:rsidRPr="003677B8">
        <w:rPr>
          <w:rFonts w:ascii="Times New Roman" w:hAnsi="Times New Roman" w:cs="Times New Roman"/>
        </w:rPr>
        <w:t xml:space="preserve">The three </w:t>
      </w:r>
      <w:proofErr w:type="gramStart"/>
      <w:r w:rsidR="006A303D" w:rsidRPr="003677B8">
        <w:rPr>
          <w:rFonts w:ascii="Times New Roman" w:hAnsi="Times New Roman" w:cs="Times New Roman"/>
        </w:rPr>
        <w:t>crawl</w:t>
      </w:r>
      <w:proofErr w:type="gramEnd"/>
      <w:r w:rsidR="006A303D" w:rsidRPr="003677B8">
        <w:rPr>
          <w:rFonts w:ascii="Times New Roman" w:hAnsi="Times New Roman" w:cs="Times New Roman"/>
        </w:rPr>
        <w:t xml:space="preserve"> towards him and commence with the dick-sucking as ordered. It is terrible and violent and sexy and eventually transforms int</w:t>
      </w:r>
      <w:r w:rsidR="00B150E0" w:rsidRPr="003677B8">
        <w:rPr>
          <w:rFonts w:ascii="Times New Roman" w:hAnsi="Times New Roman" w:cs="Times New Roman"/>
        </w:rPr>
        <w:t>o a wild, animal foursome. The g</w:t>
      </w:r>
      <w:r w:rsidR="0031702A">
        <w:rPr>
          <w:rFonts w:ascii="Times New Roman" w:hAnsi="Times New Roman" w:cs="Times New Roman"/>
        </w:rPr>
        <w:t xml:space="preserve">hosts of </w:t>
      </w:r>
      <w:r w:rsidR="00B150E0" w:rsidRPr="003677B8">
        <w:rPr>
          <w:rFonts w:ascii="Times New Roman" w:hAnsi="Times New Roman" w:cs="Times New Roman"/>
        </w:rPr>
        <w:t>WOMEN</w:t>
      </w:r>
      <w:r w:rsidR="006A303D" w:rsidRPr="003677B8">
        <w:rPr>
          <w:rFonts w:ascii="Times New Roman" w:hAnsi="Times New Roman" w:cs="Times New Roman"/>
        </w:rPr>
        <w:t xml:space="preserve"> </w:t>
      </w:r>
      <w:r w:rsidR="0031702A">
        <w:rPr>
          <w:rFonts w:ascii="Times New Roman" w:hAnsi="Times New Roman" w:cs="Times New Roman"/>
        </w:rPr>
        <w:t xml:space="preserve">1 AND 2 </w:t>
      </w:r>
      <w:r w:rsidR="006A303D" w:rsidRPr="003677B8">
        <w:rPr>
          <w:rFonts w:ascii="Times New Roman" w:hAnsi="Times New Roman" w:cs="Times New Roman"/>
        </w:rPr>
        <w:t xml:space="preserve">walk in and stare. As the </w:t>
      </w:r>
      <w:r w:rsidR="00B150E0" w:rsidRPr="003677B8">
        <w:rPr>
          <w:rFonts w:ascii="Times New Roman" w:hAnsi="Times New Roman" w:cs="Times New Roman"/>
        </w:rPr>
        <w:t>POLITICANS</w:t>
      </w:r>
      <w:r w:rsidR="006A303D" w:rsidRPr="003677B8">
        <w:rPr>
          <w:rFonts w:ascii="Times New Roman" w:hAnsi="Times New Roman" w:cs="Times New Roman"/>
        </w:rPr>
        <w:t xml:space="preserve"> continue to fuck, they tear each other limb from limb until all are in pieces, bloody, immobile, silent, on the floor. The </w:t>
      </w:r>
      <w:r w:rsidR="00B150E0" w:rsidRPr="003677B8">
        <w:rPr>
          <w:rFonts w:ascii="Times New Roman" w:hAnsi="Times New Roman" w:cs="Times New Roman"/>
        </w:rPr>
        <w:t>WOMEN</w:t>
      </w:r>
      <w:r w:rsidR="006A303D" w:rsidRPr="003677B8">
        <w:rPr>
          <w:rFonts w:ascii="Times New Roman" w:hAnsi="Times New Roman" w:cs="Times New Roman"/>
        </w:rPr>
        <w:t xml:space="preserve"> are in awe.</w:t>
      </w:r>
      <w:r w:rsidRPr="003677B8">
        <w:rPr>
          <w:rFonts w:ascii="Times New Roman" w:hAnsi="Times New Roman" w:cs="Times New Roman"/>
        </w:rPr>
        <w:t>)</w:t>
      </w:r>
    </w:p>
    <w:p w14:paraId="3278992D" w14:textId="77777777" w:rsidR="006A303D" w:rsidRPr="00852F54" w:rsidRDefault="006A303D" w:rsidP="006A303D"/>
    <w:p w14:paraId="5799289D" w14:textId="6D6BC4F4" w:rsidR="006A303D" w:rsidRPr="003677B8" w:rsidRDefault="0081146A" w:rsidP="00890CF8">
      <w:pPr>
        <w:pStyle w:val="character"/>
        <w:rPr>
          <w:rFonts w:ascii="Times New Roman" w:hAnsi="Times New Roman" w:cs="Times New Roman"/>
        </w:rPr>
      </w:pPr>
      <w:r>
        <w:rPr>
          <w:rFonts w:ascii="Times New Roman" w:hAnsi="Times New Roman" w:cs="Times New Roman"/>
        </w:rPr>
        <w:t>WOMAN 1</w:t>
      </w:r>
    </w:p>
    <w:p w14:paraId="137E3C3C" w14:textId="77777777" w:rsidR="006A303D" w:rsidRPr="003677B8" w:rsidRDefault="006A303D" w:rsidP="006A303D">
      <w:r w:rsidRPr="003677B8">
        <w:t>Is this heaven?</w:t>
      </w:r>
    </w:p>
    <w:p w14:paraId="6CD9812B" w14:textId="77777777" w:rsidR="006A303D" w:rsidRPr="003677B8" w:rsidRDefault="006A303D" w:rsidP="006A303D"/>
    <w:p w14:paraId="6F3D3160" w14:textId="77777777" w:rsidR="006A303D" w:rsidRPr="003677B8" w:rsidRDefault="006A303D" w:rsidP="006A303D"/>
    <w:p w14:paraId="1928A65C" w14:textId="77777777" w:rsidR="000F6A16" w:rsidRPr="003677B8" w:rsidRDefault="000F6A16" w:rsidP="000F6A16">
      <w:pPr>
        <w:pStyle w:val="scene"/>
        <w:rPr>
          <w:rFonts w:cs="Times New Roman"/>
        </w:rPr>
      </w:pPr>
    </w:p>
    <w:p w14:paraId="4782E832" w14:textId="77777777" w:rsidR="000F6A16" w:rsidRPr="003677B8" w:rsidRDefault="000F6A16" w:rsidP="0081146A">
      <w:pPr>
        <w:pStyle w:val="character"/>
      </w:pPr>
    </w:p>
    <w:p w14:paraId="14836855" w14:textId="733D81B9" w:rsidR="006A303D" w:rsidRPr="003677B8" w:rsidRDefault="000F6A16" w:rsidP="00AF0E16">
      <w:pPr>
        <w:pStyle w:val="direction"/>
      </w:pPr>
      <w:r w:rsidRPr="003677B8">
        <w:t>(</w:t>
      </w:r>
      <w:r w:rsidR="006A303D" w:rsidRPr="003677B8">
        <w:t xml:space="preserve">The </w:t>
      </w:r>
      <w:r w:rsidR="00C344E8" w:rsidRPr="003677B8">
        <w:t xml:space="preserve">TRIO OF </w:t>
      </w:r>
      <w:r w:rsidR="00520AAD">
        <w:t>OUTCASTS</w:t>
      </w:r>
      <w:r w:rsidR="006A303D" w:rsidRPr="003677B8">
        <w:t xml:space="preserve"> step to the center</w:t>
      </w:r>
      <w:r w:rsidR="003B54E1">
        <w:t>, still among the carnage,</w:t>
      </w:r>
      <w:r w:rsidR="006035EC" w:rsidRPr="003677B8">
        <w:t xml:space="preserve"> and sing</w:t>
      </w:r>
      <w:r w:rsidR="00685CB4">
        <w:t xml:space="preserve"> as they did at the beginning of the play</w:t>
      </w:r>
      <w:r w:rsidR="006A303D" w:rsidRPr="003677B8">
        <w:t>.</w:t>
      </w:r>
      <w:r w:rsidRPr="003677B8">
        <w:t>)</w:t>
      </w:r>
    </w:p>
    <w:p w14:paraId="104631B0" w14:textId="77777777" w:rsidR="006A303D" w:rsidRPr="003677B8" w:rsidRDefault="006A303D" w:rsidP="006A303D"/>
    <w:p w14:paraId="6FECF83D" w14:textId="699A9AA5" w:rsidR="006A303D" w:rsidRPr="003677B8" w:rsidRDefault="006A303D" w:rsidP="000F6A16">
      <w:pPr>
        <w:pStyle w:val="character"/>
        <w:rPr>
          <w:rFonts w:ascii="Times New Roman" w:hAnsi="Times New Roman" w:cs="Times New Roman"/>
        </w:rPr>
      </w:pPr>
      <w:r w:rsidRPr="003677B8">
        <w:rPr>
          <w:rFonts w:ascii="Times New Roman" w:hAnsi="Times New Roman" w:cs="Times New Roman"/>
        </w:rPr>
        <w:t xml:space="preserve">THE </w:t>
      </w:r>
      <w:r w:rsidR="00B50FA2">
        <w:rPr>
          <w:rFonts w:ascii="Times New Roman" w:hAnsi="Times New Roman" w:cs="Times New Roman"/>
        </w:rPr>
        <w:t>OUTCASTS</w:t>
      </w:r>
    </w:p>
    <w:p w14:paraId="70FC2B0D" w14:textId="77777777" w:rsidR="006A303D" w:rsidRPr="003677B8" w:rsidRDefault="006A303D" w:rsidP="006A303D">
      <w:r w:rsidRPr="003677B8">
        <w:t>There’s a little log cabin by a river</w:t>
      </w:r>
    </w:p>
    <w:p w14:paraId="150C8B56" w14:textId="4ED50BA4" w:rsidR="006A303D" w:rsidRPr="003677B8" w:rsidRDefault="000125F1" w:rsidP="006A303D">
      <w:r w:rsidRPr="003677B8">
        <w:t>A</w:t>
      </w:r>
      <w:r w:rsidR="006A303D" w:rsidRPr="003677B8">
        <w:t>nd a sprinkling of freshly-fallen snow;</w:t>
      </w:r>
    </w:p>
    <w:p w14:paraId="1D4A0E3A" w14:textId="68CF5BF9" w:rsidR="006A303D" w:rsidRPr="003677B8" w:rsidRDefault="000125F1" w:rsidP="006A303D">
      <w:r w:rsidRPr="003677B8">
        <w:t>T</w:t>
      </w:r>
      <w:r w:rsidR="006A303D" w:rsidRPr="003677B8">
        <w:t>here’s the bright glare of sunlight in the morning;</w:t>
      </w:r>
    </w:p>
    <w:p w14:paraId="3D109273" w14:textId="376AC92D" w:rsidR="006A303D" w:rsidRPr="003677B8" w:rsidRDefault="000125F1" w:rsidP="006A303D">
      <w:r w:rsidRPr="003677B8">
        <w:t>I</w:t>
      </w:r>
      <w:r w:rsidR="006A303D" w:rsidRPr="003677B8">
        <w:t>t’s a place where any one of us could go.</w:t>
      </w:r>
    </w:p>
    <w:p w14:paraId="3FCF1547" w14:textId="77777777" w:rsidR="006A303D" w:rsidRPr="003677B8" w:rsidRDefault="006A303D" w:rsidP="006A303D"/>
    <w:p w14:paraId="067013EC" w14:textId="77777777" w:rsidR="006A303D" w:rsidRPr="003677B8" w:rsidRDefault="006A303D" w:rsidP="006A303D">
      <w:r w:rsidRPr="003677B8">
        <w:t>In this place where any one of us could go,</w:t>
      </w:r>
    </w:p>
    <w:p w14:paraId="14B8F105" w14:textId="2713ADBC" w:rsidR="006A303D" w:rsidRPr="003677B8" w:rsidRDefault="000125F1" w:rsidP="006A303D">
      <w:r w:rsidRPr="003677B8">
        <w:t>T</w:t>
      </w:r>
      <w:r w:rsidR="006A303D" w:rsidRPr="003677B8">
        <w:t>here are things we never knew that there could be</w:t>
      </w:r>
      <w:r w:rsidR="008F6C74" w:rsidRPr="003677B8">
        <w:t>:</w:t>
      </w:r>
    </w:p>
    <w:p w14:paraId="16030DB5" w14:textId="1BFC9632" w:rsidR="006A303D" w:rsidRPr="003677B8" w:rsidRDefault="000125F1" w:rsidP="006A303D">
      <w:r w:rsidRPr="003677B8">
        <w:t>T</w:t>
      </w:r>
      <w:r w:rsidR="006A303D" w:rsidRPr="003677B8">
        <w:t xml:space="preserve">hings like funguses and poisons and all sorts of </w:t>
      </w:r>
      <w:r w:rsidR="00F50AC3">
        <w:t>strange</w:t>
      </w:r>
      <w:r w:rsidR="006A303D" w:rsidRPr="003677B8">
        <w:t xml:space="preserve"> debris</w:t>
      </w:r>
      <w:r w:rsidR="008F6C74" w:rsidRPr="003677B8">
        <w:t>,</w:t>
      </w:r>
    </w:p>
    <w:p w14:paraId="0E3197C6" w14:textId="04C4C6C5" w:rsidR="006A303D" w:rsidRPr="003677B8" w:rsidRDefault="000125F1" w:rsidP="006A303D">
      <w:r w:rsidRPr="003677B8">
        <w:t>T</w:t>
      </w:r>
      <w:r w:rsidR="006A303D" w:rsidRPr="003677B8">
        <w:t>hings like somehow for the first time feeling free</w:t>
      </w:r>
      <w:r w:rsidR="008F6C74" w:rsidRPr="003677B8">
        <w:t>.</w:t>
      </w:r>
    </w:p>
    <w:p w14:paraId="1F983131" w14:textId="77777777" w:rsidR="006A303D" w:rsidRPr="003677B8" w:rsidRDefault="006A303D" w:rsidP="006A303D"/>
    <w:p w14:paraId="2CA3E95D" w14:textId="20129136" w:rsidR="006A303D" w:rsidRPr="003677B8" w:rsidRDefault="006A303D" w:rsidP="006A303D">
      <w:r w:rsidRPr="003677B8">
        <w:t>And the bears that share the forest are majestic and so strong</w:t>
      </w:r>
      <w:r w:rsidR="00EF5E7D" w:rsidRPr="003677B8">
        <w:t>,</w:t>
      </w:r>
    </w:p>
    <w:p w14:paraId="273C4FFB" w14:textId="035975ED" w:rsidR="006A303D" w:rsidRPr="003677B8" w:rsidRDefault="006A303D" w:rsidP="006A303D">
      <w:r w:rsidRPr="003677B8">
        <w:t>And utopia was quietly domestic all along</w:t>
      </w:r>
      <w:r w:rsidR="00EF5E7D" w:rsidRPr="003677B8">
        <w:t>,</w:t>
      </w:r>
    </w:p>
    <w:p w14:paraId="4FD516B1" w14:textId="1A0DA625" w:rsidR="006A303D" w:rsidRPr="003677B8" w:rsidRDefault="006A303D" w:rsidP="006A303D">
      <w:r w:rsidRPr="003677B8">
        <w:t>And we were foolish in the city, we were foolish in the throng</w:t>
      </w:r>
      <w:r w:rsidR="00EF5E7D" w:rsidRPr="003677B8">
        <w:t>,</w:t>
      </w:r>
    </w:p>
    <w:p w14:paraId="3CD45B38" w14:textId="18AB90E4" w:rsidR="006A303D" w:rsidRPr="003677B8" w:rsidRDefault="006A303D" w:rsidP="006A303D">
      <w:r w:rsidRPr="003677B8">
        <w:t>But we’re still here</w:t>
      </w:r>
      <w:r w:rsidR="00EF5E7D" w:rsidRPr="003677B8">
        <w:t>.</w:t>
      </w:r>
    </w:p>
    <w:p w14:paraId="39BC41CB" w14:textId="08E23E31" w:rsidR="006A303D" w:rsidRPr="003677B8" w:rsidRDefault="006A303D" w:rsidP="006A303D">
      <w:r w:rsidRPr="003677B8">
        <w:lastRenderedPageBreak/>
        <w:t>We’re all still here</w:t>
      </w:r>
      <w:r w:rsidR="00EF5E7D" w:rsidRPr="003677B8">
        <w:t>.</w:t>
      </w:r>
    </w:p>
    <w:p w14:paraId="0634E968" w14:textId="77777777" w:rsidR="006A303D" w:rsidRPr="003677B8" w:rsidRDefault="006A303D" w:rsidP="006A303D"/>
    <w:p w14:paraId="36EAFA65" w14:textId="7248CDCC" w:rsidR="006A303D" w:rsidRPr="003677B8" w:rsidRDefault="006A303D" w:rsidP="006A303D">
      <w:r w:rsidRPr="003677B8">
        <w:t>And we imagine a cabin by a river</w:t>
      </w:r>
      <w:r w:rsidR="00986B77" w:rsidRPr="003677B8">
        <w:t>,</w:t>
      </w:r>
    </w:p>
    <w:p w14:paraId="6F94D6B2" w14:textId="5AD67EF4" w:rsidR="006A303D" w:rsidRPr="003677B8" w:rsidRDefault="006A303D" w:rsidP="006A303D">
      <w:r w:rsidRPr="003677B8">
        <w:t>While we lick all the blood from our hands</w:t>
      </w:r>
      <w:r w:rsidR="00986B77" w:rsidRPr="003677B8">
        <w:t>.</w:t>
      </w:r>
    </w:p>
    <w:p w14:paraId="3BFD5AFB" w14:textId="77777777" w:rsidR="006A303D" w:rsidRPr="003677B8" w:rsidRDefault="006A303D" w:rsidP="006A303D">
      <w:r w:rsidRPr="003677B8">
        <w:t>And we hope there’ll be sunlight in the morning—</w:t>
      </w:r>
    </w:p>
    <w:p w14:paraId="019833D1" w14:textId="77777777" w:rsidR="006A303D" w:rsidRPr="003677B8" w:rsidRDefault="006A303D" w:rsidP="006A303D"/>
    <w:p w14:paraId="62282058" w14:textId="3FEA2FB8" w:rsidR="009C2450" w:rsidRDefault="008770F3" w:rsidP="008770F3">
      <w:pPr>
        <w:pStyle w:val="direction"/>
        <w:rPr>
          <w:ins w:id="345" w:author="Sloka Krishnan" w:date="2021-08-22T20:03:00Z"/>
          <w:rFonts w:ascii="Times New Roman" w:hAnsi="Times New Roman" w:cs="Times New Roman"/>
        </w:rPr>
      </w:pPr>
      <w:r w:rsidRPr="003677B8">
        <w:rPr>
          <w:rFonts w:ascii="Times New Roman" w:hAnsi="Times New Roman" w:cs="Times New Roman"/>
        </w:rPr>
        <w:t>(</w:t>
      </w:r>
      <w:r w:rsidR="006A5275" w:rsidRPr="003677B8">
        <w:rPr>
          <w:rFonts w:ascii="Times New Roman" w:hAnsi="Times New Roman" w:cs="Times New Roman"/>
        </w:rPr>
        <w:t>They cut off. Silence.</w:t>
      </w:r>
      <w:ins w:id="346" w:author="Sloka Krishnan" w:date="2021-08-22T20:02:00Z">
        <w:r w:rsidR="00E3727F">
          <w:rPr>
            <w:rFonts w:ascii="Times New Roman" w:hAnsi="Times New Roman" w:cs="Times New Roman"/>
          </w:rPr>
          <w:t xml:space="preserve"> WOMEN 1 AND 2 </w:t>
        </w:r>
      </w:ins>
      <w:ins w:id="347" w:author="Sloka Krishnan" w:date="2021-08-22T20:03:00Z">
        <w:r w:rsidR="009C2450">
          <w:rPr>
            <w:rFonts w:ascii="Times New Roman" w:hAnsi="Times New Roman" w:cs="Times New Roman"/>
          </w:rPr>
          <w:t xml:space="preserve">have </w:t>
        </w:r>
      </w:ins>
      <w:ins w:id="348" w:author="Sloka Krishnan" w:date="2021-08-22T20:02:00Z">
        <w:r w:rsidR="00E3727F">
          <w:rPr>
            <w:rFonts w:ascii="Times New Roman" w:hAnsi="Times New Roman" w:cs="Times New Roman"/>
          </w:rPr>
          <w:t>disappear</w:t>
        </w:r>
      </w:ins>
      <w:ins w:id="349" w:author="Sloka Krishnan" w:date="2021-08-22T20:03:00Z">
        <w:r w:rsidR="009C2450">
          <w:rPr>
            <w:rFonts w:ascii="Times New Roman" w:hAnsi="Times New Roman" w:cs="Times New Roman"/>
          </w:rPr>
          <w:t>ed</w:t>
        </w:r>
      </w:ins>
      <w:ins w:id="350" w:author="Sloka Krishnan" w:date="2021-08-22T20:02:00Z">
        <w:r w:rsidR="00E3727F">
          <w:rPr>
            <w:rFonts w:ascii="Times New Roman" w:hAnsi="Times New Roman" w:cs="Times New Roman"/>
          </w:rPr>
          <w:t xml:space="preserve"> into the shadows.</w:t>
        </w:r>
      </w:ins>
      <w:r w:rsidR="006A5275" w:rsidRPr="003677B8">
        <w:rPr>
          <w:rFonts w:ascii="Times New Roman" w:hAnsi="Times New Roman" w:cs="Times New Roman"/>
        </w:rPr>
        <w:t xml:space="preserve"> </w:t>
      </w:r>
      <w:ins w:id="351" w:author="Sloka Krishnan" w:date="2021-08-22T20:03:00Z">
        <w:r w:rsidR="009C2450">
          <w:rPr>
            <w:rFonts w:ascii="Times New Roman" w:hAnsi="Times New Roman" w:cs="Times New Roman"/>
          </w:rPr>
          <w:t>WOMAN 3 walks on. She looks at the men</w:t>
        </w:r>
      </w:ins>
      <w:ins w:id="352" w:author="Sloka Krishnan" w:date="2021-08-22T20:04:00Z">
        <w:r w:rsidR="009C2450">
          <w:rPr>
            <w:rFonts w:ascii="Times New Roman" w:hAnsi="Times New Roman" w:cs="Times New Roman"/>
          </w:rPr>
          <w:t xml:space="preserve">’s corpses on the ground, then up, making eye contact with the </w:t>
        </w:r>
      </w:ins>
      <w:ins w:id="353" w:author="Sloka Krishnan" w:date="2021-08-22T20:03:00Z">
        <w:r w:rsidR="009C2450">
          <w:rPr>
            <w:rFonts w:ascii="Times New Roman" w:hAnsi="Times New Roman" w:cs="Times New Roman"/>
          </w:rPr>
          <w:t>OUTCASTS.</w:t>
        </w:r>
      </w:ins>
      <w:ins w:id="354" w:author="Sloka Krishnan" w:date="2021-08-22T20:04:00Z">
        <w:r w:rsidR="003E7A8F">
          <w:rPr>
            <w:rFonts w:ascii="Times New Roman" w:hAnsi="Times New Roman" w:cs="Times New Roman"/>
          </w:rPr>
          <w:t xml:space="preserve"> They </w:t>
        </w:r>
      </w:ins>
      <w:ins w:id="355" w:author="Sloka Krishnan" w:date="2021-09-09T19:36:00Z">
        <w:r w:rsidR="00DD700A">
          <w:rPr>
            <w:rFonts w:ascii="Times New Roman" w:hAnsi="Times New Roman" w:cs="Times New Roman"/>
          </w:rPr>
          <w:t xml:space="preserve">breathe and </w:t>
        </w:r>
      </w:ins>
      <w:ins w:id="356" w:author="Sloka Krishnan" w:date="2021-08-28T12:56:00Z">
        <w:r w:rsidR="000762BB">
          <w:rPr>
            <w:rFonts w:ascii="Times New Roman" w:hAnsi="Times New Roman" w:cs="Times New Roman"/>
          </w:rPr>
          <w:t>exhale together</w:t>
        </w:r>
      </w:ins>
      <w:ins w:id="357" w:author="Sloka Krishnan" w:date="2021-08-22T20:04:00Z">
        <w:r w:rsidR="003E7A8F">
          <w:rPr>
            <w:rFonts w:ascii="Times New Roman" w:hAnsi="Times New Roman" w:cs="Times New Roman"/>
          </w:rPr>
          <w:t>.</w:t>
        </w:r>
      </w:ins>
    </w:p>
    <w:p w14:paraId="65EF4FA4" w14:textId="77777777" w:rsidR="009C2450" w:rsidRDefault="009C2450" w:rsidP="008770F3">
      <w:pPr>
        <w:pStyle w:val="direction"/>
        <w:rPr>
          <w:ins w:id="358" w:author="Sloka Krishnan" w:date="2021-08-22T20:03:00Z"/>
          <w:rFonts w:ascii="Times New Roman" w:hAnsi="Times New Roman" w:cs="Times New Roman"/>
        </w:rPr>
      </w:pPr>
    </w:p>
    <w:p w14:paraId="002A707F" w14:textId="444E55D7" w:rsidR="001D1862" w:rsidRPr="003677B8" w:rsidRDefault="004575DE" w:rsidP="008770F3">
      <w:pPr>
        <w:pStyle w:val="direction"/>
        <w:rPr>
          <w:rFonts w:ascii="Times New Roman" w:hAnsi="Times New Roman" w:cs="Times New Roman"/>
        </w:rPr>
      </w:pPr>
      <w:del w:id="359" w:author="Sloka Krishnan" w:date="2021-08-22T20:03:00Z">
        <w:r w:rsidRPr="003677B8" w:rsidDel="009C2450">
          <w:rPr>
            <w:rFonts w:ascii="Times New Roman" w:hAnsi="Times New Roman" w:cs="Times New Roman"/>
          </w:rPr>
          <w:delText>The play</w:delText>
        </w:r>
        <w:r w:rsidR="006A5275" w:rsidRPr="003677B8" w:rsidDel="009C2450">
          <w:rPr>
            <w:rFonts w:ascii="Times New Roman" w:hAnsi="Times New Roman" w:cs="Times New Roman"/>
          </w:rPr>
          <w:delText xml:space="preserve"> is over</w:delText>
        </w:r>
      </w:del>
      <w:ins w:id="360" w:author="Sloka Krishnan" w:date="2021-08-22T20:03:00Z">
        <w:r w:rsidR="009C2450">
          <w:rPr>
            <w:rFonts w:ascii="Times New Roman" w:hAnsi="Times New Roman" w:cs="Times New Roman"/>
          </w:rPr>
          <w:t>The end</w:t>
        </w:r>
      </w:ins>
      <w:r w:rsidR="008770F3" w:rsidRPr="003677B8">
        <w:rPr>
          <w:rFonts w:ascii="Times New Roman" w:hAnsi="Times New Roman" w:cs="Times New Roman"/>
        </w:rPr>
        <w:t>.)</w:t>
      </w:r>
    </w:p>
    <w:sectPr w:rsidR="001D1862" w:rsidRPr="003677B8" w:rsidSect="002A6315">
      <w:headerReference w:type="default" r:id="rId13"/>
      <w:footerReference w:type="default" r:id="rId14"/>
      <w:pgSz w:w="12240" w:h="15840"/>
      <w:pgMar w:top="1440" w:right="1440" w:bottom="144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loka Krishnan" w:date="2021-08-22T15:25:00Z" w:initials="SK">
    <w:p w14:paraId="32EAC9E8" w14:textId="1A1BA62E" w:rsidR="003B6539" w:rsidRDefault="003B6539" w:rsidP="002860AB">
      <w:pPr>
        <w:pStyle w:val="CommentText"/>
      </w:pPr>
      <w:r>
        <w:rPr>
          <w:rStyle w:val="CommentReference"/>
        </w:rPr>
        <w:annotationRef/>
      </w:r>
      <w:r>
        <w:t>NOTES 8/8/21:</w:t>
      </w:r>
    </w:p>
    <w:p w14:paraId="37526251" w14:textId="115F8FC8" w:rsidR="003B6539" w:rsidRDefault="003B6539" w:rsidP="00282536">
      <w:pPr>
        <w:pStyle w:val="CommentText"/>
        <w:numPr>
          <w:ilvl w:val="0"/>
          <w:numId w:val="21"/>
        </w:numPr>
      </w:pPr>
      <w:r>
        <w:t xml:space="preserve"> enhance/clarify/make more poignant the “</w:t>
      </w:r>
      <w:proofErr w:type="spellStart"/>
      <w:r>
        <w:t>almostness</w:t>
      </w:r>
      <w:proofErr w:type="spellEnd"/>
      <w:r>
        <w:t>” of the women</w:t>
      </w:r>
    </w:p>
    <w:p w14:paraId="67A221CD" w14:textId="12B1468A" w:rsidR="003B6539" w:rsidRDefault="003B6539" w:rsidP="00282536">
      <w:pPr>
        <w:pStyle w:val="CommentText"/>
        <w:numPr>
          <w:ilvl w:val="0"/>
          <w:numId w:val="21"/>
        </w:numPr>
      </w:pPr>
      <w:r>
        <w:t xml:space="preserve"> the gross side of the politicians is clear – do they all have a flip side (like the true believer)? where do we see it? does it evolve / is there a character arc?</w:t>
      </w:r>
    </w:p>
    <w:p w14:paraId="35EBE4D0" w14:textId="54616F4B" w:rsidR="003B6539" w:rsidRDefault="003B6539" w:rsidP="00282536">
      <w:pPr>
        <w:pStyle w:val="CommentText"/>
        <w:numPr>
          <w:ilvl w:val="0"/>
          <w:numId w:val="21"/>
        </w:numPr>
      </w:pPr>
      <w:r>
        <w:t xml:space="preserve"> clarify journeys/transitions overall</w:t>
      </w:r>
    </w:p>
    <w:p w14:paraId="42A33FBB" w14:textId="77777777" w:rsidR="003B6539" w:rsidRDefault="003B6539" w:rsidP="00282536">
      <w:pPr>
        <w:pStyle w:val="CommentText"/>
        <w:numPr>
          <w:ilvl w:val="0"/>
          <w:numId w:val="21"/>
        </w:numPr>
      </w:pPr>
      <w:r>
        <w:t xml:space="preserve"> expand timeframe of political references</w:t>
      </w:r>
    </w:p>
    <w:p w14:paraId="0AAD5C20" w14:textId="3629C102" w:rsidR="003B6539" w:rsidRDefault="003B6539" w:rsidP="00282536">
      <w:pPr>
        <w:pStyle w:val="CommentText"/>
        <w:numPr>
          <w:ilvl w:val="0"/>
          <w:numId w:val="21"/>
        </w:numPr>
      </w:pPr>
      <w:r>
        <w:t xml:space="preserve"> think about unstageable moments and what i want done with them</w:t>
      </w:r>
    </w:p>
    <w:p w14:paraId="5EA36C7B" w14:textId="7EAD9A32" w:rsidR="003B6539" w:rsidRDefault="003B6539" w:rsidP="00282536">
      <w:pPr>
        <w:pStyle w:val="CommentText"/>
        <w:numPr>
          <w:ilvl w:val="0"/>
          <w:numId w:val="21"/>
        </w:numPr>
      </w:pPr>
      <w:r>
        <w:t xml:space="preserve"> be more intentional about where to use cussing</w:t>
      </w:r>
    </w:p>
    <w:p w14:paraId="65017216" w14:textId="17F3C903" w:rsidR="003B6539" w:rsidRDefault="003B6539" w:rsidP="00282536">
      <w:pPr>
        <w:pStyle w:val="CommentText"/>
        <w:numPr>
          <w:ilvl w:val="0"/>
          <w:numId w:val="21"/>
        </w:numPr>
      </w:pPr>
      <w:r>
        <w:t xml:space="preserve"> </w:t>
      </w:r>
      <w:r w:rsidRPr="008C4BF6">
        <w:t>do i want the</w:t>
      </w:r>
      <w:r>
        <w:t xml:space="preserve"> women</w:t>
      </w:r>
      <w:r w:rsidRPr="008C4BF6">
        <w:t xml:space="preserve"> to be a caricature or do i want them to be more multifaceted?</w:t>
      </w:r>
    </w:p>
    <w:p w14:paraId="1D2716E1" w14:textId="77777777" w:rsidR="003B6539" w:rsidRDefault="003B6539" w:rsidP="00505AE3">
      <w:pPr>
        <w:pStyle w:val="CommentText"/>
        <w:numPr>
          <w:ilvl w:val="0"/>
          <w:numId w:val="21"/>
        </w:numPr>
      </w:pPr>
      <w:r>
        <w:t xml:space="preserve"> </w:t>
      </w:r>
      <w:r w:rsidRPr="008C4BF6">
        <w:t>moments of self-awareness - where are they happening &amp; why?</w:t>
      </w:r>
    </w:p>
    <w:p w14:paraId="7E7328B7" w14:textId="22EDF044" w:rsidR="003B6539" w:rsidRDefault="003B6539" w:rsidP="00505AE3">
      <w:pPr>
        <w:pStyle w:val="CommentText"/>
      </w:pPr>
    </w:p>
    <w:p w14:paraId="2F2CA9C4" w14:textId="340C901E" w:rsidR="003B6539" w:rsidRDefault="003B6539" w:rsidP="008F1987">
      <w:pPr>
        <w:pStyle w:val="CommentText"/>
        <w:numPr>
          <w:ilvl w:val="0"/>
          <w:numId w:val="21"/>
        </w:numPr>
      </w:pPr>
      <w:r>
        <w:t xml:space="preserve"> </w:t>
      </w:r>
      <w:r w:rsidRPr="00282536">
        <w:t>"I would love woman 3 to have more moments" - see more of the tension/conflict - give woman 3 a chance to have a journey of her own that's separate</w:t>
      </w:r>
      <w:r>
        <w:t>?</w:t>
      </w:r>
      <w:r w:rsidRPr="00282536">
        <w:t xml:space="preserve"> </w:t>
      </w:r>
      <w:r>
        <w:t xml:space="preserve">- add context/catalyst for her monologue </w:t>
      </w:r>
      <w:r w:rsidRPr="00282536">
        <w:t xml:space="preserve">- does she ever drop the mic on women 1&amp;2? </w:t>
      </w:r>
      <w:r>
        <w:t xml:space="preserve">do we </w:t>
      </w:r>
      <w:r w:rsidRPr="00282536">
        <w:t>see their masks come down? "it's within their own dynamics that the crumbling starts" - what is the trigger for woman 3 to leave?</w:t>
      </w:r>
      <w:r>
        <w:t xml:space="preserve"> </w:t>
      </w:r>
      <w:r w:rsidRPr="008C4BF6">
        <w:t>what is the difference with woman 3 and the others? do we see what's behind her assimilation / could we see her struggle more? are there moments where she might say the wrong thing? became more human in the "i thought you were an immigrant" scene. keep the umbrella but build more mini-tension among the three?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CA9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CA9C4" w16cid:durableId="24CCEB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5EE12" w14:textId="77777777" w:rsidR="006039B6" w:rsidRDefault="006039B6" w:rsidP="00D047DF">
      <w:r>
        <w:separator/>
      </w:r>
    </w:p>
  </w:endnote>
  <w:endnote w:type="continuationSeparator" w:id="0">
    <w:p w14:paraId="1395CB49" w14:textId="77777777" w:rsidR="006039B6" w:rsidRDefault="006039B6" w:rsidP="00D0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Theme Headings">
    <w:altName w:val="Times New Roman"/>
    <w:panose1 w:val="02020603050405020304"/>
    <w:charset w:val="00"/>
    <w:family w:val="roman"/>
    <w:pitch w:val="variable"/>
    <w:sig w:usb0="E0002AFF" w:usb1="C0007841" w:usb2="00000009" w:usb3="00000000" w:csb0="000001FF" w:csb1="00000000"/>
  </w:font>
  <w:font w:name="Segoe UI">
    <w:altName w:val="Ginga&gt;"/>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E5434" w14:textId="77777777" w:rsidR="003B6539" w:rsidRPr="00D047DF" w:rsidRDefault="003B6539" w:rsidP="002A6315">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7A94" w14:textId="7C83A988" w:rsidR="003B6539" w:rsidRPr="008C0D7C" w:rsidRDefault="003B6539" w:rsidP="00931DA1">
    <w:pPr>
      <w:pStyle w:val="Footer"/>
      <w:ind w:right="360"/>
      <w:rPr>
        <w:i/>
        <w:sz w:val="20"/>
        <w:szCs w:val="20"/>
      </w:rPr>
    </w:pPr>
    <w:r w:rsidRPr="008C0D7C">
      <w:rPr>
        <w:i/>
        <w:sz w:val="20"/>
        <w:szCs w:val="20"/>
      </w:rPr>
      <w:t xml:space="preserve">Last edited </w:t>
    </w:r>
    <w:r w:rsidRPr="008C0D7C">
      <w:rPr>
        <w:i/>
        <w:sz w:val="20"/>
        <w:szCs w:val="20"/>
      </w:rPr>
      <w:fldChar w:fldCharType="begin"/>
    </w:r>
    <w:r w:rsidRPr="008C0D7C">
      <w:rPr>
        <w:i/>
        <w:sz w:val="20"/>
        <w:szCs w:val="20"/>
      </w:rPr>
      <w:instrText xml:space="preserve"> TIME \@ "yyyy-MM-dd" </w:instrText>
    </w:r>
    <w:r w:rsidRPr="008C0D7C">
      <w:rPr>
        <w:i/>
        <w:sz w:val="20"/>
        <w:szCs w:val="20"/>
      </w:rPr>
      <w:fldChar w:fldCharType="separate"/>
    </w:r>
    <w:ins w:id="361" w:author="Sloka Krishnan" w:date="2021-09-09T19:09:00Z">
      <w:r>
        <w:rPr>
          <w:i/>
          <w:noProof/>
          <w:sz w:val="20"/>
          <w:szCs w:val="20"/>
        </w:rPr>
        <w:t>2021-09-09</w:t>
      </w:r>
    </w:ins>
    <w:del w:id="362" w:author="Sloka Krishnan" w:date="2021-09-06T19:15:00Z">
      <w:r w:rsidDel="009326BA">
        <w:rPr>
          <w:i/>
          <w:noProof/>
          <w:sz w:val="20"/>
          <w:szCs w:val="20"/>
        </w:rPr>
        <w:delText>2021-08-08</w:delText>
      </w:r>
    </w:del>
    <w:r w:rsidRPr="008C0D7C">
      <w:rPr>
        <w:i/>
        <w:sz w:val="20"/>
        <w:szCs w:val="20"/>
      </w:rPr>
      <w:fldChar w:fldCharType="end"/>
    </w:r>
    <w:r>
      <w:rPr>
        <w:i/>
        <w:sz w:val="20"/>
        <w:szCs w:val="20"/>
      </w:rPr>
      <w:tab/>
    </w:r>
    <w:r>
      <w:rPr>
        <w:i/>
        <w:sz w:val="20"/>
        <w:szCs w:val="20"/>
      </w:rPr>
      <w:tab/>
    </w:r>
    <w:r w:rsidRPr="00931DA1">
      <w:rPr>
        <w:rStyle w:val="PageNumber"/>
        <w:sz w:val="20"/>
        <w:szCs w:val="20"/>
      </w:rPr>
      <w:fldChar w:fldCharType="begin"/>
    </w:r>
    <w:r w:rsidRPr="00931DA1">
      <w:rPr>
        <w:rStyle w:val="PageNumber"/>
        <w:sz w:val="20"/>
        <w:szCs w:val="20"/>
      </w:rPr>
      <w:instrText xml:space="preserve"> PAGE </w:instrText>
    </w:r>
    <w:r w:rsidRPr="00931DA1">
      <w:rPr>
        <w:rStyle w:val="PageNumber"/>
        <w:sz w:val="20"/>
        <w:szCs w:val="20"/>
      </w:rPr>
      <w:fldChar w:fldCharType="separate"/>
    </w:r>
    <w:r>
      <w:rPr>
        <w:rStyle w:val="PageNumber"/>
        <w:sz w:val="20"/>
        <w:szCs w:val="20"/>
      </w:rPr>
      <w:t>1</w:t>
    </w:r>
    <w:r w:rsidRPr="00931DA1">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FA416" w14:textId="77777777" w:rsidR="006039B6" w:rsidRDefault="006039B6" w:rsidP="00D047DF">
      <w:r>
        <w:separator/>
      </w:r>
    </w:p>
  </w:footnote>
  <w:footnote w:type="continuationSeparator" w:id="0">
    <w:p w14:paraId="6AA51651" w14:textId="77777777" w:rsidR="006039B6" w:rsidRDefault="006039B6" w:rsidP="00D04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F536" w14:textId="77526728" w:rsidR="003B6539" w:rsidRPr="00931DA1" w:rsidRDefault="003B6539">
    <w:pPr>
      <w:pStyle w:val="Header"/>
      <w:rPr>
        <w:sz w:val="20"/>
        <w:szCs w:val="20"/>
      </w:rPr>
    </w:pPr>
    <w:r>
      <w:rPr>
        <w:sz w:val="20"/>
        <w:szCs w:val="20"/>
      </w:rPr>
      <w:tab/>
    </w:r>
    <w:r>
      <w:rPr>
        <w:sz w:val="20"/>
        <w:szCs w:val="20"/>
      </w:rPr>
      <w:tab/>
    </w:r>
    <w:r w:rsidRPr="00931DA1">
      <w:rPr>
        <w:sz w:val="20"/>
        <w:szCs w:val="20"/>
      </w:rPr>
      <w:t>MAYBE POLITICS ARE OVER</w:t>
    </w:r>
    <w:r w:rsidRPr="00931DA1">
      <w:rPr>
        <w:sz w:val="20"/>
        <w:szCs w:val="20"/>
      </w:rPr>
      <w:tab/>
    </w:r>
    <w:r w:rsidRPr="00931DA1">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3070"/>
    <w:multiLevelType w:val="hybridMultilevel"/>
    <w:tmpl w:val="31EA4426"/>
    <w:lvl w:ilvl="0" w:tplc="9AB816CC">
      <w:start w:val="1"/>
      <w:numFmt w:val="decimal"/>
      <w:lvlText w:val="SCENE %1"/>
      <w:lvlJc w:val="lef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B9E777C">
      <w:start w:val="1"/>
      <w:numFmt w:val="decimal"/>
      <w:lvlText w:val="SCENE %6"/>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singl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370F"/>
    <w:multiLevelType w:val="hybridMultilevel"/>
    <w:tmpl w:val="79927B40"/>
    <w:lvl w:ilvl="0" w:tplc="E676E5B0">
      <w:start w:val="1"/>
      <w:numFmt w:val="decimal"/>
      <w:lvlText w:val="SCENE %1:"/>
      <w:lvlJc w:val="left"/>
      <w:pPr>
        <w:ind w:left="0" w:firstLine="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0DB6"/>
    <w:multiLevelType w:val="hybridMultilevel"/>
    <w:tmpl w:val="304A0A0E"/>
    <w:lvl w:ilvl="0" w:tplc="D9B0CF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40D76"/>
    <w:multiLevelType w:val="hybridMultilevel"/>
    <w:tmpl w:val="167CE82E"/>
    <w:lvl w:ilvl="0" w:tplc="AD24B094">
      <w:start w:val="1"/>
      <w:numFmt w:val="decimal"/>
      <w:pStyle w:val="scene"/>
      <w:lvlText w:val="SCENE %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3603E"/>
    <w:multiLevelType w:val="hybridMultilevel"/>
    <w:tmpl w:val="E6CE1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E1D20"/>
    <w:multiLevelType w:val="hybridMultilevel"/>
    <w:tmpl w:val="74D6B8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B3C18"/>
    <w:multiLevelType w:val="hybridMultilevel"/>
    <w:tmpl w:val="CA443C04"/>
    <w:lvl w:ilvl="0" w:tplc="F5C8B290">
      <w:start w:val="1"/>
      <w:numFmt w:val="decimal"/>
      <w:lvlText w:val="%1."/>
      <w:lvlJc w:val="left"/>
      <w:pPr>
        <w:tabs>
          <w:tab w:val="num" w:pos="4320"/>
        </w:tabs>
        <w:ind w:left="360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3048D86">
      <w:start w:val="1"/>
      <w:numFmt w:val="lowerLetter"/>
      <w:lvlText w:val="%2."/>
      <w:lvlJc w:val="left"/>
      <w:pPr>
        <w:tabs>
          <w:tab w:val="num" w:pos="5040"/>
        </w:tabs>
        <w:ind w:left="432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E7CF6BA">
      <w:start w:val="1"/>
      <w:numFmt w:val="lowerRoman"/>
      <w:lvlText w:val="%3."/>
      <w:lvlJc w:val="left"/>
      <w:pPr>
        <w:tabs>
          <w:tab w:val="num" w:pos="5760"/>
        </w:tabs>
        <w:ind w:left="5040" w:firstLine="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7929F52">
      <w:start w:val="1"/>
      <w:numFmt w:val="decimal"/>
      <w:lvlText w:val="%4."/>
      <w:lvlJc w:val="left"/>
      <w:pPr>
        <w:tabs>
          <w:tab w:val="num" w:pos="6480"/>
        </w:tabs>
        <w:ind w:left="576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47AB3DE">
      <w:start w:val="1"/>
      <w:numFmt w:val="lowerLetter"/>
      <w:lvlText w:val="%5."/>
      <w:lvlJc w:val="left"/>
      <w:pPr>
        <w:tabs>
          <w:tab w:val="num" w:pos="7200"/>
        </w:tabs>
        <w:ind w:left="648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E86AFE">
      <w:start w:val="1"/>
      <w:numFmt w:val="lowerRoman"/>
      <w:lvlText w:val="%6."/>
      <w:lvlJc w:val="left"/>
      <w:pPr>
        <w:tabs>
          <w:tab w:val="num" w:pos="7920"/>
        </w:tabs>
        <w:ind w:left="7200" w:firstLine="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F0E6122">
      <w:start w:val="1"/>
      <w:numFmt w:val="decimal"/>
      <w:lvlText w:val="%7."/>
      <w:lvlJc w:val="left"/>
      <w:pPr>
        <w:tabs>
          <w:tab w:val="num" w:pos="8640"/>
        </w:tabs>
        <w:ind w:left="792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4FE5DD0">
      <w:start w:val="1"/>
      <w:numFmt w:val="lowerLetter"/>
      <w:lvlText w:val="%8."/>
      <w:lvlJc w:val="left"/>
      <w:pPr>
        <w:tabs>
          <w:tab w:val="num" w:pos="9360"/>
        </w:tabs>
        <w:ind w:left="864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47EE7DE">
      <w:start w:val="1"/>
      <w:numFmt w:val="lowerRoman"/>
      <w:lvlText w:val="%9."/>
      <w:lvlJc w:val="left"/>
      <w:pPr>
        <w:tabs>
          <w:tab w:val="num" w:pos="10080"/>
        </w:tabs>
        <w:ind w:left="9360" w:firstLine="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CB754BC"/>
    <w:multiLevelType w:val="hybridMultilevel"/>
    <w:tmpl w:val="9D787EB0"/>
    <w:lvl w:ilvl="0" w:tplc="A83E0068">
      <w:start w:val="1"/>
      <w:numFmt w:val="decimal"/>
      <w:pStyle w:val="Heading1"/>
      <w:lvlText w:val="SCENE %1:"/>
      <w:lvlJc w:val="left"/>
      <w:pPr>
        <w:ind w:left="0" w:firstLine="0"/>
      </w:pPr>
      <w:rPr>
        <w:rFonts w:ascii="Courier New" w:hAnsi="Courier New" w:cs="Courier New"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B7F20"/>
    <w:multiLevelType w:val="hybridMultilevel"/>
    <w:tmpl w:val="A2B81D4E"/>
    <w:lvl w:ilvl="0" w:tplc="B054254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453ED"/>
    <w:multiLevelType w:val="hybridMultilevel"/>
    <w:tmpl w:val="E7E603F8"/>
    <w:numStyleLink w:val="ImportedStyle2"/>
  </w:abstractNum>
  <w:abstractNum w:abstractNumId="10" w15:restartNumberingAfterBreak="0">
    <w:nsid w:val="698275B5"/>
    <w:multiLevelType w:val="hybridMultilevel"/>
    <w:tmpl w:val="E7E603F8"/>
    <w:styleLink w:val="ImportedStyle2"/>
    <w:lvl w:ilvl="0" w:tplc="B7DE6020">
      <w:start w:val="1"/>
      <w:numFmt w:val="decimal"/>
      <w:lvlText w:val="%1."/>
      <w:lvlJc w:val="left"/>
      <w:pPr>
        <w:tabs>
          <w:tab w:val="num" w:pos="4320"/>
        </w:tabs>
        <w:ind w:left="360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2C47076">
      <w:start w:val="1"/>
      <w:numFmt w:val="lowerLetter"/>
      <w:lvlText w:val="%2."/>
      <w:lvlJc w:val="left"/>
      <w:pPr>
        <w:tabs>
          <w:tab w:val="num" w:pos="5040"/>
        </w:tabs>
        <w:ind w:left="432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2462D66">
      <w:start w:val="1"/>
      <w:numFmt w:val="lowerRoman"/>
      <w:lvlText w:val="%3."/>
      <w:lvlJc w:val="left"/>
      <w:pPr>
        <w:tabs>
          <w:tab w:val="num" w:pos="5760"/>
        </w:tabs>
        <w:ind w:left="5040" w:firstLine="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D62947E">
      <w:start w:val="1"/>
      <w:numFmt w:val="decimal"/>
      <w:lvlText w:val="%4."/>
      <w:lvlJc w:val="left"/>
      <w:pPr>
        <w:tabs>
          <w:tab w:val="num" w:pos="6480"/>
        </w:tabs>
        <w:ind w:left="576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2FA5274">
      <w:start w:val="1"/>
      <w:numFmt w:val="lowerLetter"/>
      <w:lvlText w:val="%5."/>
      <w:lvlJc w:val="left"/>
      <w:pPr>
        <w:tabs>
          <w:tab w:val="num" w:pos="7200"/>
        </w:tabs>
        <w:ind w:left="648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5DAD90E">
      <w:start w:val="1"/>
      <w:numFmt w:val="lowerRoman"/>
      <w:lvlText w:val="%6."/>
      <w:lvlJc w:val="left"/>
      <w:pPr>
        <w:tabs>
          <w:tab w:val="num" w:pos="7920"/>
        </w:tabs>
        <w:ind w:left="7200" w:firstLine="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C96F5EA">
      <w:start w:val="1"/>
      <w:numFmt w:val="decimal"/>
      <w:lvlText w:val="%7."/>
      <w:lvlJc w:val="left"/>
      <w:pPr>
        <w:tabs>
          <w:tab w:val="num" w:pos="8640"/>
        </w:tabs>
        <w:ind w:left="792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3C2218">
      <w:start w:val="1"/>
      <w:numFmt w:val="lowerLetter"/>
      <w:lvlText w:val="%8."/>
      <w:lvlJc w:val="left"/>
      <w:pPr>
        <w:tabs>
          <w:tab w:val="num" w:pos="9360"/>
        </w:tabs>
        <w:ind w:left="864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000A322">
      <w:start w:val="1"/>
      <w:numFmt w:val="lowerRoman"/>
      <w:lvlText w:val="%9."/>
      <w:lvlJc w:val="left"/>
      <w:pPr>
        <w:tabs>
          <w:tab w:val="num" w:pos="10080"/>
        </w:tabs>
        <w:ind w:left="9360" w:firstLine="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
  </w:num>
  <w:num w:numId="3">
    <w:abstractNumId w:val="1"/>
    <w:lvlOverride w:ilvl="0">
      <w:startOverride w:val="1"/>
    </w:lvlOverride>
  </w:num>
  <w:num w:numId="4">
    <w:abstractNumId w:val="7"/>
  </w:num>
  <w:num w:numId="5">
    <w:abstractNumId w:val="0"/>
  </w:num>
  <w:num w:numId="6">
    <w:abstractNumId w:val="3"/>
  </w:num>
  <w:num w:numId="7">
    <w:abstractNumId w:val="2"/>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10"/>
  </w:num>
  <w:num w:numId="16">
    <w:abstractNumId w:val="9"/>
  </w:num>
  <w:num w:numId="17">
    <w:abstractNumId w:val="6"/>
  </w:num>
  <w:num w:numId="18">
    <w:abstractNumId w:val="3"/>
    <w:lvlOverride w:ilvl="0">
      <w:startOverride w:val="1"/>
    </w:lvlOverride>
  </w:num>
  <w:num w:numId="19">
    <w:abstractNumId w:val="3"/>
    <w:lvlOverride w:ilvl="0">
      <w:startOverride w:val="1"/>
    </w:lvlOverride>
  </w:num>
  <w:num w:numId="20">
    <w:abstractNumId w:val="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loka Krishnan">
    <w15:presenceInfo w15:providerId="AD" w15:userId="S::skrishnan@literacyaction.org::469fb3f6-9069-4a25-9e57-f4a23ea9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03D"/>
    <w:rsid w:val="00000B5C"/>
    <w:rsid w:val="00001085"/>
    <w:rsid w:val="00001F0A"/>
    <w:rsid w:val="000029DB"/>
    <w:rsid w:val="000030AE"/>
    <w:rsid w:val="000041B9"/>
    <w:rsid w:val="00004AA5"/>
    <w:rsid w:val="00004C06"/>
    <w:rsid w:val="000053A8"/>
    <w:rsid w:val="00006C61"/>
    <w:rsid w:val="00007FDC"/>
    <w:rsid w:val="00010371"/>
    <w:rsid w:val="00011B3D"/>
    <w:rsid w:val="000125F1"/>
    <w:rsid w:val="00012621"/>
    <w:rsid w:val="00012B4C"/>
    <w:rsid w:val="00013490"/>
    <w:rsid w:val="000134DA"/>
    <w:rsid w:val="0001375F"/>
    <w:rsid w:val="000138EB"/>
    <w:rsid w:val="00014E39"/>
    <w:rsid w:val="00015189"/>
    <w:rsid w:val="00015CB9"/>
    <w:rsid w:val="00016234"/>
    <w:rsid w:val="00020C2C"/>
    <w:rsid w:val="00021C93"/>
    <w:rsid w:val="00022BA2"/>
    <w:rsid w:val="000232A5"/>
    <w:rsid w:val="00024BC0"/>
    <w:rsid w:val="00024D7D"/>
    <w:rsid w:val="00025358"/>
    <w:rsid w:val="0002541B"/>
    <w:rsid w:val="0002639A"/>
    <w:rsid w:val="00026C84"/>
    <w:rsid w:val="00027628"/>
    <w:rsid w:val="00027711"/>
    <w:rsid w:val="00031B25"/>
    <w:rsid w:val="00032363"/>
    <w:rsid w:val="000327DF"/>
    <w:rsid w:val="00032B11"/>
    <w:rsid w:val="00034417"/>
    <w:rsid w:val="0003484F"/>
    <w:rsid w:val="0003711E"/>
    <w:rsid w:val="00037DF0"/>
    <w:rsid w:val="00040414"/>
    <w:rsid w:val="00040612"/>
    <w:rsid w:val="000408BD"/>
    <w:rsid w:val="00041A6B"/>
    <w:rsid w:val="00041C4E"/>
    <w:rsid w:val="0004355F"/>
    <w:rsid w:val="00044781"/>
    <w:rsid w:val="00044EB7"/>
    <w:rsid w:val="000467F9"/>
    <w:rsid w:val="00047338"/>
    <w:rsid w:val="00047874"/>
    <w:rsid w:val="000527C2"/>
    <w:rsid w:val="0005285A"/>
    <w:rsid w:val="00052A69"/>
    <w:rsid w:val="00052B76"/>
    <w:rsid w:val="00052DBB"/>
    <w:rsid w:val="00054C8F"/>
    <w:rsid w:val="000555E4"/>
    <w:rsid w:val="0005684F"/>
    <w:rsid w:val="00056E9A"/>
    <w:rsid w:val="00056EA5"/>
    <w:rsid w:val="00060FF5"/>
    <w:rsid w:val="0006155C"/>
    <w:rsid w:val="00061BEE"/>
    <w:rsid w:val="00061EB6"/>
    <w:rsid w:val="00062D70"/>
    <w:rsid w:val="00062F5A"/>
    <w:rsid w:val="000645C1"/>
    <w:rsid w:val="00064E1E"/>
    <w:rsid w:val="000659A5"/>
    <w:rsid w:val="00067FFD"/>
    <w:rsid w:val="00071303"/>
    <w:rsid w:val="00071377"/>
    <w:rsid w:val="0007170D"/>
    <w:rsid w:val="00071AF6"/>
    <w:rsid w:val="00072435"/>
    <w:rsid w:val="0007264E"/>
    <w:rsid w:val="00073462"/>
    <w:rsid w:val="00073CAA"/>
    <w:rsid w:val="0007427A"/>
    <w:rsid w:val="000746FD"/>
    <w:rsid w:val="0007527D"/>
    <w:rsid w:val="00075B75"/>
    <w:rsid w:val="00075DD4"/>
    <w:rsid w:val="00075E7F"/>
    <w:rsid w:val="000762BB"/>
    <w:rsid w:val="000762C4"/>
    <w:rsid w:val="00076832"/>
    <w:rsid w:val="00076ACE"/>
    <w:rsid w:val="0007730F"/>
    <w:rsid w:val="00077596"/>
    <w:rsid w:val="00077802"/>
    <w:rsid w:val="00077D73"/>
    <w:rsid w:val="00080FBD"/>
    <w:rsid w:val="0008115E"/>
    <w:rsid w:val="00081979"/>
    <w:rsid w:val="00081B5B"/>
    <w:rsid w:val="00081EF3"/>
    <w:rsid w:val="00082DBE"/>
    <w:rsid w:val="000842CE"/>
    <w:rsid w:val="0008516B"/>
    <w:rsid w:val="00085F9B"/>
    <w:rsid w:val="00086593"/>
    <w:rsid w:val="00086715"/>
    <w:rsid w:val="000872E2"/>
    <w:rsid w:val="00090471"/>
    <w:rsid w:val="00090A0B"/>
    <w:rsid w:val="000927E3"/>
    <w:rsid w:val="000936E1"/>
    <w:rsid w:val="00093D02"/>
    <w:rsid w:val="00093D28"/>
    <w:rsid w:val="00094B3C"/>
    <w:rsid w:val="00096607"/>
    <w:rsid w:val="0009674D"/>
    <w:rsid w:val="00096757"/>
    <w:rsid w:val="000A096B"/>
    <w:rsid w:val="000A0CD1"/>
    <w:rsid w:val="000A1971"/>
    <w:rsid w:val="000A25CF"/>
    <w:rsid w:val="000A2906"/>
    <w:rsid w:val="000A4E0D"/>
    <w:rsid w:val="000A596B"/>
    <w:rsid w:val="000A6533"/>
    <w:rsid w:val="000A66CC"/>
    <w:rsid w:val="000A6EE6"/>
    <w:rsid w:val="000A7723"/>
    <w:rsid w:val="000A7A4B"/>
    <w:rsid w:val="000B0367"/>
    <w:rsid w:val="000B12CE"/>
    <w:rsid w:val="000B30CB"/>
    <w:rsid w:val="000B3351"/>
    <w:rsid w:val="000B394C"/>
    <w:rsid w:val="000B3F1C"/>
    <w:rsid w:val="000B4324"/>
    <w:rsid w:val="000B5EAF"/>
    <w:rsid w:val="000B6511"/>
    <w:rsid w:val="000B7D8A"/>
    <w:rsid w:val="000C105C"/>
    <w:rsid w:val="000C2BD1"/>
    <w:rsid w:val="000C2BF2"/>
    <w:rsid w:val="000C3CD7"/>
    <w:rsid w:val="000C4647"/>
    <w:rsid w:val="000C486F"/>
    <w:rsid w:val="000C4A4F"/>
    <w:rsid w:val="000C643C"/>
    <w:rsid w:val="000C64E0"/>
    <w:rsid w:val="000C6A16"/>
    <w:rsid w:val="000C73CF"/>
    <w:rsid w:val="000C74C2"/>
    <w:rsid w:val="000D06C6"/>
    <w:rsid w:val="000D0B4E"/>
    <w:rsid w:val="000D0D39"/>
    <w:rsid w:val="000D1943"/>
    <w:rsid w:val="000D398D"/>
    <w:rsid w:val="000D52F4"/>
    <w:rsid w:val="000D53C9"/>
    <w:rsid w:val="000D5580"/>
    <w:rsid w:val="000D5C4F"/>
    <w:rsid w:val="000D5C7E"/>
    <w:rsid w:val="000D6288"/>
    <w:rsid w:val="000D6A6C"/>
    <w:rsid w:val="000D6D57"/>
    <w:rsid w:val="000D7880"/>
    <w:rsid w:val="000E01F7"/>
    <w:rsid w:val="000E03CE"/>
    <w:rsid w:val="000E0787"/>
    <w:rsid w:val="000E166B"/>
    <w:rsid w:val="000E1DD3"/>
    <w:rsid w:val="000E21CE"/>
    <w:rsid w:val="000E2CD3"/>
    <w:rsid w:val="000E3071"/>
    <w:rsid w:val="000E37C6"/>
    <w:rsid w:val="000E3FA8"/>
    <w:rsid w:val="000E52A5"/>
    <w:rsid w:val="000E5742"/>
    <w:rsid w:val="000E76D0"/>
    <w:rsid w:val="000E7BFF"/>
    <w:rsid w:val="000F1DA7"/>
    <w:rsid w:val="000F37C6"/>
    <w:rsid w:val="000F3813"/>
    <w:rsid w:val="000F3826"/>
    <w:rsid w:val="000F585F"/>
    <w:rsid w:val="000F6886"/>
    <w:rsid w:val="000F6A16"/>
    <w:rsid w:val="000F7817"/>
    <w:rsid w:val="000F7CC8"/>
    <w:rsid w:val="000F7D75"/>
    <w:rsid w:val="000F7DED"/>
    <w:rsid w:val="001007F8"/>
    <w:rsid w:val="0010108E"/>
    <w:rsid w:val="00101802"/>
    <w:rsid w:val="00101E26"/>
    <w:rsid w:val="00102CDA"/>
    <w:rsid w:val="00103128"/>
    <w:rsid w:val="0010495E"/>
    <w:rsid w:val="0010523E"/>
    <w:rsid w:val="00105852"/>
    <w:rsid w:val="00106173"/>
    <w:rsid w:val="00106845"/>
    <w:rsid w:val="0011190E"/>
    <w:rsid w:val="00113726"/>
    <w:rsid w:val="00115E3A"/>
    <w:rsid w:val="00116BAD"/>
    <w:rsid w:val="00116F66"/>
    <w:rsid w:val="00116FE9"/>
    <w:rsid w:val="00117731"/>
    <w:rsid w:val="00117A87"/>
    <w:rsid w:val="00117C85"/>
    <w:rsid w:val="00120686"/>
    <w:rsid w:val="00121354"/>
    <w:rsid w:val="001215B3"/>
    <w:rsid w:val="0012268B"/>
    <w:rsid w:val="00122D8F"/>
    <w:rsid w:val="00123201"/>
    <w:rsid w:val="00123BB5"/>
    <w:rsid w:val="00123D84"/>
    <w:rsid w:val="0012434F"/>
    <w:rsid w:val="0012478E"/>
    <w:rsid w:val="00124814"/>
    <w:rsid w:val="00124957"/>
    <w:rsid w:val="00124A7F"/>
    <w:rsid w:val="00124B44"/>
    <w:rsid w:val="00125AE7"/>
    <w:rsid w:val="00125EE1"/>
    <w:rsid w:val="00126A0C"/>
    <w:rsid w:val="00126EB3"/>
    <w:rsid w:val="00127604"/>
    <w:rsid w:val="00127B37"/>
    <w:rsid w:val="0013159A"/>
    <w:rsid w:val="001322E4"/>
    <w:rsid w:val="001328F6"/>
    <w:rsid w:val="001329DC"/>
    <w:rsid w:val="00135693"/>
    <w:rsid w:val="00135752"/>
    <w:rsid w:val="00135C7C"/>
    <w:rsid w:val="00136CA7"/>
    <w:rsid w:val="0014018C"/>
    <w:rsid w:val="0014097C"/>
    <w:rsid w:val="0014132F"/>
    <w:rsid w:val="00141363"/>
    <w:rsid w:val="00141FA0"/>
    <w:rsid w:val="001426FD"/>
    <w:rsid w:val="0014360B"/>
    <w:rsid w:val="001437EF"/>
    <w:rsid w:val="00144E27"/>
    <w:rsid w:val="001453F5"/>
    <w:rsid w:val="00145E6E"/>
    <w:rsid w:val="001460AA"/>
    <w:rsid w:val="00150621"/>
    <w:rsid w:val="00151547"/>
    <w:rsid w:val="00151D95"/>
    <w:rsid w:val="001522B0"/>
    <w:rsid w:val="001524BC"/>
    <w:rsid w:val="0015257B"/>
    <w:rsid w:val="00152D09"/>
    <w:rsid w:val="00153042"/>
    <w:rsid w:val="00153043"/>
    <w:rsid w:val="00153513"/>
    <w:rsid w:val="00153FF3"/>
    <w:rsid w:val="00154217"/>
    <w:rsid w:val="001544CB"/>
    <w:rsid w:val="001546D5"/>
    <w:rsid w:val="00156995"/>
    <w:rsid w:val="001616EB"/>
    <w:rsid w:val="00162B3D"/>
    <w:rsid w:val="00163499"/>
    <w:rsid w:val="001638A3"/>
    <w:rsid w:val="0016414A"/>
    <w:rsid w:val="00164AC7"/>
    <w:rsid w:val="001658CB"/>
    <w:rsid w:val="0016649E"/>
    <w:rsid w:val="00167024"/>
    <w:rsid w:val="00167F95"/>
    <w:rsid w:val="00171A51"/>
    <w:rsid w:val="00173A7A"/>
    <w:rsid w:val="0017649A"/>
    <w:rsid w:val="00176E1D"/>
    <w:rsid w:val="00177534"/>
    <w:rsid w:val="001836C7"/>
    <w:rsid w:val="00184975"/>
    <w:rsid w:val="00184BEE"/>
    <w:rsid w:val="00186302"/>
    <w:rsid w:val="00186C2E"/>
    <w:rsid w:val="00186F35"/>
    <w:rsid w:val="0018723B"/>
    <w:rsid w:val="00190666"/>
    <w:rsid w:val="001921D4"/>
    <w:rsid w:val="00192A67"/>
    <w:rsid w:val="00193206"/>
    <w:rsid w:val="00193EB8"/>
    <w:rsid w:val="00194CC9"/>
    <w:rsid w:val="001954A0"/>
    <w:rsid w:val="00195A39"/>
    <w:rsid w:val="00195C3F"/>
    <w:rsid w:val="00196E06"/>
    <w:rsid w:val="001979BC"/>
    <w:rsid w:val="001A0215"/>
    <w:rsid w:val="001A1BC6"/>
    <w:rsid w:val="001A303B"/>
    <w:rsid w:val="001A3484"/>
    <w:rsid w:val="001A405E"/>
    <w:rsid w:val="001A4B37"/>
    <w:rsid w:val="001A4DD0"/>
    <w:rsid w:val="001A5289"/>
    <w:rsid w:val="001A5AA3"/>
    <w:rsid w:val="001A70E3"/>
    <w:rsid w:val="001A7AC6"/>
    <w:rsid w:val="001B0CDC"/>
    <w:rsid w:val="001B12B8"/>
    <w:rsid w:val="001B1EEB"/>
    <w:rsid w:val="001B2898"/>
    <w:rsid w:val="001B33C8"/>
    <w:rsid w:val="001B3D13"/>
    <w:rsid w:val="001B3D88"/>
    <w:rsid w:val="001B5766"/>
    <w:rsid w:val="001B5D29"/>
    <w:rsid w:val="001B5DEC"/>
    <w:rsid w:val="001B668D"/>
    <w:rsid w:val="001C0266"/>
    <w:rsid w:val="001C10FD"/>
    <w:rsid w:val="001C1606"/>
    <w:rsid w:val="001C2008"/>
    <w:rsid w:val="001C220D"/>
    <w:rsid w:val="001C2279"/>
    <w:rsid w:val="001C2DF4"/>
    <w:rsid w:val="001C39A0"/>
    <w:rsid w:val="001C3D2A"/>
    <w:rsid w:val="001C4DE4"/>
    <w:rsid w:val="001C6AF9"/>
    <w:rsid w:val="001C6E72"/>
    <w:rsid w:val="001C70BC"/>
    <w:rsid w:val="001D1084"/>
    <w:rsid w:val="001D1862"/>
    <w:rsid w:val="001D1BF6"/>
    <w:rsid w:val="001D274A"/>
    <w:rsid w:val="001D3213"/>
    <w:rsid w:val="001D42EC"/>
    <w:rsid w:val="001D5581"/>
    <w:rsid w:val="001D6D06"/>
    <w:rsid w:val="001D706A"/>
    <w:rsid w:val="001D78B1"/>
    <w:rsid w:val="001E019E"/>
    <w:rsid w:val="001E13B2"/>
    <w:rsid w:val="001E1E4C"/>
    <w:rsid w:val="001E22AC"/>
    <w:rsid w:val="001E32C7"/>
    <w:rsid w:val="001E5E87"/>
    <w:rsid w:val="001E6373"/>
    <w:rsid w:val="001E653F"/>
    <w:rsid w:val="001E7769"/>
    <w:rsid w:val="001F0880"/>
    <w:rsid w:val="001F17CC"/>
    <w:rsid w:val="001F22C8"/>
    <w:rsid w:val="001F2E8E"/>
    <w:rsid w:val="001F450C"/>
    <w:rsid w:val="001F4EFA"/>
    <w:rsid w:val="001F5B81"/>
    <w:rsid w:val="001F6CFB"/>
    <w:rsid w:val="001F711E"/>
    <w:rsid w:val="001F78C4"/>
    <w:rsid w:val="002014AF"/>
    <w:rsid w:val="00201500"/>
    <w:rsid w:val="00201BC2"/>
    <w:rsid w:val="00203CC3"/>
    <w:rsid w:val="002049DD"/>
    <w:rsid w:val="00204C96"/>
    <w:rsid w:val="00204DC2"/>
    <w:rsid w:val="002054F0"/>
    <w:rsid w:val="00205614"/>
    <w:rsid w:val="0020577A"/>
    <w:rsid w:val="00205F02"/>
    <w:rsid w:val="002064A2"/>
    <w:rsid w:val="00206542"/>
    <w:rsid w:val="00207E42"/>
    <w:rsid w:val="00212381"/>
    <w:rsid w:val="00212DB7"/>
    <w:rsid w:val="00212DE4"/>
    <w:rsid w:val="00214F2D"/>
    <w:rsid w:val="002153AD"/>
    <w:rsid w:val="00216895"/>
    <w:rsid w:val="00216A31"/>
    <w:rsid w:val="00216D8E"/>
    <w:rsid w:val="00220491"/>
    <w:rsid w:val="00220CF1"/>
    <w:rsid w:val="00220D28"/>
    <w:rsid w:val="00221786"/>
    <w:rsid w:val="00221C8A"/>
    <w:rsid w:val="002220C3"/>
    <w:rsid w:val="002225C4"/>
    <w:rsid w:val="002235D9"/>
    <w:rsid w:val="00223E11"/>
    <w:rsid w:val="00223E5E"/>
    <w:rsid w:val="002243B1"/>
    <w:rsid w:val="0022444E"/>
    <w:rsid w:val="00225354"/>
    <w:rsid w:val="00225800"/>
    <w:rsid w:val="002260A7"/>
    <w:rsid w:val="00226595"/>
    <w:rsid w:val="00226654"/>
    <w:rsid w:val="00227028"/>
    <w:rsid w:val="0022753A"/>
    <w:rsid w:val="00227855"/>
    <w:rsid w:val="00230017"/>
    <w:rsid w:val="00230C05"/>
    <w:rsid w:val="00232337"/>
    <w:rsid w:val="00233AB0"/>
    <w:rsid w:val="00233BF5"/>
    <w:rsid w:val="00236BB0"/>
    <w:rsid w:val="002415E8"/>
    <w:rsid w:val="00242208"/>
    <w:rsid w:val="0024375D"/>
    <w:rsid w:val="00243C07"/>
    <w:rsid w:val="00245710"/>
    <w:rsid w:val="0024595A"/>
    <w:rsid w:val="00245AA1"/>
    <w:rsid w:val="00247C18"/>
    <w:rsid w:val="0025015A"/>
    <w:rsid w:val="00250671"/>
    <w:rsid w:val="00251B49"/>
    <w:rsid w:val="00251B80"/>
    <w:rsid w:val="00251C08"/>
    <w:rsid w:val="00251F2E"/>
    <w:rsid w:val="002525FB"/>
    <w:rsid w:val="00252E2F"/>
    <w:rsid w:val="002536CA"/>
    <w:rsid w:val="00254C9B"/>
    <w:rsid w:val="00255430"/>
    <w:rsid w:val="00257576"/>
    <w:rsid w:val="00257AE4"/>
    <w:rsid w:val="00257E6E"/>
    <w:rsid w:val="00260091"/>
    <w:rsid w:val="00260188"/>
    <w:rsid w:val="0026025A"/>
    <w:rsid w:val="00260C6F"/>
    <w:rsid w:val="0026134F"/>
    <w:rsid w:val="002617FE"/>
    <w:rsid w:val="00261C7E"/>
    <w:rsid w:val="0026230B"/>
    <w:rsid w:val="0026362F"/>
    <w:rsid w:val="002639F1"/>
    <w:rsid w:val="00263BB3"/>
    <w:rsid w:val="0026409E"/>
    <w:rsid w:val="00264AC5"/>
    <w:rsid w:val="002661AA"/>
    <w:rsid w:val="00267413"/>
    <w:rsid w:val="00270447"/>
    <w:rsid w:val="0027076B"/>
    <w:rsid w:val="002710CB"/>
    <w:rsid w:val="0027310B"/>
    <w:rsid w:val="002733FC"/>
    <w:rsid w:val="00275271"/>
    <w:rsid w:val="00275B84"/>
    <w:rsid w:val="00275E1A"/>
    <w:rsid w:val="00276223"/>
    <w:rsid w:val="002766DC"/>
    <w:rsid w:val="0027710A"/>
    <w:rsid w:val="00277E4A"/>
    <w:rsid w:val="00280ED9"/>
    <w:rsid w:val="00282536"/>
    <w:rsid w:val="00282B83"/>
    <w:rsid w:val="00283D1C"/>
    <w:rsid w:val="00283FB9"/>
    <w:rsid w:val="0028444B"/>
    <w:rsid w:val="00284792"/>
    <w:rsid w:val="00285757"/>
    <w:rsid w:val="002860AB"/>
    <w:rsid w:val="00286F04"/>
    <w:rsid w:val="00287809"/>
    <w:rsid w:val="00287BD2"/>
    <w:rsid w:val="0029031D"/>
    <w:rsid w:val="00290349"/>
    <w:rsid w:val="00290518"/>
    <w:rsid w:val="002916D3"/>
    <w:rsid w:val="002916E3"/>
    <w:rsid w:val="0029285F"/>
    <w:rsid w:val="00292B3F"/>
    <w:rsid w:val="00293C11"/>
    <w:rsid w:val="00293C7F"/>
    <w:rsid w:val="0029587C"/>
    <w:rsid w:val="00296789"/>
    <w:rsid w:val="00296FE8"/>
    <w:rsid w:val="00297665"/>
    <w:rsid w:val="00297AA8"/>
    <w:rsid w:val="002A11BF"/>
    <w:rsid w:val="002A189F"/>
    <w:rsid w:val="002A1C6A"/>
    <w:rsid w:val="002A26A9"/>
    <w:rsid w:val="002A2DA0"/>
    <w:rsid w:val="002A2E50"/>
    <w:rsid w:val="002A4735"/>
    <w:rsid w:val="002A5FEF"/>
    <w:rsid w:val="002A6315"/>
    <w:rsid w:val="002A64AC"/>
    <w:rsid w:val="002A6776"/>
    <w:rsid w:val="002A749A"/>
    <w:rsid w:val="002A7B3C"/>
    <w:rsid w:val="002A7E2F"/>
    <w:rsid w:val="002B1E0D"/>
    <w:rsid w:val="002B2684"/>
    <w:rsid w:val="002B2963"/>
    <w:rsid w:val="002B29DA"/>
    <w:rsid w:val="002B3864"/>
    <w:rsid w:val="002B3A5A"/>
    <w:rsid w:val="002B3A8E"/>
    <w:rsid w:val="002B3ABC"/>
    <w:rsid w:val="002B466A"/>
    <w:rsid w:val="002B598E"/>
    <w:rsid w:val="002B66A5"/>
    <w:rsid w:val="002B6E91"/>
    <w:rsid w:val="002C099E"/>
    <w:rsid w:val="002C1B8C"/>
    <w:rsid w:val="002C25BD"/>
    <w:rsid w:val="002C2647"/>
    <w:rsid w:val="002C2A60"/>
    <w:rsid w:val="002C3169"/>
    <w:rsid w:val="002C3B6C"/>
    <w:rsid w:val="002C3D3D"/>
    <w:rsid w:val="002C466D"/>
    <w:rsid w:val="002C4876"/>
    <w:rsid w:val="002C4B55"/>
    <w:rsid w:val="002C4EB8"/>
    <w:rsid w:val="002C55EF"/>
    <w:rsid w:val="002C719C"/>
    <w:rsid w:val="002D0950"/>
    <w:rsid w:val="002D1850"/>
    <w:rsid w:val="002D1A50"/>
    <w:rsid w:val="002D1FEF"/>
    <w:rsid w:val="002D3007"/>
    <w:rsid w:val="002D4E1B"/>
    <w:rsid w:val="002D4FCB"/>
    <w:rsid w:val="002D5770"/>
    <w:rsid w:val="002D63DB"/>
    <w:rsid w:val="002D6694"/>
    <w:rsid w:val="002D770F"/>
    <w:rsid w:val="002E2DF2"/>
    <w:rsid w:val="002E2F4A"/>
    <w:rsid w:val="002E383F"/>
    <w:rsid w:val="002E4639"/>
    <w:rsid w:val="002E4A27"/>
    <w:rsid w:val="002E52EA"/>
    <w:rsid w:val="002E6F65"/>
    <w:rsid w:val="002E767A"/>
    <w:rsid w:val="002F01DD"/>
    <w:rsid w:val="002F0E1E"/>
    <w:rsid w:val="002F1149"/>
    <w:rsid w:val="002F29ED"/>
    <w:rsid w:val="002F3461"/>
    <w:rsid w:val="002F3ED2"/>
    <w:rsid w:val="002F4894"/>
    <w:rsid w:val="002F5307"/>
    <w:rsid w:val="002F57F3"/>
    <w:rsid w:val="002F5BD3"/>
    <w:rsid w:val="002F6A45"/>
    <w:rsid w:val="002F6D3C"/>
    <w:rsid w:val="002F70E2"/>
    <w:rsid w:val="002F7500"/>
    <w:rsid w:val="002F7C4B"/>
    <w:rsid w:val="00300318"/>
    <w:rsid w:val="00300B25"/>
    <w:rsid w:val="00301C92"/>
    <w:rsid w:val="003020D8"/>
    <w:rsid w:val="0030315F"/>
    <w:rsid w:val="00303CD1"/>
    <w:rsid w:val="0030435C"/>
    <w:rsid w:val="00304EAF"/>
    <w:rsid w:val="00306D0B"/>
    <w:rsid w:val="00310369"/>
    <w:rsid w:val="0031046C"/>
    <w:rsid w:val="003114E5"/>
    <w:rsid w:val="0031159B"/>
    <w:rsid w:val="003125B2"/>
    <w:rsid w:val="0031306E"/>
    <w:rsid w:val="00313BF0"/>
    <w:rsid w:val="00313F95"/>
    <w:rsid w:val="00314230"/>
    <w:rsid w:val="00314396"/>
    <w:rsid w:val="00314E0E"/>
    <w:rsid w:val="003156A5"/>
    <w:rsid w:val="0031702A"/>
    <w:rsid w:val="00317463"/>
    <w:rsid w:val="003176D2"/>
    <w:rsid w:val="00320B5E"/>
    <w:rsid w:val="00320C77"/>
    <w:rsid w:val="00322BE7"/>
    <w:rsid w:val="00324F7C"/>
    <w:rsid w:val="003253A3"/>
    <w:rsid w:val="003257BC"/>
    <w:rsid w:val="00325DC3"/>
    <w:rsid w:val="00326657"/>
    <w:rsid w:val="003273CC"/>
    <w:rsid w:val="00331D9A"/>
    <w:rsid w:val="003333DE"/>
    <w:rsid w:val="0033389D"/>
    <w:rsid w:val="00334580"/>
    <w:rsid w:val="00335C35"/>
    <w:rsid w:val="00335F46"/>
    <w:rsid w:val="00336A33"/>
    <w:rsid w:val="00336C94"/>
    <w:rsid w:val="00337774"/>
    <w:rsid w:val="00340090"/>
    <w:rsid w:val="0034068F"/>
    <w:rsid w:val="003408FC"/>
    <w:rsid w:val="00341A42"/>
    <w:rsid w:val="003423DE"/>
    <w:rsid w:val="00342BD5"/>
    <w:rsid w:val="00343905"/>
    <w:rsid w:val="00343971"/>
    <w:rsid w:val="0034492F"/>
    <w:rsid w:val="00344C4E"/>
    <w:rsid w:val="003459F6"/>
    <w:rsid w:val="0035053B"/>
    <w:rsid w:val="00351242"/>
    <w:rsid w:val="003515E0"/>
    <w:rsid w:val="00351801"/>
    <w:rsid w:val="00353081"/>
    <w:rsid w:val="00353E0A"/>
    <w:rsid w:val="00357B50"/>
    <w:rsid w:val="00357FB8"/>
    <w:rsid w:val="00360120"/>
    <w:rsid w:val="00360F09"/>
    <w:rsid w:val="00360F48"/>
    <w:rsid w:val="00361543"/>
    <w:rsid w:val="003615CB"/>
    <w:rsid w:val="00361B00"/>
    <w:rsid w:val="00361CED"/>
    <w:rsid w:val="00361D63"/>
    <w:rsid w:val="003631E8"/>
    <w:rsid w:val="003642A3"/>
    <w:rsid w:val="00364C14"/>
    <w:rsid w:val="003652C7"/>
    <w:rsid w:val="00365A62"/>
    <w:rsid w:val="00365E6D"/>
    <w:rsid w:val="003667AA"/>
    <w:rsid w:val="003677B8"/>
    <w:rsid w:val="00370290"/>
    <w:rsid w:val="0037149C"/>
    <w:rsid w:val="00372109"/>
    <w:rsid w:val="00373458"/>
    <w:rsid w:val="003737FC"/>
    <w:rsid w:val="00373ACA"/>
    <w:rsid w:val="003744C1"/>
    <w:rsid w:val="0037450E"/>
    <w:rsid w:val="00374D7E"/>
    <w:rsid w:val="00375008"/>
    <w:rsid w:val="00375B01"/>
    <w:rsid w:val="00376F57"/>
    <w:rsid w:val="003770EC"/>
    <w:rsid w:val="00377A2E"/>
    <w:rsid w:val="00380079"/>
    <w:rsid w:val="0038181D"/>
    <w:rsid w:val="0038183D"/>
    <w:rsid w:val="0038200F"/>
    <w:rsid w:val="003820A5"/>
    <w:rsid w:val="0038315A"/>
    <w:rsid w:val="00384785"/>
    <w:rsid w:val="00384A1D"/>
    <w:rsid w:val="00384A22"/>
    <w:rsid w:val="0038526D"/>
    <w:rsid w:val="00385F04"/>
    <w:rsid w:val="0038604A"/>
    <w:rsid w:val="00386329"/>
    <w:rsid w:val="00386ACA"/>
    <w:rsid w:val="00386E2D"/>
    <w:rsid w:val="00386E5A"/>
    <w:rsid w:val="00386FA1"/>
    <w:rsid w:val="003900EE"/>
    <w:rsid w:val="00391F0D"/>
    <w:rsid w:val="00395036"/>
    <w:rsid w:val="003A0BAA"/>
    <w:rsid w:val="003A1DBD"/>
    <w:rsid w:val="003A3AD9"/>
    <w:rsid w:val="003A4574"/>
    <w:rsid w:val="003A5305"/>
    <w:rsid w:val="003A5844"/>
    <w:rsid w:val="003A6444"/>
    <w:rsid w:val="003A7867"/>
    <w:rsid w:val="003A79A5"/>
    <w:rsid w:val="003B0286"/>
    <w:rsid w:val="003B068B"/>
    <w:rsid w:val="003B0762"/>
    <w:rsid w:val="003B172F"/>
    <w:rsid w:val="003B19B5"/>
    <w:rsid w:val="003B2846"/>
    <w:rsid w:val="003B3412"/>
    <w:rsid w:val="003B4A53"/>
    <w:rsid w:val="003B54E1"/>
    <w:rsid w:val="003B56A4"/>
    <w:rsid w:val="003B5D0B"/>
    <w:rsid w:val="003B5D0F"/>
    <w:rsid w:val="003B6010"/>
    <w:rsid w:val="003B6539"/>
    <w:rsid w:val="003B6E84"/>
    <w:rsid w:val="003B7726"/>
    <w:rsid w:val="003C1FD2"/>
    <w:rsid w:val="003C2193"/>
    <w:rsid w:val="003C221E"/>
    <w:rsid w:val="003C2307"/>
    <w:rsid w:val="003C2FC0"/>
    <w:rsid w:val="003C395C"/>
    <w:rsid w:val="003C3B41"/>
    <w:rsid w:val="003C3B65"/>
    <w:rsid w:val="003C44D6"/>
    <w:rsid w:val="003C6816"/>
    <w:rsid w:val="003C6973"/>
    <w:rsid w:val="003C6B64"/>
    <w:rsid w:val="003C749D"/>
    <w:rsid w:val="003C7981"/>
    <w:rsid w:val="003C7D57"/>
    <w:rsid w:val="003C7E6A"/>
    <w:rsid w:val="003D0F25"/>
    <w:rsid w:val="003D1DF4"/>
    <w:rsid w:val="003D25FE"/>
    <w:rsid w:val="003D363A"/>
    <w:rsid w:val="003D3CDA"/>
    <w:rsid w:val="003D4F00"/>
    <w:rsid w:val="003D53AD"/>
    <w:rsid w:val="003D595E"/>
    <w:rsid w:val="003D5977"/>
    <w:rsid w:val="003D59BF"/>
    <w:rsid w:val="003D7347"/>
    <w:rsid w:val="003D7DD5"/>
    <w:rsid w:val="003E041F"/>
    <w:rsid w:val="003E0ABB"/>
    <w:rsid w:val="003E1C9F"/>
    <w:rsid w:val="003E2150"/>
    <w:rsid w:val="003E3506"/>
    <w:rsid w:val="003E35E4"/>
    <w:rsid w:val="003E38B2"/>
    <w:rsid w:val="003E45B2"/>
    <w:rsid w:val="003E48B4"/>
    <w:rsid w:val="003E54FE"/>
    <w:rsid w:val="003E6709"/>
    <w:rsid w:val="003E6D83"/>
    <w:rsid w:val="003E7A8F"/>
    <w:rsid w:val="003F02F5"/>
    <w:rsid w:val="003F08BB"/>
    <w:rsid w:val="003F0F41"/>
    <w:rsid w:val="003F1B99"/>
    <w:rsid w:val="003F2321"/>
    <w:rsid w:val="003F2A69"/>
    <w:rsid w:val="003F31CD"/>
    <w:rsid w:val="003F35DB"/>
    <w:rsid w:val="003F3FAF"/>
    <w:rsid w:val="003F635A"/>
    <w:rsid w:val="003F7ACF"/>
    <w:rsid w:val="003F7E81"/>
    <w:rsid w:val="003F7F4F"/>
    <w:rsid w:val="00401259"/>
    <w:rsid w:val="004021B0"/>
    <w:rsid w:val="004021B4"/>
    <w:rsid w:val="00403AED"/>
    <w:rsid w:val="00403F77"/>
    <w:rsid w:val="0040482F"/>
    <w:rsid w:val="00404EF3"/>
    <w:rsid w:val="004053B1"/>
    <w:rsid w:val="004057C5"/>
    <w:rsid w:val="00406EEA"/>
    <w:rsid w:val="00407AA4"/>
    <w:rsid w:val="004114DE"/>
    <w:rsid w:val="0041214C"/>
    <w:rsid w:val="004129AE"/>
    <w:rsid w:val="00412CBD"/>
    <w:rsid w:val="00413811"/>
    <w:rsid w:val="0041473F"/>
    <w:rsid w:val="00414A13"/>
    <w:rsid w:val="0041552C"/>
    <w:rsid w:val="0041567D"/>
    <w:rsid w:val="00415862"/>
    <w:rsid w:val="004164B8"/>
    <w:rsid w:val="00416B6A"/>
    <w:rsid w:val="0041799D"/>
    <w:rsid w:val="00417AC4"/>
    <w:rsid w:val="00421F3C"/>
    <w:rsid w:val="00422BB1"/>
    <w:rsid w:val="00422FE4"/>
    <w:rsid w:val="0042318F"/>
    <w:rsid w:val="0042474E"/>
    <w:rsid w:val="0042515C"/>
    <w:rsid w:val="004252DB"/>
    <w:rsid w:val="00425BAE"/>
    <w:rsid w:val="00426B64"/>
    <w:rsid w:val="00426D12"/>
    <w:rsid w:val="00427EB9"/>
    <w:rsid w:val="00430135"/>
    <w:rsid w:val="004306A2"/>
    <w:rsid w:val="00431A8E"/>
    <w:rsid w:val="00431CC5"/>
    <w:rsid w:val="004328D0"/>
    <w:rsid w:val="00432BA5"/>
    <w:rsid w:val="004335C2"/>
    <w:rsid w:val="00433C0A"/>
    <w:rsid w:val="00433D31"/>
    <w:rsid w:val="0043434A"/>
    <w:rsid w:val="00435B31"/>
    <w:rsid w:val="00435B8B"/>
    <w:rsid w:val="00435FC8"/>
    <w:rsid w:val="0043660F"/>
    <w:rsid w:val="00436861"/>
    <w:rsid w:val="004377F4"/>
    <w:rsid w:val="004405F6"/>
    <w:rsid w:val="0044096D"/>
    <w:rsid w:val="00440B5E"/>
    <w:rsid w:val="00441E55"/>
    <w:rsid w:val="00441E7B"/>
    <w:rsid w:val="004431AF"/>
    <w:rsid w:val="00443350"/>
    <w:rsid w:val="0044388E"/>
    <w:rsid w:val="00443B67"/>
    <w:rsid w:val="00443E48"/>
    <w:rsid w:val="00444F26"/>
    <w:rsid w:val="004455A3"/>
    <w:rsid w:val="00445ED8"/>
    <w:rsid w:val="00446104"/>
    <w:rsid w:val="0044683E"/>
    <w:rsid w:val="00446933"/>
    <w:rsid w:val="00447B6B"/>
    <w:rsid w:val="004504EA"/>
    <w:rsid w:val="004507DA"/>
    <w:rsid w:val="00451A9A"/>
    <w:rsid w:val="004526F1"/>
    <w:rsid w:val="00452EA5"/>
    <w:rsid w:val="004538C8"/>
    <w:rsid w:val="004546B3"/>
    <w:rsid w:val="0045470C"/>
    <w:rsid w:val="004547AC"/>
    <w:rsid w:val="004548D4"/>
    <w:rsid w:val="00455A91"/>
    <w:rsid w:val="00455BB8"/>
    <w:rsid w:val="0045633D"/>
    <w:rsid w:val="00456D81"/>
    <w:rsid w:val="004575DE"/>
    <w:rsid w:val="00460CAF"/>
    <w:rsid w:val="004611D9"/>
    <w:rsid w:val="004620B8"/>
    <w:rsid w:val="004635AA"/>
    <w:rsid w:val="00465AC0"/>
    <w:rsid w:val="004662FA"/>
    <w:rsid w:val="00466861"/>
    <w:rsid w:val="00467B23"/>
    <w:rsid w:val="00470719"/>
    <w:rsid w:val="00470E55"/>
    <w:rsid w:val="0047189A"/>
    <w:rsid w:val="00471F6A"/>
    <w:rsid w:val="0047305D"/>
    <w:rsid w:val="004732D0"/>
    <w:rsid w:val="00475455"/>
    <w:rsid w:val="00475709"/>
    <w:rsid w:val="00476FA3"/>
    <w:rsid w:val="004770B5"/>
    <w:rsid w:val="00477231"/>
    <w:rsid w:val="0047779A"/>
    <w:rsid w:val="0048020D"/>
    <w:rsid w:val="00480548"/>
    <w:rsid w:val="00484E96"/>
    <w:rsid w:val="00484EED"/>
    <w:rsid w:val="0048561A"/>
    <w:rsid w:val="00485BF0"/>
    <w:rsid w:val="00485F4B"/>
    <w:rsid w:val="00486261"/>
    <w:rsid w:val="00486C2A"/>
    <w:rsid w:val="00486DC4"/>
    <w:rsid w:val="004872E0"/>
    <w:rsid w:val="004879E1"/>
    <w:rsid w:val="00490C27"/>
    <w:rsid w:val="00490D5C"/>
    <w:rsid w:val="00491230"/>
    <w:rsid w:val="00491B3A"/>
    <w:rsid w:val="00492402"/>
    <w:rsid w:val="00492E44"/>
    <w:rsid w:val="00494630"/>
    <w:rsid w:val="00494A1E"/>
    <w:rsid w:val="00494A30"/>
    <w:rsid w:val="004953DA"/>
    <w:rsid w:val="00495568"/>
    <w:rsid w:val="004957F0"/>
    <w:rsid w:val="00496340"/>
    <w:rsid w:val="00496A58"/>
    <w:rsid w:val="0049781C"/>
    <w:rsid w:val="00497FA5"/>
    <w:rsid w:val="004A01CC"/>
    <w:rsid w:val="004A0A27"/>
    <w:rsid w:val="004A1B7D"/>
    <w:rsid w:val="004A1E4B"/>
    <w:rsid w:val="004A1F03"/>
    <w:rsid w:val="004A2C38"/>
    <w:rsid w:val="004A3901"/>
    <w:rsid w:val="004A4C4D"/>
    <w:rsid w:val="004A5C85"/>
    <w:rsid w:val="004A6970"/>
    <w:rsid w:val="004A7DDD"/>
    <w:rsid w:val="004B02EB"/>
    <w:rsid w:val="004B0DF6"/>
    <w:rsid w:val="004B0ECD"/>
    <w:rsid w:val="004B2568"/>
    <w:rsid w:val="004B2DA8"/>
    <w:rsid w:val="004B30BE"/>
    <w:rsid w:val="004B40AD"/>
    <w:rsid w:val="004B460D"/>
    <w:rsid w:val="004B544E"/>
    <w:rsid w:val="004B69A4"/>
    <w:rsid w:val="004B778E"/>
    <w:rsid w:val="004C13C2"/>
    <w:rsid w:val="004C2213"/>
    <w:rsid w:val="004C2278"/>
    <w:rsid w:val="004C3334"/>
    <w:rsid w:val="004C3C71"/>
    <w:rsid w:val="004C3F6E"/>
    <w:rsid w:val="004C3FF4"/>
    <w:rsid w:val="004C405A"/>
    <w:rsid w:val="004C447D"/>
    <w:rsid w:val="004C55BD"/>
    <w:rsid w:val="004C60C8"/>
    <w:rsid w:val="004D0978"/>
    <w:rsid w:val="004D0BDD"/>
    <w:rsid w:val="004D2909"/>
    <w:rsid w:val="004D2A1B"/>
    <w:rsid w:val="004D40CE"/>
    <w:rsid w:val="004D5D87"/>
    <w:rsid w:val="004D6741"/>
    <w:rsid w:val="004D67BD"/>
    <w:rsid w:val="004D6A31"/>
    <w:rsid w:val="004D7131"/>
    <w:rsid w:val="004E0AAA"/>
    <w:rsid w:val="004E0BF1"/>
    <w:rsid w:val="004E0EA6"/>
    <w:rsid w:val="004E2860"/>
    <w:rsid w:val="004E3486"/>
    <w:rsid w:val="004E3932"/>
    <w:rsid w:val="004E43D9"/>
    <w:rsid w:val="004E66A6"/>
    <w:rsid w:val="004E6C55"/>
    <w:rsid w:val="004E6CE4"/>
    <w:rsid w:val="004E7F21"/>
    <w:rsid w:val="004F0F02"/>
    <w:rsid w:val="004F3241"/>
    <w:rsid w:val="004F40EB"/>
    <w:rsid w:val="004F41ED"/>
    <w:rsid w:val="004F4A5A"/>
    <w:rsid w:val="004F4F80"/>
    <w:rsid w:val="004F52A4"/>
    <w:rsid w:val="004F5893"/>
    <w:rsid w:val="004F5CDC"/>
    <w:rsid w:val="004F6D62"/>
    <w:rsid w:val="00500B0B"/>
    <w:rsid w:val="00501F63"/>
    <w:rsid w:val="005028EB"/>
    <w:rsid w:val="00502F7A"/>
    <w:rsid w:val="005045D2"/>
    <w:rsid w:val="00504CBD"/>
    <w:rsid w:val="00505211"/>
    <w:rsid w:val="00505AE3"/>
    <w:rsid w:val="00505B48"/>
    <w:rsid w:val="0050624C"/>
    <w:rsid w:val="005067EA"/>
    <w:rsid w:val="00506BE2"/>
    <w:rsid w:val="00506C0F"/>
    <w:rsid w:val="00507748"/>
    <w:rsid w:val="005078AA"/>
    <w:rsid w:val="005115D1"/>
    <w:rsid w:val="005115D5"/>
    <w:rsid w:val="0051205D"/>
    <w:rsid w:val="00512181"/>
    <w:rsid w:val="005131C2"/>
    <w:rsid w:val="0051344F"/>
    <w:rsid w:val="0051367F"/>
    <w:rsid w:val="00514584"/>
    <w:rsid w:val="00514E96"/>
    <w:rsid w:val="005174FA"/>
    <w:rsid w:val="00517DE4"/>
    <w:rsid w:val="0052048E"/>
    <w:rsid w:val="005206C8"/>
    <w:rsid w:val="00520AAD"/>
    <w:rsid w:val="00520BAC"/>
    <w:rsid w:val="00520FC8"/>
    <w:rsid w:val="00521064"/>
    <w:rsid w:val="00523676"/>
    <w:rsid w:val="005240C7"/>
    <w:rsid w:val="0052503A"/>
    <w:rsid w:val="005259C1"/>
    <w:rsid w:val="005267E2"/>
    <w:rsid w:val="00527222"/>
    <w:rsid w:val="00530F33"/>
    <w:rsid w:val="00531484"/>
    <w:rsid w:val="005316D9"/>
    <w:rsid w:val="0053175C"/>
    <w:rsid w:val="00532E42"/>
    <w:rsid w:val="005352CC"/>
    <w:rsid w:val="00536A61"/>
    <w:rsid w:val="00536D4C"/>
    <w:rsid w:val="005372C2"/>
    <w:rsid w:val="005379D9"/>
    <w:rsid w:val="005439B6"/>
    <w:rsid w:val="00545347"/>
    <w:rsid w:val="00546707"/>
    <w:rsid w:val="00547D96"/>
    <w:rsid w:val="0055045C"/>
    <w:rsid w:val="00550C97"/>
    <w:rsid w:val="005525F1"/>
    <w:rsid w:val="00553720"/>
    <w:rsid w:val="0055454B"/>
    <w:rsid w:val="00555479"/>
    <w:rsid w:val="005567CF"/>
    <w:rsid w:val="00556A81"/>
    <w:rsid w:val="00556A88"/>
    <w:rsid w:val="00556FD0"/>
    <w:rsid w:val="005577BC"/>
    <w:rsid w:val="00557B9A"/>
    <w:rsid w:val="00560B5E"/>
    <w:rsid w:val="005611D1"/>
    <w:rsid w:val="005622D3"/>
    <w:rsid w:val="00562460"/>
    <w:rsid w:val="00562C14"/>
    <w:rsid w:val="00563B2D"/>
    <w:rsid w:val="00563E9A"/>
    <w:rsid w:val="005643AC"/>
    <w:rsid w:val="00564A8D"/>
    <w:rsid w:val="00564B7B"/>
    <w:rsid w:val="00564DFE"/>
    <w:rsid w:val="0056664F"/>
    <w:rsid w:val="00566B08"/>
    <w:rsid w:val="00566CCC"/>
    <w:rsid w:val="00567856"/>
    <w:rsid w:val="00570A89"/>
    <w:rsid w:val="00571189"/>
    <w:rsid w:val="00571A38"/>
    <w:rsid w:val="00572E6D"/>
    <w:rsid w:val="00572F94"/>
    <w:rsid w:val="00573109"/>
    <w:rsid w:val="00574DE4"/>
    <w:rsid w:val="00575612"/>
    <w:rsid w:val="00575B22"/>
    <w:rsid w:val="00575E71"/>
    <w:rsid w:val="00575FE6"/>
    <w:rsid w:val="00576C06"/>
    <w:rsid w:val="00577079"/>
    <w:rsid w:val="005774F9"/>
    <w:rsid w:val="00577B42"/>
    <w:rsid w:val="005801F4"/>
    <w:rsid w:val="0058115B"/>
    <w:rsid w:val="005815F5"/>
    <w:rsid w:val="005822D0"/>
    <w:rsid w:val="0058230E"/>
    <w:rsid w:val="00584C7F"/>
    <w:rsid w:val="00586B0D"/>
    <w:rsid w:val="00586B2C"/>
    <w:rsid w:val="00587D38"/>
    <w:rsid w:val="0059015C"/>
    <w:rsid w:val="00590456"/>
    <w:rsid w:val="00591884"/>
    <w:rsid w:val="00591AF7"/>
    <w:rsid w:val="00591C09"/>
    <w:rsid w:val="00592B40"/>
    <w:rsid w:val="0059330D"/>
    <w:rsid w:val="00593395"/>
    <w:rsid w:val="00593A52"/>
    <w:rsid w:val="00593F9E"/>
    <w:rsid w:val="0059597E"/>
    <w:rsid w:val="00595C58"/>
    <w:rsid w:val="00596C80"/>
    <w:rsid w:val="00597937"/>
    <w:rsid w:val="00597DCD"/>
    <w:rsid w:val="005A05B4"/>
    <w:rsid w:val="005A3C39"/>
    <w:rsid w:val="005A4910"/>
    <w:rsid w:val="005A5634"/>
    <w:rsid w:val="005A66F3"/>
    <w:rsid w:val="005A67E9"/>
    <w:rsid w:val="005A6A58"/>
    <w:rsid w:val="005A6BD6"/>
    <w:rsid w:val="005A70F4"/>
    <w:rsid w:val="005A7C08"/>
    <w:rsid w:val="005B08BC"/>
    <w:rsid w:val="005B0B59"/>
    <w:rsid w:val="005B0D6C"/>
    <w:rsid w:val="005B1B65"/>
    <w:rsid w:val="005B2229"/>
    <w:rsid w:val="005B23AB"/>
    <w:rsid w:val="005B2BC8"/>
    <w:rsid w:val="005B343C"/>
    <w:rsid w:val="005B3B14"/>
    <w:rsid w:val="005B3EE9"/>
    <w:rsid w:val="005B460F"/>
    <w:rsid w:val="005B4DBF"/>
    <w:rsid w:val="005B5222"/>
    <w:rsid w:val="005B684A"/>
    <w:rsid w:val="005B75B7"/>
    <w:rsid w:val="005B7682"/>
    <w:rsid w:val="005B798D"/>
    <w:rsid w:val="005C0882"/>
    <w:rsid w:val="005C11FB"/>
    <w:rsid w:val="005C12F8"/>
    <w:rsid w:val="005C13F6"/>
    <w:rsid w:val="005C143C"/>
    <w:rsid w:val="005C1650"/>
    <w:rsid w:val="005C1718"/>
    <w:rsid w:val="005C1D77"/>
    <w:rsid w:val="005C2C79"/>
    <w:rsid w:val="005C2D7F"/>
    <w:rsid w:val="005C781F"/>
    <w:rsid w:val="005C7840"/>
    <w:rsid w:val="005C7DAB"/>
    <w:rsid w:val="005D0097"/>
    <w:rsid w:val="005D096D"/>
    <w:rsid w:val="005D214C"/>
    <w:rsid w:val="005D21F3"/>
    <w:rsid w:val="005D2485"/>
    <w:rsid w:val="005D274A"/>
    <w:rsid w:val="005D37C4"/>
    <w:rsid w:val="005D37DB"/>
    <w:rsid w:val="005D3AA7"/>
    <w:rsid w:val="005D43F9"/>
    <w:rsid w:val="005D44D3"/>
    <w:rsid w:val="005D4F6E"/>
    <w:rsid w:val="005D59DD"/>
    <w:rsid w:val="005D5F89"/>
    <w:rsid w:val="005D6147"/>
    <w:rsid w:val="005D75F2"/>
    <w:rsid w:val="005E129D"/>
    <w:rsid w:val="005E15D8"/>
    <w:rsid w:val="005E1B3A"/>
    <w:rsid w:val="005E3878"/>
    <w:rsid w:val="005E3A85"/>
    <w:rsid w:val="005E4A1C"/>
    <w:rsid w:val="005E64E7"/>
    <w:rsid w:val="005E6D6E"/>
    <w:rsid w:val="005E72B1"/>
    <w:rsid w:val="005E7553"/>
    <w:rsid w:val="005E7710"/>
    <w:rsid w:val="005E7C1B"/>
    <w:rsid w:val="005F0BDE"/>
    <w:rsid w:val="005F0C8D"/>
    <w:rsid w:val="005F2A9E"/>
    <w:rsid w:val="005F313E"/>
    <w:rsid w:val="005F31CA"/>
    <w:rsid w:val="005F3DDF"/>
    <w:rsid w:val="005F3F05"/>
    <w:rsid w:val="005F4426"/>
    <w:rsid w:val="005F541F"/>
    <w:rsid w:val="005F570E"/>
    <w:rsid w:val="005F5CAE"/>
    <w:rsid w:val="005F5DD1"/>
    <w:rsid w:val="005F63C2"/>
    <w:rsid w:val="005F7C5C"/>
    <w:rsid w:val="006007E0"/>
    <w:rsid w:val="006008CE"/>
    <w:rsid w:val="00600B03"/>
    <w:rsid w:val="0060155A"/>
    <w:rsid w:val="006035EC"/>
    <w:rsid w:val="006039B6"/>
    <w:rsid w:val="00603E69"/>
    <w:rsid w:val="00604522"/>
    <w:rsid w:val="00604540"/>
    <w:rsid w:val="00605026"/>
    <w:rsid w:val="00605DC5"/>
    <w:rsid w:val="00606398"/>
    <w:rsid w:val="00606465"/>
    <w:rsid w:val="00606A4E"/>
    <w:rsid w:val="00610C13"/>
    <w:rsid w:val="00611628"/>
    <w:rsid w:val="00611E52"/>
    <w:rsid w:val="00615443"/>
    <w:rsid w:val="0061548E"/>
    <w:rsid w:val="0061628D"/>
    <w:rsid w:val="00616309"/>
    <w:rsid w:val="00617077"/>
    <w:rsid w:val="00617CDF"/>
    <w:rsid w:val="00620D96"/>
    <w:rsid w:val="00620EA6"/>
    <w:rsid w:val="00620F5C"/>
    <w:rsid w:val="0062114F"/>
    <w:rsid w:val="00621E84"/>
    <w:rsid w:val="006225C2"/>
    <w:rsid w:val="006227B2"/>
    <w:rsid w:val="00623857"/>
    <w:rsid w:val="00623FC3"/>
    <w:rsid w:val="006240E4"/>
    <w:rsid w:val="0062437F"/>
    <w:rsid w:val="006263F0"/>
    <w:rsid w:val="00626AF7"/>
    <w:rsid w:val="00627301"/>
    <w:rsid w:val="00630E03"/>
    <w:rsid w:val="00631789"/>
    <w:rsid w:val="006321D4"/>
    <w:rsid w:val="00633190"/>
    <w:rsid w:val="0063379E"/>
    <w:rsid w:val="00634EE0"/>
    <w:rsid w:val="0063531E"/>
    <w:rsid w:val="006364AE"/>
    <w:rsid w:val="00636A53"/>
    <w:rsid w:val="00637194"/>
    <w:rsid w:val="0063746C"/>
    <w:rsid w:val="00637B73"/>
    <w:rsid w:val="00637EBF"/>
    <w:rsid w:val="00640916"/>
    <w:rsid w:val="00641F57"/>
    <w:rsid w:val="0064204B"/>
    <w:rsid w:val="00642201"/>
    <w:rsid w:val="00642731"/>
    <w:rsid w:val="00642EB1"/>
    <w:rsid w:val="00643C32"/>
    <w:rsid w:val="00644BF4"/>
    <w:rsid w:val="00645511"/>
    <w:rsid w:val="0064637F"/>
    <w:rsid w:val="0064647C"/>
    <w:rsid w:val="006465A1"/>
    <w:rsid w:val="006469A7"/>
    <w:rsid w:val="00646C42"/>
    <w:rsid w:val="00646C63"/>
    <w:rsid w:val="00647CBF"/>
    <w:rsid w:val="00651E76"/>
    <w:rsid w:val="006529ED"/>
    <w:rsid w:val="006532E9"/>
    <w:rsid w:val="00653739"/>
    <w:rsid w:val="00655C4C"/>
    <w:rsid w:val="006564B0"/>
    <w:rsid w:val="0065671B"/>
    <w:rsid w:val="00656B0F"/>
    <w:rsid w:val="00657486"/>
    <w:rsid w:val="00660751"/>
    <w:rsid w:val="006608E0"/>
    <w:rsid w:val="00660CB8"/>
    <w:rsid w:val="00660D4B"/>
    <w:rsid w:val="00661511"/>
    <w:rsid w:val="006616CF"/>
    <w:rsid w:val="006617B9"/>
    <w:rsid w:val="006618F6"/>
    <w:rsid w:val="00664DAB"/>
    <w:rsid w:val="0066534B"/>
    <w:rsid w:val="0066535C"/>
    <w:rsid w:val="00666D69"/>
    <w:rsid w:val="00666F39"/>
    <w:rsid w:val="006673FA"/>
    <w:rsid w:val="0066780C"/>
    <w:rsid w:val="0067031A"/>
    <w:rsid w:val="006723DC"/>
    <w:rsid w:val="0067373B"/>
    <w:rsid w:val="00675811"/>
    <w:rsid w:val="006767A3"/>
    <w:rsid w:val="00677305"/>
    <w:rsid w:val="006773BE"/>
    <w:rsid w:val="00680877"/>
    <w:rsid w:val="00683195"/>
    <w:rsid w:val="006831D3"/>
    <w:rsid w:val="0068416B"/>
    <w:rsid w:val="00685BDC"/>
    <w:rsid w:val="00685CB4"/>
    <w:rsid w:val="006860BF"/>
    <w:rsid w:val="006861B2"/>
    <w:rsid w:val="00686917"/>
    <w:rsid w:val="00686AD8"/>
    <w:rsid w:val="0068794C"/>
    <w:rsid w:val="0069065C"/>
    <w:rsid w:val="0069137F"/>
    <w:rsid w:val="006920F5"/>
    <w:rsid w:val="0069221A"/>
    <w:rsid w:val="00693D31"/>
    <w:rsid w:val="00694423"/>
    <w:rsid w:val="006944BE"/>
    <w:rsid w:val="00694CEE"/>
    <w:rsid w:val="00696283"/>
    <w:rsid w:val="00696645"/>
    <w:rsid w:val="00696A4C"/>
    <w:rsid w:val="00697539"/>
    <w:rsid w:val="006975C8"/>
    <w:rsid w:val="006A1E2E"/>
    <w:rsid w:val="006A2DD6"/>
    <w:rsid w:val="006A303D"/>
    <w:rsid w:val="006A4109"/>
    <w:rsid w:val="006A4830"/>
    <w:rsid w:val="006A4EDD"/>
    <w:rsid w:val="006A5275"/>
    <w:rsid w:val="006A589A"/>
    <w:rsid w:val="006A5EA1"/>
    <w:rsid w:val="006A64C4"/>
    <w:rsid w:val="006A72DC"/>
    <w:rsid w:val="006A7628"/>
    <w:rsid w:val="006A787D"/>
    <w:rsid w:val="006A7F2B"/>
    <w:rsid w:val="006A7FE0"/>
    <w:rsid w:val="006B12BE"/>
    <w:rsid w:val="006B1599"/>
    <w:rsid w:val="006B19AE"/>
    <w:rsid w:val="006B278D"/>
    <w:rsid w:val="006B2B8F"/>
    <w:rsid w:val="006B3483"/>
    <w:rsid w:val="006B3A24"/>
    <w:rsid w:val="006B4A5F"/>
    <w:rsid w:val="006B4B64"/>
    <w:rsid w:val="006B603E"/>
    <w:rsid w:val="006B68C1"/>
    <w:rsid w:val="006B6C9D"/>
    <w:rsid w:val="006B77AD"/>
    <w:rsid w:val="006C04DE"/>
    <w:rsid w:val="006C0737"/>
    <w:rsid w:val="006C0CA7"/>
    <w:rsid w:val="006C10DD"/>
    <w:rsid w:val="006C1AE5"/>
    <w:rsid w:val="006C1C1B"/>
    <w:rsid w:val="006C2CF0"/>
    <w:rsid w:val="006C2DAA"/>
    <w:rsid w:val="006C4289"/>
    <w:rsid w:val="006C5029"/>
    <w:rsid w:val="006C5DB9"/>
    <w:rsid w:val="006C7D03"/>
    <w:rsid w:val="006C7DDA"/>
    <w:rsid w:val="006D108D"/>
    <w:rsid w:val="006D1135"/>
    <w:rsid w:val="006D1564"/>
    <w:rsid w:val="006D30E0"/>
    <w:rsid w:val="006D3AA0"/>
    <w:rsid w:val="006D3C6F"/>
    <w:rsid w:val="006D4902"/>
    <w:rsid w:val="006D542E"/>
    <w:rsid w:val="006E0632"/>
    <w:rsid w:val="006E0BA1"/>
    <w:rsid w:val="006E1211"/>
    <w:rsid w:val="006E1771"/>
    <w:rsid w:val="006E1C19"/>
    <w:rsid w:val="006E1F16"/>
    <w:rsid w:val="006E24C9"/>
    <w:rsid w:val="006E387D"/>
    <w:rsid w:val="006E3DDC"/>
    <w:rsid w:val="006E43F7"/>
    <w:rsid w:val="006E49E4"/>
    <w:rsid w:val="006E49EA"/>
    <w:rsid w:val="006E539B"/>
    <w:rsid w:val="006F0AD2"/>
    <w:rsid w:val="006F1290"/>
    <w:rsid w:val="006F12E0"/>
    <w:rsid w:val="006F1C5D"/>
    <w:rsid w:val="006F3149"/>
    <w:rsid w:val="006F32B2"/>
    <w:rsid w:val="006F3615"/>
    <w:rsid w:val="006F4383"/>
    <w:rsid w:val="006F44D8"/>
    <w:rsid w:val="006F483E"/>
    <w:rsid w:val="006F4BB2"/>
    <w:rsid w:val="006F5B55"/>
    <w:rsid w:val="006F6598"/>
    <w:rsid w:val="006F6EAE"/>
    <w:rsid w:val="006F704F"/>
    <w:rsid w:val="006F76C1"/>
    <w:rsid w:val="007004A2"/>
    <w:rsid w:val="00700756"/>
    <w:rsid w:val="00700F8D"/>
    <w:rsid w:val="007023FD"/>
    <w:rsid w:val="0070297F"/>
    <w:rsid w:val="00702FCB"/>
    <w:rsid w:val="00703D32"/>
    <w:rsid w:val="0070435C"/>
    <w:rsid w:val="0070644D"/>
    <w:rsid w:val="007067B9"/>
    <w:rsid w:val="007075C5"/>
    <w:rsid w:val="0071053A"/>
    <w:rsid w:val="0071087E"/>
    <w:rsid w:val="00710AD0"/>
    <w:rsid w:val="00711C8D"/>
    <w:rsid w:val="00711EC8"/>
    <w:rsid w:val="007123F7"/>
    <w:rsid w:val="00712927"/>
    <w:rsid w:val="00713184"/>
    <w:rsid w:val="00713632"/>
    <w:rsid w:val="00713AB8"/>
    <w:rsid w:val="00713B9F"/>
    <w:rsid w:val="00714D72"/>
    <w:rsid w:val="0071501C"/>
    <w:rsid w:val="00715086"/>
    <w:rsid w:val="00715EEE"/>
    <w:rsid w:val="00716616"/>
    <w:rsid w:val="007176D6"/>
    <w:rsid w:val="0071798C"/>
    <w:rsid w:val="00717ED7"/>
    <w:rsid w:val="00717FFE"/>
    <w:rsid w:val="007204FE"/>
    <w:rsid w:val="00720586"/>
    <w:rsid w:val="00720A6B"/>
    <w:rsid w:val="0072287C"/>
    <w:rsid w:val="007245E5"/>
    <w:rsid w:val="007254B1"/>
    <w:rsid w:val="00725D0F"/>
    <w:rsid w:val="00726173"/>
    <w:rsid w:val="00731A78"/>
    <w:rsid w:val="00731AE1"/>
    <w:rsid w:val="007320EE"/>
    <w:rsid w:val="0073255F"/>
    <w:rsid w:val="00732FE3"/>
    <w:rsid w:val="007333A0"/>
    <w:rsid w:val="00733A8A"/>
    <w:rsid w:val="0073509A"/>
    <w:rsid w:val="007362D9"/>
    <w:rsid w:val="00737741"/>
    <w:rsid w:val="00737E5B"/>
    <w:rsid w:val="007413F6"/>
    <w:rsid w:val="00742EFA"/>
    <w:rsid w:val="00743E5B"/>
    <w:rsid w:val="00744850"/>
    <w:rsid w:val="00745349"/>
    <w:rsid w:val="00745C52"/>
    <w:rsid w:val="00747213"/>
    <w:rsid w:val="00747B75"/>
    <w:rsid w:val="00750BB8"/>
    <w:rsid w:val="00750E2E"/>
    <w:rsid w:val="00750F42"/>
    <w:rsid w:val="007514AB"/>
    <w:rsid w:val="007515FF"/>
    <w:rsid w:val="00751E82"/>
    <w:rsid w:val="00751EF8"/>
    <w:rsid w:val="00752230"/>
    <w:rsid w:val="007536BD"/>
    <w:rsid w:val="00753A3A"/>
    <w:rsid w:val="00755A38"/>
    <w:rsid w:val="00756E4C"/>
    <w:rsid w:val="00757E3A"/>
    <w:rsid w:val="007611D2"/>
    <w:rsid w:val="00761F48"/>
    <w:rsid w:val="00763F31"/>
    <w:rsid w:val="00764A00"/>
    <w:rsid w:val="00765614"/>
    <w:rsid w:val="00765CD9"/>
    <w:rsid w:val="00767F50"/>
    <w:rsid w:val="00771A8B"/>
    <w:rsid w:val="007733C4"/>
    <w:rsid w:val="0077403C"/>
    <w:rsid w:val="00774FA4"/>
    <w:rsid w:val="00775B24"/>
    <w:rsid w:val="007764E4"/>
    <w:rsid w:val="007769D5"/>
    <w:rsid w:val="00777059"/>
    <w:rsid w:val="00777E98"/>
    <w:rsid w:val="00781EA0"/>
    <w:rsid w:val="007822D2"/>
    <w:rsid w:val="0078408C"/>
    <w:rsid w:val="00784B50"/>
    <w:rsid w:val="00785521"/>
    <w:rsid w:val="00785DB1"/>
    <w:rsid w:val="00786599"/>
    <w:rsid w:val="007878D7"/>
    <w:rsid w:val="00787F3A"/>
    <w:rsid w:val="007902FA"/>
    <w:rsid w:val="007917F6"/>
    <w:rsid w:val="00792596"/>
    <w:rsid w:val="007948A0"/>
    <w:rsid w:val="00794CCE"/>
    <w:rsid w:val="00794F70"/>
    <w:rsid w:val="00796782"/>
    <w:rsid w:val="007A0A47"/>
    <w:rsid w:val="007A1BB9"/>
    <w:rsid w:val="007A1E1A"/>
    <w:rsid w:val="007A2A47"/>
    <w:rsid w:val="007A2CDE"/>
    <w:rsid w:val="007A3B16"/>
    <w:rsid w:val="007A4384"/>
    <w:rsid w:val="007A5BD2"/>
    <w:rsid w:val="007A611C"/>
    <w:rsid w:val="007A78D6"/>
    <w:rsid w:val="007A79E2"/>
    <w:rsid w:val="007A7BE9"/>
    <w:rsid w:val="007B074E"/>
    <w:rsid w:val="007B121F"/>
    <w:rsid w:val="007B280B"/>
    <w:rsid w:val="007B3704"/>
    <w:rsid w:val="007B3863"/>
    <w:rsid w:val="007B3A8B"/>
    <w:rsid w:val="007B4027"/>
    <w:rsid w:val="007B40D3"/>
    <w:rsid w:val="007B418A"/>
    <w:rsid w:val="007B6524"/>
    <w:rsid w:val="007B786B"/>
    <w:rsid w:val="007C1655"/>
    <w:rsid w:val="007C3087"/>
    <w:rsid w:val="007C377A"/>
    <w:rsid w:val="007C3B39"/>
    <w:rsid w:val="007C4696"/>
    <w:rsid w:val="007C4B7E"/>
    <w:rsid w:val="007C6029"/>
    <w:rsid w:val="007C6B66"/>
    <w:rsid w:val="007C7E75"/>
    <w:rsid w:val="007D0269"/>
    <w:rsid w:val="007D0A66"/>
    <w:rsid w:val="007D0F57"/>
    <w:rsid w:val="007D235E"/>
    <w:rsid w:val="007D3096"/>
    <w:rsid w:val="007D3423"/>
    <w:rsid w:val="007D3B10"/>
    <w:rsid w:val="007D4C7C"/>
    <w:rsid w:val="007D4DC4"/>
    <w:rsid w:val="007D4DE3"/>
    <w:rsid w:val="007D6582"/>
    <w:rsid w:val="007D7E2F"/>
    <w:rsid w:val="007E12A4"/>
    <w:rsid w:val="007E191C"/>
    <w:rsid w:val="007E1BEF"/>
    <w:rsid w:val="007E2724"/>
    <w:rsid w:val="007E40A8"/>
    <w:rsid w:val="007E5106"/>
    <w:rsid w:val="007E66E6"/>
    <w:rsid w:val="007E7EE2"/>
    <w:rsid w:val="007F0FD6"/>
    <w:rsid w:val="007F1ECB"/>
    <w:rsid w:val="007F1F6A"/>
    <w:rsid w:val="007F28ED"/>
    <w:rsid w:val="007F407F"/>
    <w:rsid w:val="007F5B3A"/>
    <w:rsid w:val="007F6C91"/>
    <w:rsid w:val="007F6FFA"/>
    <w:rsid w:val="007F70C3"/>
    <w:rsid w:val="007F71A4"/>
    <w:rsid w:val="007F760C"/>
    <w:rsid w:val="008002B9"/>
    <w:rsid w:val="0080152B"/>
    <w:rsid w:val="008017C0"/>
    <w:rsid w:val="00801CD3"/>
    <w:rsid w:val="00801D4E"/>
    <w:rsid w:val="00801E1C"/>
    <w:rsid w:val="00802B21"/>
    <w:rsid w:val="00803099"/>
    <w:rsid w:val="0080339D"/>
    <w:rsid w:val="0080403A"/>
    <w:rsid w:val="008041D2"/>
    <w:rsid w:val="00804EC1"/>
    <w:rsid w:val="0080535D"/>
    <w:rsid w:val="0080624C"/>
    <w:rsid w:val="008066AD"/>
    <w:rsid w:val="00807E03"/>
    <w:rsid w:val="00810E7B"/>
    <w:rsid w:val="0081146A"/>
    <w:rsid w:val="008121DE"/>
    <w:rsid w:val="00812A3C"/>
    <w:rsid w:val="00812CB2"/>
    <w:rsid w:val="00812DF8"/>
    <w:rsid w:val="00813488"/>
    <w:rsid w:val="008136AA"/>
    <w:rsid w:val="00814B9D"/>
    <w:rsid w:val="0081525C"/>
    <w:rsid w:val="008154D4"/>
    <w:rsid w:val="008173BF"/>
    <w:rsid w:val="00817BBA"/>
    <w:rsid w:val="008200A3"/>
    <w:rsid w:val="00820395"/>
    <w:rsid w:val="0082247C"/>
    <w:rsid w:val="00822568"/>
    <w:rsid w:val="0082291E"/>
    <w:rsid w:val="00823204"/>
    <w:rsid w:val="008234AC"/>
    <w:rsid w:val="008238E3"/>
    <w:rsid w:val="00824DC4"/>
    <w:rsid w:val="00826864"/>
    <w:rsid w:val="0082700B"/>
    <w:rsid w:val="0082763D"/>
    <w:rsid w:val="00827AB0"/>
    <w:rsid w:val="00827E7D"/>
    <w:rsid w:val="00827FA7"/>
    <w:rsid w:val="0083153A"/>
    <w:rsid w:val="00832839"/>
    <w:rsid w:val="00834449"/>
    <w:rsid w:val="008355C7"/>
    <w:rsid w:val="00835707"/>
    <w:rsid w:val="0083620A"/>
    <w:rsid w:val="008363CA"/>
    <w:rsid w:val="00836BFC"/>
    <w:rsid w:val="00837A2D"/>
    <w:rsid w:val="00840870"/>
    <w:rsid w:val="008415C5"/>
    <w:rsid w:val="00841BF8"/>
    <w:rsid w:val="00841E1E"/>
    <w:rsid w:val="0084201A"/>
    <w:rsid w:val="00842E4C"/>
    <w:rsid w:val="008451BD"/>
    <w:rsid w:val="008469FE"/>
    <w:rsid w:val="00847D55"/>
    <w:rsid w:val="008507C4"/>
    <w:rsid w:val="008512B6"/>
    <w:rsid w:val="00852F54"/>
    <w:rsid w:val="008532E1"/>
    <w:rsid w:val="008557DD"/>
    <w:rsid w:val="00857783"/>
    <w:rsid w:val="00857DC6"/>
    <w:rsid w:val="0086068B"/>
    <w:rsid w:val="00860AE4"/>
    <w:rsid w:val="00860C9A"/>
    <w:rsid w:val="00862AE4"/>
    <w:rsid w:val="008646D1"/>
    <w:rsid w:val="00864EE9"/>
    <w:rsid w:val="00865585"/>
    <w:rsid w:val="00865B9A"/>
    <w:rsid w:val="00865B9C"/>
    <w:rsid w:val="0086655F"/>
    <w:rsid w:val="00870B15"/>
    <w:rsid w:val="008713F8"/>
    <w:rsid w:val="00871B89"/>
    <w:rsid w:val="00871C40"/>
    <w:rsid w:val="00872399"/>
    <w:rsid w:val="00873506"/>
    <w:rsid w:val="00874A3E"/>
    <w:rsid w:val="00874C16"/>
    <w:rsid w:val="00874FC8"/>
    <w:rsid w:val="00875B43"/>
    <w:rsid w:val="00875CAA"/>
    <w:rsid w:val="008770F3"/>
    <w:rsid w:val="008775DF"/>
    <w:rsid w:val="00877C58"/>
    <w:rsid w:val="00880A02"/>
    <w:rsid w:val="00880BFE"/>
    <w:rsid w:val="008826DC"/>
    <w:rsid w:val="00882958"/>
    <w:rsid w:val="0088387F"/>
    <w:rsid w:val="008838D6"/>
    <w:rsid w:val="008839C5"/>
    <w:rsid w:val="00883B49"/>
    <w:rsid w:val="00884B25"/>
    <w:rsid w:val="00884B3E"/>
    <w:rsid w:val="0088517A"/>
    <w:rsid w:val="00886671"/>
    <w:rsid w:val="0088682B"/>
    <w:rsid w:val="00887BEA"/>
    <w:rsid w:val="00887C0D"/>
    <w:rsid w:val="008902E1"/>
    <w:rsid w:val="0089070E"/>
    <w:rsid w:val="008908F9"/>
    <w:rsid w:val="00890CF8"/>
    <w:rsid w:val="008915EB"/>
    <w:rsid w:val="008918AD"/>
    <w:rsid w:val="00892CAE"/>
    <w:rsid w:val="008930B0"/>
    <w:rsid w:val="008937BA"/>
    <w:rsid w:val="00893D95"/>
    <w:rsid w:val="00894DAE"/>
    <w:rsid w:val="0089580D"/>
    <w:rsid w:val="00897B20"/>
    <w:rsid w:val="008A0F69"/>
    <w:rsid w:val="008A2907"/>
    <w:rsid w:val="008A4371"/>
    <w:rsid w:val="008A551F"/>
    <w:rsid w:val="008A5B3F"/>
    <w:rsid w:val="008A5B86"/>
    <w:rsid w:val="008A6AF2"/>
    <w:rsid w:val="008A6F74"/>
    <w:rsid w:val="008B09D1"/>
    <w:rsid w:val="008B2563"/>
    <w:rsid w:val="008B51CC"/>
    <w:rsid w:val="008B5B6A"/>
    <w:rsid w:val="008B5D58"/>
    <w:rsid w:val="008B5D68"/>
    <w:rsid w:val="008B6E22"/>
    <w:rsid w:val="008C05AB"/>
    <w:rsid w:val="008C0D7C"/>
    <w:rsid w:val="008C144E"/>
    <w:rsid w:val="008C148C"/>
    <w:rsid w:val="008C261E"/>
    <w:rsid w:val="008C26C1"/>
    <w:rsid w:val="008C3338"/>
    <w:rsid w:val="008C36BA"/>
    <w:rsid w:val="008C3C1F"/>
    <w:rsid w:val="008C3DBC"/>
    <w:rsid w:val="008C448E"/>
    <w:rsid w:val="008C4836"/>
    <w:rsid w:val="008C4BF6"/>
    <w:rsid w:val="008C57ED"/>
    <w:rsid w:val="008C68A2"/>
    <w:rsid w:val="008C6D6E"/>
    <w:rsid w:val="008C7841"/>
    <w:rsid w:val="008D05DF"/>
    <w:rsid w:val="008D11C9"/>
    <w:rsid w:val="008D15F0"/>
    <w:rsid w:val="008D1EE2"/>
    <w:rsid w:val="008D22CF"/>
    <w:rsid w:val="008D2CEC"/>
    <w:rsid w:val="008D42B2"/>
    <w:rsid w:val="008D44D7"/>
    <w:rsid w:val="008D4BF6"/>
    <w:rsid w:val="008D671E"/>
    <w:rsid w:val="008D6CF7"/>
    <w:rsid w:val="008D6F4B"/>
    <w:rsid w:val="008D74B7"/>
    <w:rsid w:val="008E04C3"/>
    <w:rsid w:val="008E08C6"/>
    <w:rsid w:val="008E1114"/>
    <w:rsid w:val="008E15A9"/>
    <w:rsid w:val="008E227A"/>
    <w:rsid w:val="008E258C"/>
    <w:rsid w:val="008E2A7D"/>
    <w:rsid w:val="008E3A23"/>
    <w:rsid w:val="008E4161"/>
    <w:rsid w:val="008E418F"/>
    <w:rsid w:val="008E4BBA"/>
    <w:rsid w:val="008E4E53"/>
    <w:rsid w:val="008E58C2"/>
    <w:rsid w:val="008E59E1"/>
    <w:rsid w:val="008E6D63"/>
    <w:rsid w:val="008E761F"/>
    <w:rsid w:val="008E7CA7"/>
    <w:rsid w:val="008F1650"/>
    <w:rsid w:val="008F16F7"/>
    <w:rsid w:val="008F1987"/>
    <w:rsid w:val="008F241B"/>
    <w:rsid w:val="008F2862"/>
    <w:rsid w:val="008F499A"/>
    <w:rsid w:val="008F4BAE"/>
    <w:rsid w:val="008F6C74"/>
    <w:rsid w:val="008F7C03"/>
    <w:rsid w:val="008F7ED4"/>
    <w:rsid w:val="00903EEF"/>
    <w:rsid w:val="009044AA"/>
    <w:rsid w:val="00906174"/>
    <w:rsid w:val="00906BF2"/>
    <w:rsid w:val="00907090"/>
    <w:rsid w:val="009070D2"/>
    <w:rsid w:val="00907179"/>
    <w:rsid w:val="009108A8"/>
    <w:rsid w:val="00910D92"/>
    <w:rsid w:val="00913383"/>
    <w:rsid w:val="00913B67"/>
    <w:rsid w:val="00914F84"/>
    <w:rsid w:val="00915AEF"/>
    <w:rsid w:val="009164BB"/>
    <w:rsid w:val="0091722F"/>
    <w:rsid w:val="00920D26"/>
    <w:rsid w:val="0092194F"/>
    <w:rsid w:val="0092309A"/>
    <w:rsid w:val="0092381A"/>
    <w:rsid w:val="00923B20"/>
    <w:rsid w:val="00923B99"/>
    <w:rsid w:val="00924DA4"/>
    <w:rsid w:val="009271B1"/>
    <w:rsid w:val="00927605"/>
    <w:rsid w:val="009304F6"/>
    <w:rsid w:val="00931364"/>
    <w:rsid w:val="00931DA1"/>
    <w:rsid w:val="009326BA"/>
    <w:rsid w:val="00932B7C"/>
    <w:rsid w:val="00932C79"/>
    <w:rsid w:val="00933C03"/>
    <w:rsid w:val="00933FF7"/>
    <w:rsid w:val="00935756"/>
    <w:rsid w:val="00936C01"/>
    <w:rsid w:val="00936DD1"/>
    <w:rsid w:val="00937F73"/>
    <w:rsid w:val="00940325"/>
    <w:rsid w:val="00940AE2"/>
    <w:rsid w:val="00940C3F"/>
    <w:rsid w:val="009417FD"/>
    <w:rsid w:val="00941919"/>
    <w:rsid w:val="00941960"/>
    <w:rsid w:val="00941B60"/>
    <w:rsid w:val="009434B5"/>
    <w:rsid w:val="009436EB"/>
    <w:rsid w:val="00943F93"/>
    <w:rsid w:val="00944732"/>
    <w:rsid w:val="00944C90"/>
    <w:rsid w:val="009453FE"/>
    <w:rsid w:val="00945571"/>
    <w:rsid w:val="009471A8"/>
    <w:rsid w:val="0094738D"/>
    <w:rsid w:val="009502AA"/>
    <w:rsid w:val="009525FD"/>
    <w:rsid w:val="00952669"/>
    <w:rsid w:val="00952D98"/>
    <w:rsid w:val="0095303E"/>
    <w:rsid w:val="00954028"/>
    <w:rsid w:val="00955AEB"/>
    <w:rsid w:val="00960417"/>
    <w:rsid w:val="00960810"/>
    <w:rsid w:val="00960A01"/>
    <w:rsid w:val="00961E06"/>
    <w:rsid w:val="0096287A"/>
    <w:rsid w:val="009635E0"/>
    <w:rsid w:val="00963666"/>
    <w:rsid w:val="0096479B"/>
    <w:rsid w:val="0096494C"/>
    <w:rsid w:val="00965E7E"/>
    <w:rsid w:val="009665DB"/>
    <w:rsid w:val="00966A80"/>
    <w:rsid w:val="00966E8C"/>
    <w:rsid w:val="00967E74"/>
    <w:rsid w:val="00973F90"/>
    <w:rsid w:val="00974313"/>
    <w:rsid w:val="00974915"/>
    <w:rsid w:val="00974BC0"/>
    <w:rsid w:val="00976101"/>
    <w:rsid w:val="009769D1"/>
    <w:rsid w:val="00977215"/>
    <w:rsid w:val="00980E54"/>
    <w:rsid w:val="0098115A"/>
    <w:rsid w:val="00982A46"/>
    <w:rsid w:val="00983DCE"/>
    <w:rsid w:val="0098481D"/>
    <w:rsid w:val="009863A1"/>
    <w:rsid w:val="00986B77"/>
    <w:rsid w:val="00987FF9"/>
    <w:rsid w:val="00990C7E"/>
    <w:rsid w:val="00990DAB"/>
    <w:rsid w:val="009917A1"/>
    <w:rsid w:val="0099249A"/>
    <w:rsid w:val="00992E2F"/>
    <w:rsid w:val="0099372B"/>
    <w:rsid w:val="00994D7F"/>
    <w:rsid w:val="0099780C"/>
    <w:rsid w:val="009A18F2"/>
    <w:rsid w:val="009A1911"/>
    <w:rsid w:val="009A23EC"/>
    <w:rsid w:val="009A23F1"/>
    <w:rsid w:val="009A25A7"/>
    <w:rsid w:val="009A291E"/>
    <w:rsid w:val="009A2B9C"/>
    <w:rsid w:val="009A7438"/>
    <w:rsid w:val="009A7540"/>
    <w:rsid w:val="009A77F0"/>
    <w:rsid w:val="009B025B"/>
    <w:rsid w:val="009B07C9"/>
    <w:rsid w:val="009B1F0A"/>
    <w:rsid w:val="009B28A0"/>
    <w:rsid w:val="009B2BB6"/>
    <w:rsid w:val="009B3585"/>
    <w:rsid w:val="009B35A0"/>
    <w:rsid w:val="009B3F83"/>
    <w:rsid w:val="009B4063"/>
    <w:rsid w:val="009B4D6C"/>
    <w:rsid w:val="009B4E78"/>
    <w:rsid w:val="009B4FFD"/>
    <w:rsid w:val="009B60C7"/>
    <w:rsid w:val="009B6745"/>
    <w:rsid w:val="009B6F3C"/>
    <w:rsid w:val="009B7937"/>
    <w:rsid w:val="009C083B"/>
    <w:rsid w:val="009C0EEA"/>
    <w:rsid w:val="009C139A"/>
    <w:rsid w:val="009C1556"/>
    <w:rsid w:val="009C2170"/>
    <w:rsid w:val="009C2450"/>
    <w:rsid w:val="009C36EF"/>
    <w:rsid w:val="009C3A2C"/>
    <w:rsid w:val="009C413A"/>
    <w:rsid w:val="009C5F33"/>
    <w:rsid w:val="009C5F68"/>
    <w:rsid w:val="009C63AA"/>
    <w:rsid w:val="009C650C"/>
    <w:rsid w:val="009C72B6"/>
    <w:rsid w:val="009C72EF"/>
    <w:rsid w:val="009D01F8"/>
    <w:rsid w:val="009D02BF"/>
    <w:rsid w:val="009D0FDE"/>
    <w:rsid w:val="009D1188"/>
    <w:rsid w:val="009D1E17"/>
    <w:rsid w:val="009D1EC8"/>
    <w:rsid w:val="009D1F4C"/>
    <w:rsid w:val="009D20D2"/>
    <w:rsid w:val="009D2157"/>
    <w:rsid w:val="009D21DE"/>
    <w:rsid w:val="009D22C3"/>
    <w:rsid w:val="009D31CC"/>
    <w:rsid w:val="009D42B5"/>
    <w:rsid w:val="009D466D"/>
    <w:rsid w:val="009D4745"/>
    <w:rsid w:val="009D4ECB"/>
    <w:rsid w:val="009D4F89"/>
    <w:rsid w:val="009D5ADF"/>
    <w:rsid w:val="009D621D"/>
    <w:rsid w:val="009D6791"/>
    <w:rsid w:val="009D7101"/>
    <w:rsid w:val="009E00A5"/>
    <w:rsid w:val="009E18D2"/>
    <w:rsid w:val="009E1B16"/>
    <w:rsid w:val="009E2945"/>
    <w:rsid w:val="009E3F16"/>
    <w:rsid w:val="009E4F86"/>
    <w:rsid w:val="009E5398"/>
    <w:rsid w:val="009E5C78"/>
    <w:rsid w:val="009E5E66"/>
    <w:rsid w:val="009E660F"/>
    <w:rsid w:val="009E6B0C"/>
    <w:rsid w:val="009F03ED"/>
    <w:rsid w:val="009F06BD"/>
    <w:rsid w:val="009F1C33"/>
    <w:rsid w:val="009F25E3"/>
    <w:rsid w:val="009F2A9F"/>
    <w:rsid w:val="009F2AB6"/>
    <w:rsid w:val="009F2D5D"/>
    <w:rsid w:val="009F375A"/>
    <w:rsid w:val="009F4F27"/>
    <w:rsid w:val="009F5041"/>
    <w:rsid w:val="009F58DF"/>
    <w:rsid w:val="009F5A96"/>
    <w:rsid w:val="009F5D5D"/>
    <w:rsid w:val="009F69EB"/>
    <w:rsid w:val="009F6F7A"/>
    <w:rsid w:val="009F71C5"/>
    <w:rsid w:val="009F7BEC"/>
    <w:rsid w:val="009F7D4D"/>
    <w:rsid w:val="009F7F06"/>
    <w:rsid w:val="00A0095A"/>
    <w:rsid w:val="00A00AE6"/>
    <w:rsid w:val="00A017C1"/>
    <w:rsid w:val="00A01AC0"/>
    <w:rsid w:val="00A020B0"/>
    <w:rsid w:val="00A02415"/>
    <w:rsid w:val="00A0251A"/>
    <w:rsid w:val="00A03CC7"/>
    <w:rsid w:val="00A04281"/>
    <w:rsid w:val="00A05423"/>
    <w:rsid w:val="00A05702"/>
    <w:rsid w:val="00A05ABC"/>
    <w:rsid w:val="00A05DF3"/>
    <w:rsid w:val="00A06DC5"/>
    <w:rsid w:val="00A075A2"/>
    <w:rsid w:val="00A10C0D"/>
    <w:rsid w:val="00A10D67"/>
    <w:rsid w:val="00A11831"/>
    <w:rsid w:val="00A12521"/>
    <w:rsid w:val="00A12BC5"/>
    <w:rsid w:val="00A13EC9"/>
    <w:rsid w:val="00A14CB8"/>
    <w:rsid w:val="00A16CF0"/>
    <w:rsid w:val="00A17ECC"/>
    <w:rsid w:val="00A20392"/>
    <w:rsid w:val="00A20D14"/>
    <w:rsid w:val="00A21B40"/>
    <w:rsid w:val="00A226D6"/>
    <w:rsid w:val="00A229E4"/>
    <w:rsid w:val="00A2452F"/>
    <w:rsid w:val="00A255D3"/>
    <w:rsid w:val="00A255F3"/>
    <w:rsid w:val="00A2591A"/>
    <w:rsid w:val="00A266CC"/>
    <w:rsid w:val="00A26AEF"/>
    <w:rsid w:val="00A27017"/>
    <w:rsid w:val="00A307D7"/>
    <w:rsid w:val="00A30929"/>
    <w:rsid w:val="00A30D42"/>
    <w:rsid w:val="00A3152E"/>
    <w:rsid w:val="00A315A5"/>
    <w:rsid w:val="00A333FD"/>
    <w:rsid w:val="00A33C7B"/>
    <w:rsid w:val="00A345A0"/>
    <w:rsid w:val="00A34770"/>
    <w:rsid w:val="00A347BB"/>
    <w:rsid w:val="00A34858"/>
    <w:rsid w:val="00A359F7"/>
    <w:rsid w:val="00A362CF"/>
    <w:rsid w:val="00A36C05"/>
    <w:rsid w:val="00A36C41"/>
    <w:rsid w:val="00A36E4E"/>
    <w:rsid w:val="00A36ED8"/>
    <w:rsid w:val="00A3716B"/>
    <w:rsid w:val="00A37930"/>
    <w:rsid w:val="00A37DDA"/>
    <w:rsid w:val="00A37F81"/>
    <w:rsid w:val="00A4047E"/>
    <w:rsid w:val="00A4076D"/>
    <w:rsid w:val="00A42C12"/>
    <w:rsid w:val="00A432B8"/>
    <w:rsid w:val="00A43392"/>
    <w:rsid w:val="00A438EE"/>
    <w:rsid w:val="00A43A22"/>
    <w:rsid w:val="00A43B94"/>
    <w:rsid w:val="00A47119"/>
    <w:rsid w:val="00A50CC1"/>
    <w:rsid w:val="00A519D6"/>
    <w:rsid w:val="00A5205E"/>
    <w:rsid w:val="00A5217C"/>
    <w:rsid w:val="00A524C4"/>
    <w:rsid w:val="00A52875"/>
    <w:rsid w:val="00A52D7F"/>
    <w:rsid w:val="00A52E2D"/>
    <w:rsid w:val="00A52EAF"/>
    <w:rsid w:val="00A53910"/>
    <w:rsid w:val="00A541B4"/>
    <w:rsid w:val="00A5420E"/>
    <w:rsid w:val="00A54B64"/>
    <w:rsid w:val="00A56FC4"/>
    <w:rsid w:val="00A579EF"/>
    <w:rsid w:val="00A57B5B"/>
    <w:rsid w:val="00A57BC5"/>
    <w:rsid w:val="00A60295"/>
    <w:rsid w:val="00A60EEF"/>
    <w:rsid w:val="00A6191E"/>
    <w:rsid w:val="00A61E36"/>
    <w:rsid w:val="00A623AC"/>
    <w:rsid w:val="00A63530"/>
    <w:rsid w:val="00A64B96"/>
    <w:rsid w:val="00A65CD1"/>
    <w:rsid w:val="00A66B5F"/>
    <w:rsid w:val="00A71160"/>
    <w:rsid w:val="00A7148C"/>
    <w:rsid w:val="00A7166B"/>
    <w:rsid w:val="00A72A18"/>
    <w:rsid w:val="00A72BBF"/>
    <w:rsid w:val="00A734F4"/>
    <w:rsid w:val="00A737CC"/>
    <w:rsid w:val="00A73F37"/>
    <w:rsid w:val="00A74764"/>
    <w:rsid w:val="00A752C3"/>
    <w:rsid w:val="00A75C8C"/>
    <w:rsid w:val="00A75E4C"/>
    <w:rsid w:val="00A7608F"/>
    <w:rsid w:val="00A81D54"/>
    <w:rsid w:val="00A820DD"/>
    <w:rsid w:val="00A822AC"/>
    <w:rsid w:val="00A828F3"/>
    <w:rsid w:val="00A85458"/>
    <w:rsid w:val="00A85698"/>
    <w:rsid w:val="00A8614F"/>
    <w:rsid w:val="00A87CDE"/>
    <w:rsid w:val="00A901BA"/>
    <w:rsid w:val="00A92396"/>
    <w:rsid w:val="00A936B2"/>
    <w:rsid w:val="00A93FA7"/>
    <w:rsid w:val="00A95231"/>
    <w:rsid w:val="00A952C6"/>
    <w:rsid w:val="00A95B79"/>
    <w:rsid w:val="00A95CA7"/>
    <w:rsid w:val="00A96750"/>
    <w:rsid w:val="00A9744D"/>
    <w:rsid w:val="00A97675"/>
    <w:rsid w:val="00AA129D"/>
    <w:rsid w:val="00AA1F5A"/>
    <w:rsid w:val="00AA22D0"/>
    <w:rsid w:val="00AA5130"/>
    <w:rsid w:val="00AA58A6"/>
    <w:rsid w:val="00AA698D"/>
    <w:rsid w:val="00AA6BB7"/>
    <w:rsid w:val="00AA6D63"/>
    <w:rsid w:val="00AA731B"/>
    <w:rsid w:val="00AA763D"/>
    <w:rsid w:val="00AB0A19"/>
    <w:rsid w:val="00AB1779"/>
    <w:rsid w:val="00AB1974"/>
    <w:rsid w:val="00AB28C5"/>
    <w:rsid w:val="00AB3242"/>
    <w:rsid w:val="00AB34CE"/>
    <w:rsid w:val="00AB4511"/>
    <w:rsid w:val="00AB4ACF"/>
    <w:rsid w:val="00AB50E5"/>
    <w:rsid w:val="00AB5D7A"/>
    <w:rsid w:val="00AB63FE"/>
    <w:rsid w:val="00AB6C25"/>
    <w:rsid w:val="00AB71FA"/>
    <w:rsid w:val="00AB758E"/>
    <w:rsid w:val="00AC0DB2"/>
    <w:rsid w:val="00AC1133"/>
    <w:rsid w:val="00AC1FCD"/>
    <w:rsid w:val="00AC2011"/>
    <w:rsid w:val="00AC32FA"/>
    <w:rsid w:val="00AC38ED"/>
    <w:rsid w:val="00AC395B"/>
    <w:rsid w:val="00AC43CA"/>
    <w:rsid w:val="00AC44B9"/>
    <w:rsid w:val="00AC4CB1"/>
    <w:rsid w:val="00AC6F5A"/>
    <w:rsid w:val="00AD0CE1"/>
    <w:rsid w:val="00AD1180"/>
    <w:rsid w:val="00AD2EAB"/>
    <w:rsid w:val="00AD37E9"/>
    <w:rsid w:val="00AD4362"/>
    <w:rsid w:val="00AD46D1"/>
    <w:rsid w:val="00AD4AC5"/>
    <w:rsid w:val="00AD4B2B"/>
    <w:rsid w:val="00AD5027"/>
    <w:rsid w:val="00AE01A0"/>
    <w:rsid w:val="00AE088E"/>
    <w:rsid w:val="00AE09C8"/>
    <w:rsid w:val="00AE1615"/>
    <w:rsid w:val="00AE1D9F"/>
    <w:rsid w:val="00AE2083"/>
    <w:rsid w:val="00AE2224"/>
    <w:rsid w:val="00AE23B8"/>
    <w:rsid w:val="00AE2796"/>
    <w:rsid w:val="00AE2C0D"/>
    <w:rsid w:val="00AE2EC0"/>
    <w:rsid w:val="00AE44FE"/>
    <w:rsid w:val="00AE4A9C"/>
    <w:rsid w:val="00AE6381"/>
    <w:rsid w:val="00AE6D27"/>
    <w:rsid w:val="00AF0E16"/>
    <w:rsid w:val="00AF1B4F"/>
    <w:rsid w:val="00AF26E9"/>
    <w:rsid w:val="00AF2AC3"/>
    <w:rsid w:val="00AF2DA1"/>
    <w:rsid w:val="00AF30E5"/>
    <w:rsid w:val="00AF341D"/>
    <w:rsid w:val="00AF3908"/>
    <w:rsid w:val="00AF41D1"/>
    <w:rsid w:val="00AF574B"/>
    <w:rsid w:val="00AF6FDE"/>
    <w:rsid w:val="00AF716D"/>
    <w:rsid w:val="00AF7AD7"/>
    <w:rsid w:val="00B005C1"/>
    <w:rsid w:val="00B00987"/>
    <w:rsid w:val="00B012D6"/>
    <w:rsid w:val="00B01E74"/>
    <w:rsid w:val="00B02539"/>
    <w:rsid w:val="00B027F9"/>
    <w:rsid w:val="00B03728"/>
    <w:rsid w:val="00B040F6"/>
    <w:rsid w:val="00B042E7"/>
    <w:rsid w:val="00B05026"/>
    <w:rsid w:val="00B0578E"/>
    <w:rsid w:val="00B07BEA"/>
    <w:rsid w:val="00B104D8"/>
    <w:rsid w:val="00B1059A"/>
    <w:rsid w:val="00B10B0D"/>
    <w:rsid w:val="00B10BDB"/>
    <w:rsid w:val="00B10BEC"/>
    <w:rsid w:val="00B12023"/>
    <w:rsid w:val="00B1465C"/>
    <w:rsid w:val="00B146E0"/>
    <w:rsid w:val="00B1484B"/>
    <w:rsid w:val="00B14B9F"/>
    <w:rsid w:val="00B150E0"/>
    <w:rsid w:val="00B161B4"/>
    <w:rsid w:val="00B16306"/>
    <w:rsid w:val="00B17387"/>
    <w:rsid w:val="00B17778"/>
    <w:rsid w:val="00B17E14"/>
    <w:rsid w:val="00B218DD"/>
    <w:rsid w:val="00B2266B"/>
    <w:rsid w:val="00B22B26"/>
    <w:rsid w:val="00B22FF6"/>
    <w:rsid w:val="00B237B9"/>
    <w:rsid w:val="00B240A5"/>
    <w:rsid w:val="00B246ED"/>
    <w:rsid w:val="00B24754"/>
    <w:rsid w:val="00B2489B"/>
    <w:rsid w:val="00B24AE6"/>
    <w:rsid w:val="00B2624E"/>
    <w:rsid w:val="00B265BA"/>
    <w:rsid w:val="00B269BC"/>
    <w:rsid w:val="00B269D7"/>
    <w:rsid w:val="00B31803"/>
    <w:rsid w:val="00B319F1"/>
    <w:rsid w:val="00B31F1A"/>
    <w:rsid w:val="00B3201A"/>
    <w:rsid w:val="00B32FC4"/>
    <w:rsid w:val="00B33474"/>
    <w:rsid w:val="00B33951"/>
    <w:rsid w:val="00B34484"/>
    <w:rsid w:val="00B34EB3"/>
    <w:rsid w:val="00B34F69"/>
    <w:rsid w:val="00B3531E"/>
    <w:rsid w:val="00B356CA"/>
    <w:rsid w:val="00B36262"/>
    <w:rsid w:val="00B37280"/>
    <w:rsid w:val="00B373FE"/>
    <w:rsid w:val="00B3754A"/>
    <w:rsid w:val="00B4039A"/>
    <w:rsid w:val="00B41B54"/>
    <w:rsid w:val="00B41C70"/>
    <w:rsid w:val="00B43214"/>
    <w:rsid w:val="00B43586"/>
    <w:rsid w:val="00B446A7"/>
    <w:rsid w:val="00B4483E"/>
    <w:rsid w:val="00B45272"/>
    <w:rsid w:val="00B45E2E"/>
    <w:rsid w:val="00B46127"/>
    <w:rsid w:val="00B4619D"/>
    <w:rsid w:val="00B4717F"/>
    <w:rsid w:val="00B473B1"/>
    <w:rsid w:val="00B503A8"/>
    <w:rsid w:val="00B503AF"/>
    <w:rsid w:val="00B50FA2"/>
    <w:rsid w:val="00B519EB"/>
    <w:rsid w:val="00B51F71"/>
    <w:rsid w:val="00B522C9"/>
    <w:rsid w:val="00B52E10"/>
    <w:rsid w:val="00B52F46"/>
    <w:rsid w:val="00B53831"/>
    <w:rsid w:val="00B574B5"/>
    <w:rsid w:val="00B61861"/>
    <w:rsid w:val="00B6358D"/>
    <w:rsid w:val="00B63624"/>
    <w:rsid w:val="00B63934"/>
    <w:rsid w:val="00B6403B"/>
    <w:rsid w:val="00B64706"/>
    <w:rsid w:val="00B656F0"/>
    <w:rsid w:val="00B65BA8"/>
    <w:rsid w:val="00B6606D"/>
    <w:rsid w:val="00B6650F"/>
    <w:rsid w:val="00B66D8B"/>
    <w:rsid w:val="00B67C51"/>
    <w:rsid w:val="00B70278"/>
    <w:rsid w:val="00B70601"/>
    <w:rsid w:val="00B710F5"/>
    <w:rsid w:val="00B729ED"/>
    <w:rsid w:val="00B73269"/>
    <w:rsid w:val="00B74DEB"/>
    <w:rsid w:val="00B75170"/>
    <w:rsid w:val="00B76470"/>
    <w:rsid w:val="00B76804"/>
    <w:rsid w:val="00B76E7C"/>
    <w:rsid w:val="00B7744F"/>
    <w:rsid w:val="00B776FF"/>
    <w:rsid w:val="00B80178"/>
    <w:rsid w:val="00B807BE"/>
    <w:rsid w:val="00B81DA9"/>
    <w:rsid w:val="00B81E08"/>
    <w:rsid w:val="00B83134"/>
    <w:rsid w:val="00B83484"/>
    <w:rsid w:val="00B85A3C"/>
    <w:rsid w:val="00B85FF4"/>
    <w:rsid w:val="00B86DF4"/>
    <w:rsid w:val="00B87213"/>
    <w:rsid w:val="00B87633"/>
    <w:rsid w:val="00B87C06"/>
    <w:rsid w:val="00B9094A"/>
    <w:rsid w:val="00B9101E"/>
    <w:rsid w:val="00B91BA5"/>
    <w:rsid w:val="00B92A4A"/>
    <w:rsid w:val="00B92E91"/>
    <w:rsid w:val="00B92EF7"/>
    <w:rsid w:val="00B930D8"/>
    <w:rsid w:val="00B93564"/>
    <w:rsid w:val="00B93928"/>
    <w:rsid w:val="00B95039"/>
    <w:rsid w:val="00B956F1"/>
    <w:rsid w:val="00B95E19"/>
    <w:rsid w:val="00B965B1"/>
    <w:rsid w:val="00B96727"/>
    <w:rsid w:val="00B971EE"/>
    <w:rsid w:val="00B97205"/>
    <w:rsid w:val="00B97752"/>
    <w:rsid w:val="00BA01A9"/>
    <w:rsid w:val="00BA13B8"/>
    <w:rsid w:val="00BA2B5C"/>
    <w:rsid w:val="00BA2E30"/>
    <w:rsid w:val="00BA3320"/>
    <w:rsid w:val="00BA34FB"/>
    <w:rsid w:val="00BA4359"/>
    <w:rsid w:val="00BA492B"/>
    <w:rsid w:val="00BA496D"/>
    <w:rsid w:val="00BA52DD"/>
    <w:rsid w:val="00BA57C2"/>
    <w:rsid w:val="00BA719B"/>
    <w:rsid w:val="00BA7B69"/>
    <w:rsid w:val="00BB13D7"/>
    <w:rsid w:val="00BB1B46"/>
    <w:rsid w:val="00BB1BAE"/>
    <w:rsid w:val="00BB239C"/>
    <w:rsid w:val="00BB259D"/>
    <w:rsid w:val="00BB321B"/>
    <w:rsid w:val="00BB352C"/>
    <w:rsid w:val="00BB3B46"/>
    <w:rsid w:val="00BB3E3E"/>
    <w:rsid w:val="00BB4043"/>
    <w:rsid w:val="00BB44D1"/>
    <w:rsid w:val="00BB4746"/>
    <w:rsid w:val="00BB5190"/>
    <w:rsid w:val="00BB5D98"/>
    <w:rsid w:val="00BB61FE"/>
    <w:rsid w:val="00BB7504"/>
    <w:rsid w:val="00BB7D91"/>
    <w:rsid w:val="00BC1551"/>
    <w:rsid w:val="00BC1739"/>
    <w:rsid w:val="00BC1B97"/>
    <w:rsid w:val="00BC1BA8"/>
    <w:rsid w:val="00BC20D9"/>
    <w:rsid w:val="00BC3384"/>
    <w:rsid w:val="00BC360D"/>
    <w:rsid w:val="00BC4DF5"/>
    <w:rsid w:val="00BC50D4"/>
    <w:rsid w:val="00BC5723"/>
    <w:rsid w:val="00BC6735"/>
    <w:rsid w:val="00BC6AD4"/>
    <w:rsid w:val="00BC7021"/>
    <w:rsid w:val="00BC738F"/>
    <w:rsid w:val="00BD05DD"/>
    <w:rsid w:val="00BD0CE1"/>
    <w:rsid w:val="00BD0EC0"/>
    <w:rsid w:val="00BD2080"/>
    <w:rsid w:val="00BD20D7"/>
    <w:rsid w:val="00BD2234"/>
    <w:rsid w:val="00BD2265"/>
    <w:rsid w:val="00BD30C4"/>
    <w:rsid w:val="00BD482F"/>
    <w:rsid w:val="00BD49FC"/>
    <w:rsid w:val="00BD4C90"/>
    <w:rsid w:val="00BD56F1"/>
    <w:rsid w:val="00BD5AA3"/>
    <w:rsid w:val="00BD5AF3"/>
    <w:rsid w:val="00BD61A6"/>
    <w:rsid w:val="00BD653B"/>
    <w:rsid w:val="00BE078F"/>
    <w:rsid w:val="00BE1081"/>
    <w:rsid w:val="00BE1BFE"/>
    <w:rsid w:val="00BE1E94"/>
    <w:rsid w:val="00BE2E7D"/>
    <w:rsid w:val="00BE3271"/>
    <w:rsid w:val="00BE3DC1"/>
    <w:rsid w:val="00BE4266"/>
    <w:rsid w:val="00BE492B"/>
    <w:rsid w:val="00BE61EC"/>
    <w:rsid w:val="00BE63DD"/>
    <w:rsid w:val="00BE6B88"/>
    <w:rsid w:val="00BE762A"/>
    <w:rsid w:val="00BF18E1"/>
    <w:rsid w:val="00BF36E9"/>
    <w:rsid w:val="00BF3CD1"/>
    <w:rsid w:val="00BF3F59"/>
    <w:rsid w:val="00BF422B"/>
    <w:rsid w:val="00BF4EC2"/>
    <w:rsid w:val="00BF5973"/>
    <w:rsid w:val="00BF6143"/>
    <w:rsid w:val="00BF6419"/>
    <w:rsid w:val="00BF68A8"/>
    <w:rsid w:val="00BF68C4"/>
    <w:rsid w:val="00BF7516"/>
    <w:rsid w:val="00BF7A53"/>
    <w:rsid w:val="00C00233"/>
    <w:rsid w:val="00C01AEA"/>
    <w:rsid w:val="00C01E5D"/>
    <w:rsid w:val="00C02D72"/>
    <w:rsid w:val="00C02DDB"/>
    <w:rsid w:val="00C04170"/>
    <w:rsid w:val="00C074FC"/>
    <w:rsid w:val="00C07975"/>
    <w:rsid w:val="00C107D3"/>
    <w:rsid w:val="00C10C1F"/>
    <w:rsid w:val="00C12555"/>
    <w:rsid w:val="00C12B9E"/>
    <w:rsid w:val="00C12EED"/>
    <w:rsid w:val="00C1324A"/>
    <w:rsid w:val="00C13F06"/>
    <w:rsid w:val="00C14BB2"/>
    <w:rsid w:val="00C17692"/>
    <w:rsid w:val="00C20FEC"/>
    <w:rsid w:val="00C21C0F"/>
    <w:rsid w:val="00C22A0F"/>
    <w:rsid w:val="00C230ED"/>
    <w:rsid w:val="00C237D9"/>
    <w:rsid w:val="00C240B0"/>
    <w:rsid w:val="00C24B32"/>
    <w:rsid w:val="00C24EF4"/>
    <w:rsid w:val="00C252A8"/>
    <w:rsid w:val="00C258C7"/>
    <w:rsid w:val="00C271BA"/>
    <w:rsid w:val="00C27B4A"/>
    <w:rsid w:val="00C27E2F"/>
    <w:rsid w:val="00C30418"/>
    <w:rsid w:val="00C31F8A"/>
    <w:rsid w:val="00C321B0"/>
    <w:rsid w:val="00C32389"/>
    <w:rsid w:val="00C332B3"/>
    <w:rsid w:val="00C334DE"/>
    <w:rsid w:val="00C3360D"/>
    <w:rsid w:val="00C34223"/>
    <w:rsid w:val="00C344E8"/>
    <w:rsid w:val="00C34846"/>
    <w:rsid w:val="00C35551"/>
    <w:rsid w:val="00C3578B"/>
    <w:rsid w:val="00C35946"/>
    <w:rsid w:val="00C36293"/>
    <w:rsid w:val="00C40B17"/>
    <w:rsid w:val="00C41DAE"/>
    <w:rsid w:val="00C42538"/>
    <w:rsid w:val="00C44987"/>
    <w:rsid w:val="00C44A33"/>
    <w:rsid w:val="00C45881"/>
    <w:rsid w:val="00C45A20"/>
    <w:rsid w:val="00C46864"/>
    <w:rsid w:val="00C468ED"/>
    <w:rsid w:val="00C46BE2"/>
    <w:rsid w:val="00C46DE8"/>
    <w:rsid w:val="00C46EE1"/>
    <w:rsid w:val="00C47A15"/>
    <w:rsid w:val="00C50412"/>
    <w:rsid w:val="00C50CFD"/>
    <w:rsid w:val="00C50D8A"/>
    <w:rsid w:val="00C50D92"/>
    <w:rsid w:val="00C51B11"/>
    <w:rsid w:val="00C52B6D"/>
    <w:rsid w:val="00C53DAC"/>
    <w:rsid w:val="00C54E42"/>
    <w:rsid w:val="00C55C44"/>
    <w:rsid w:val="00C560EB"/>
    <w:rsid w:val="00C562FC"/>
    <w:rsid w:val="00C56D9C"/>
    <w:rsid w:val="00C5710A"/>
    <w:rsid w:val="00C60A18"/>
    <w:rsid w:val="00C6144D"/>
    <w:rsid w:val="00C6227A"/>
    <w:rsid w:val="00C62AAD"/>
    <w:rsid w:val="00C62F69"/>
    <w:rsid w:val="00C62F88"/>
    <w:rsid w:val="00C64022"/>
    <w:rsid w:val="00C65E63"/>
    <w:rsid w:val="00C663D6"/>
    <w:rsid w:val="00C66E6E"/>
    <w:rsid w:val="00C675C0"/>
    <w:rsid w:val="00C676A7"/>
    <w:rsid w:val="00C67D79"/>
    <w:rsid w:val="00C67DA9"/>
    <w:rsid w:val="00C67E57"/>
    <w:rsid w:val="00C7027A"/>
    <w:rsid w:val="00C70DDD"/>
    <w:rsid w:val="00C71FEC"/>
    <w:rsid w:val="00C72BA2"/>
    <w:rsid w:val="00C73A2F"/>
    <w:rsid w:val="00C73E4F"/>
    <w:rsid w:val="00C741C0"/>
    <w:rsid w:val="00C7486E"/>
    <w:rsid w:val="00C75BB9"/>
    <w:rsid w:val="00C75FD5"/>
    <w:rsid w:val="00C76D81"/>
    <w:rsid w:val="00C77087"/>
    <w:rsid w:val="00C77588"/>
    <w:rsid w:val="00C777A4"/>
    <w:rsid w:val="00C77A2D"/>
    <w:rsid w:val="00C80C80"/>
    <w:rsid w:val="00C81F64"/>
    <w:rsid w:val="00C820E9"/>
    <w:rsid w:val="00C8343E"/>
    <w:rsid w:val="00C837F5"/>
    <w:rsid w:val="00C84795"/>
    <w:rsid w:val="00C849D0"/>
    <w:rsid w:val="00C85671"/>
    <w:rsid w:val="00C85AF5"/>
    <w:rsid w:val="00C864D0"/>
    <w:rsid w:val="00C87BC9"/>
    <w:rsid w:val="00C90281"/>
    <w:rsid w:val="00C91B44"/>
    <w:rsid w:val="00C9278A"/>
    <w:rsid w:val="00C92840"/>
    <w:rsid w:val="00C932DF"/>
    <w:rsid w:val="00C93483"/>
    <w:rsid w:val="00C94C3A"/>
    <w:rsid w:val="00C94D99"/>
    <w:rsid w:val="00C955B8"/>
    <w:rsid w:val="00C95872"/>
    <w:rsid w:val="00C95C20"/>
    <w:rsid w:val="00C95D19"/>
    <w:rsid w:val="00C96995"/>
    <w:rsid w:val="00CA0476"/>
    <w:rsid w:val="00CA126A"/>
    <w:rsid w:val="00CA1A4C"/>
    <w:rsid w:val="00CA1F41"/>
    <w:rsid w:val="00CA276B"/>
    <w:rsid w:val="00CA353A"/>
    <w:rsid w:val="00CA3ED5"/>
    <w:rsid w:val="00CA571B"/>
    <w:rsid w:val="00CA5798"/>
    <w:rsid w:val="00CA62CE"/>
    <w:rsid w:val="00CA6D0B"/>
    <w:rsid w:val="00CA6F59"/>
    <w:rsid w:val="00CA717D"/>
    <w:rsid w:val="00CA77E3"/>
    <w:rsid w:val="00CB10DF"/>
    <w:rsid w:val="00CB120A"/>
    <w:rsid w:val="00CB1746"/>
    <w:rsid w:val="00CB1A3F"/>
    <w:rsid w:val="00CB2780"/>
    <w:rsid w:val="00CB2ADA"/>
    <w:rsid w:val="00CB48F2"/>
    <w:rsid w:val="00CB4CBB"/>
    <w:rsid w:val="00CB4DB1"/>
    <w:rsid w:val="00CB50B3"/>
    <w:rsid w:val="00CB6A46"/>
    <w:rsid w:val="00CB7903"/>
    <w:rsid w:val="00CB7E8F"/>
    <w:rsid w:val="00CB7F80"/>
    <w:rsid w:val="00CC1EF3"/>
    <w:rsid w:val="00CC256C"/>
    <w:rsid w:val="00CC26BB"/>
    <w:rsid w:val="00CC2EDD"/>
    <w:rsid w:val="00CC30A0"/>
    <w:rsid w:val="00CC3330"/>
    <w:rsid w:val="00CC3F16"/>
    <w:rsid w:val="00CC4A0F"/>
    <w:rsid w:val="00CC551D"/>
    <w:rsid w:val="00CC608F"/>
    <w:rsid w:val="00CC6DA0"/>
    <w:rsid w:val="00CD061F"/>
    <w:rsid w:val="00CD062D"/>
    <w:rsid w:val="00CD1B84"/>
    <w:rsid w:val="00CD1C17"/>
    <w:rsid w:val="00CD2009"/>
    <w:rsid w:val="00CD25E7"/>
    <w:rsid w:val="00CD37B2"/>
    <w:rsid w:val="00CD3E15"/>
    <w:rsid w:val="00CD6038"/>
    <w:rsid w:val="00CD64BB"/>
    <w:rsid w:val="00CD7EB1"/>
    <w:rsid w:val="00CE0A1E"/>
    <w:rsid w:val="00CE2666"/>
    <w:rsid w:val="00CE35D6"/>
    <w:rsid w:val="00CE3B37"/>
    <w:rsid w:val="00CE4B69"/>
    <w:rsid w:val="00CE527F"/>
    <w:rsid w:val="00CE6DCD"/>
    <w:rsid w:val="00CE6E94"/>
    <w:rsid w:val="00CE7006"/>
    <w:rsid w:val="00CE735F"/>
    <w:rsid w:val="00CF011C"/>
    <w:rsid w:val="00CF0C54"/>
    <w:rsid w:val="00CF212B"/>
    <w:rsid w:val="00CF318A"/>
    <w:rsid w:val="00CF3926"/>
    <w:rsid w:val="00CF42E5"/>
    <w:rsid w:val="00CF53C7"/>
    <w:rsid w:val="00CF6265"/>
    <w:rsid w:val="00CF63D9"/>
    <w:rsid w:val="00CF69BA"/>
    <w:rsid w:val="00D01E99"/>
    <w:rsid w:val="00D03CA9"/>
    <w:rsid w:val="00D03E4E"/>
    <w:rsid w:val="00D03E97"/>
    <w:rsid w:val="00D04146"/>
    <w:rsid w:val="00D04265"/>
    <w:rsid w:val="00D04798"/>
    <w:rsid w:val="00D047DF"/>
    <w:rsid w:val="00D05165"/>
    <w:rsid w:val="00D05234"/>
    <w:rsid w:val="00D06856"/>
    <w:rsid w:val="00D076D6"/>
    <w:rsid w:val="00D07871"/>
    <w:rsid w:val="00D07952"/>
    <w:rsid w:val="00D104EB"/>
    <w:rsid w:val="00D10E63"/>
    <w:rsid w:val="00D10F1D"/>
    <w:rsid w:val="00D1523C"/>
    <w:rsid w:val="00D15A20"/>
    <w:rsid w:val="00D15F3B"/>
    <w:rsid w:val="00D1665C"/>
    <w:rsid w:val="00D16FC6"/>
    <w:rsid w:val="00D1703A"/>
    <w:rsid w:val="00D17FEE"/>
    <w:rsid w:val="00D209E5"/>
    <w:rsid w:val="00D20D2C"/>
    <w:rsid w:val="00D22394"/>
    <w:rsid w:val="00D22A36"/>
    <w:rsid w:val="00D22D22"/>
    <w:rsid w:val="00D23199"/>
    <w:rsid w:val="00D2377B"/>
    <w:rsid w:val="00D23D4C"/>
    <w:rsid w:val="00D2419A"/>
    <w:rsid w:val="00D25923"/>
    <w:rsid w:val="00D27964"/>
    <w:rsid w:val="00D310A3"/>
    <w:rsid w:val="00D315ED"/>
    <w:rsid w:val="00D322BE"/>
    <w:rsid w:val="00D323FB"/>
    <w:rsid w:val="00D330C1"/>
    <w:rsid w:val="00D33969"/>
    <w:rsid w:val="00D34AD7"/>
    <w:rsid w:val="00D362F7"/>
    <w:rsid w:val="00D3787C"/>
    <w:rsid w:val="00D411E0"/>
    <w:rsid w:val="00D418D4"/>
    <w:rsid w:val="00D41E58"/>
    <w:rsid w:val="00D41F3B"/>
    <w:rsid w:val="00D4269F"/>
    <w:rsid w:val="00D42D18"/>
    <w:rsid w:val="00D435B9"/>
    <w:rsid w:val="00D439FA"/>
    <w:rsid w:val="00D43A53"/>
    <w:rsid w:val="00D45260"/>
    <w:rsid w:val="00D46B54"/>
    <w:rsid w:val="00D46CF7"/>
    <w:rsid w:val="00D46FCF"/>
    <w:rsid w:val="00D4795A"/>
    <w:rsid w:val="00D507CC"/>
    <w:rsid w:val="00D5111D"/>
    <w:rsid w:val="00D52105"/>
    <w:rsid w:val="00D52525"/>
    <w:rsid w:val="00D528F7"/>
    <w:rsid w:val="00D52D31"/>
    <w:rsid w:val="00D53170"/>
    <w:rsid w:val="00D54190"/>
    <w:rsid w:val="00D543FA"/>
    <w:rsid w:val="00D55C82"/>
    <w:rsid w:val="00D56B44"/>
    <w:rsid w:val="00D5756B"/>
    <w:rsid w:val="00D57607"/>
    <w:rsid w:val="00D6096D"/>
    <w:rsid w:val="00D60BF5"/>
    <w:rsid w:val="00D60D8A"/>
    <w:rsid w:val="00D61428"/>
    <w:rsid w:val="00D614B1"/>
    <w:rsid w:val="00D62B4C"/>
    <w:rsid w:val="00D658F0"/>
    <w:rsid w:val="00D6662A"/>
    <w:rsid w:val="00D66DAF"/>
    <w:rsid w:val="00D672C5"/>
    <w:rsid w:val="00D70B19"/>
    <w:rsid w:val="00D71345"/>
    <w:rsid w:val="00D717EC"/>
    <w:rsid w:val="00D71C29"/>
    <w:rsid w:val="00D72262"/>
    <w:rsid w:val="00D727F1"/>
    <w:rsid w:val="00D728BF"/>
    <w:rsid w:val="00D72E4F"/>
    <w:rsid w:val="00D736C6"/>
    <w:rsid w:val="00D74966"/>
    <w:rsid w:val="00D750D2"/>
    <w:rsid w:val="00D80CE3"/>
    <w:rsid w:val="00D80D70"/>
    <w:rsid w:val="00D81045"/>
    <w:rsid w:val="00D81803"/>
    <w:rsid w:val="00D83303"/>
    <w:rsid w:val="00D8352E"/>
    <w:rsid w:val="00D83704"/>
    <w:rsid w:val="00D83792"/>
    <w:rsid w:val="00D840B9"/>
    <w:rsid w:val="00D84753"/>
    <w:rsid w:val="00D84DFE"/>
    <w:rsid w:val="00D852F3"/>
    <w:rsid w:val="00D85411"/>
    <w:rsid w:val="00D87E9A"/>
    <w:rsid w:val="00D9092F"/>
    <w:rsid w:val="00D91213"/>
    <w:rsid w:val="00D91A4A"/>
    <w:rsid w:val="00D92088"/>
    <w:rsid w:val="00D9223B"/>
    <w:rsid w:val="00D928D2"/>
    <w:rsid w:val="00D92A7A"/>
    <w:rsid w:val="00D93D5A"/>
    <w:rsid w:val="00D93DBE"/>
    <w:rsid w:val="00D9414D"/>
    <w:rsid w:val="00D94624"/>
    <w:rsid w:val="00D9501B"/>
    <w:rsid w:val="00D962EE"/>
    <w:rsid w:val="00D96FCC"/>
    <w:rsid w:val="00D9761D"/>
    <w:rsid w:val="00DA0431"/>
    <w:rsid w:val="00DA2A70"/>
    <w:rsid w:val="00DA2C48"/>
    <w:rsid w:val="00DA498D"/>
    <w:rsid w:val="00DA49DC"/>
    <w:rsid w:val="00DA5371"/>
    <w:rsid w:val="00DA5ECB"/>
    <w:rsid w:val="00DA7975"/>
    <w:rsid w:val="00DA7D84"/>
    <w:rsid w:val="00DB2025"/>
    <w:rsid w:val="00DB2880"/>
    <w:rsid w:val="00DB306F"/>
    <w:rsid w:val="00DB384C"/>
    <w:rsid w:val="00DB3BE2"/>
    <w:rsid w:val="00DB3CA1"/>
    <w:rsid w:val="00DB5606"/>
    <w:rsid w:val="00DB59FA"/>
    <w:rsid w:val="00DB6D48"/>
    <w:rsid w:val="00DB6DB3"/>
    <w:rsid w:val="00DC0C8D"/>
    <w:rsid w:val="00DC0D50"/>
    <w:rsid w:val="00DC0E5B"/>
    <w:rsid w:val="00DC1024"/>
    <w:rsid w:val="00DC1A4B"/>
    <w:rsid w:val="00DC20EB"/>
    <w:rsid w:val="00DC2136"/>
    <w:rsid w:val="00DC226B"/>
    <w:rsid w:val="00DC3A09"/>
    <w:rsid w:val="00DC403C"/>
    <w:rsid w:val="00DC45A3"/>
    <w:rsid w:val="00DC5137"/>
    <w:rsid w:val="00DC5ACA"/>
    <w:rsid w:val="00DC60E7"/>
    <w:rsid w:val="00DC6D72"/>
    <w:rsid w:val="00DC7014"/>
    <w:rsid w:val="00DC75E7"/>
    <w:rsid w:val="00DD06BB"/>
    <w:rsid w:val="00DD1216"/>
    <w:rsid w:val="00DD253D"/>
    <w:rsid w:val="00DD25C6"/>
    <w:rsid w:val="00DD26FB"/>
    <w:rsid w:val="00DD3117"/>
    <w:rsid w:val="00DD433B"/>
    <w:rsid w:val="00DD454E"/>
    <w:rsid w:val="00DD523E"/>
    <w:rsid w:val="00DD5D02"/>
    <w:rsid w:val="00DD626F"/>
    <w:rsid w:val="00DD653E"/>
    <w:rsid w:val="00DD700A"/>
    <w:rsid w:val="00DD793C"/>
    <w:rsid w:val="00DD7B88"/>
    <w:rsid w:val="00DE04C8"/>
    <w:rsid w:val="00DE1CF0"/>
    <w:rsid w:val="00DE205A"/>
    <w:rsid w:val="00DE25D6"/>
    <w:rsid w:val="00DE3147"/>
    <w:rsid w:val="00DE3498"/>
    <w:rsid w:val="00DE3721"/>
    <w:rsid w:val="00DE4C5E"/>
    <w:rsid w:val="00DE591F"/>
    <w:rsid w:val="00DE7234"/>
    <w:rsid w:val="00DE756D"/>
    <w:rsid w:val="00DE7C00"/>
    <w:rsid w:val="00DE7DF8"/>
    <w:rsid w:val="00DF1C7E"/>
    <w:rsid w:val="00DF2489"/>
    <w:rsid w:val="00DF2C5D"/>
    <w:rsid w:val="00DF2D59"/>
    <w:rsid w:val="00DF3031"/>
    <w:rsid w:val="00DF3393"/>
    <w:rsid w:val="00DF47CC"/>
    <w:rsid w:val="00DF51BF"/>
    <w:rsid w:val="00DF575F"/>
    <w:rsid w:val="00DF687D"/>
    <w:rsid w:val="00DF6DF6"/>
    <w:rsid w:val="00DF6EC0"/>
    <w:rsid w:val="00DF6FAA"/>
    <w:rsid w:val="00DF77C5"/>
    <w:rsid w:val="00DF7E12"/>
    <w:rsid w:val="00E00369"/>
    <w:rsid w:val="00E00DF3"/>
    <w:rsid w:val="00E0114C"/>
    <w:rsid w:val="00E02A65"/>
    <w:rsid w:val="00E03549"/>
    <w:rsid w:val="00E0387A"/>
    <w:rsid w:val="00E0442A"/>
    <w:rsid w:val="00E05060"/>
    <w:rsid w:val="00E055D3"/>
    <w:rsid w:val="00E05F01"/>
    <w:rsid w:val="00E06E4E"/>
    <w:rsid w:val="00E11C53"/>
    <w:rsid w:val="00E11CE4"/>
    <w:rsid w:val="00E11EB4"/>
    <w:rsid w:val="00E11F4F"/>
    <w:rsid w:val="00E137DC"/>
    <w:rsid w:val="00E13D82"/>
    <w:rsid w:val="00E15413"/>
    <w:rsid w:val="00E1637A"/>
    <w:rsid w:val="00E17696"/>
    <w:rsid w:val="00E177F4"/>
    <w:rsid w:val="00E2039B"/>
    <w:rsid w:val="00E2241E"/>
    <w:rsid w:val="00E2444D"/>
    <w:rsid w:val="00E245FE"/>
    <w:rsid w:val="00E249E4"/>
    <w:rsid w:val="00E24D6B"/>
    <w:rsid w:val="00E25474"/>
    <w:rsid w:val="00E265C8"/>
    <w:rsid w:val="00E273A2"/>
    <w:rsid w:val="00E302EB"/>
    <w:rsid w:val="00E3105F"/>
    <w:rsid w:val="00E31805"/>
    <w:rsid w:val="00E31CE4"/>
    <w:rsid w:val="00E31D3F"/>
    <w:rsid w:val="00E3379A"/>
    <w:rsid w:val="00E346CF"/>
    <w:rsid w:val="00E359BC"/>
    <w:rsid w:val="00E35B66"/>
    <w:rsid w:val="00E361E5"/>
    <w:rsid w:val="00E365A4"/>
    <w:rsid w:val="00E36FAA"/>
    <w:rsid w:val="00E3727F"/>
    <w:rsid w:val="00E37801"/>
    <w:rsid w:val="00E4065F"/>
    <w:rsid w:val="00E408BA"/>
    <w:rsid w:val="00E41435"/>
    <w:rsid w:val="00E41EE1"/>
    <w:rsid w:val="00E421D4"/>
    <w:rsid w:val="00E42670"/>
    <w:rsid w:val="00E42CF4"/>
    <w:rsid w:val="00E448E2"/>
    <w:rsid w:val="00E44E69"/>
    <w:rsid w:val="00E45837"/>
    <w:rsid w:val="00E46162"/>
    <w:rsid w:val="00E46BB3"/>
    <w:rsid w:val="00E46CBE"/>
    <w:rsid w:val="00E46E5B"/>
    <w:rsid w:val="00E470D4"/>
    <w:rsid w:val="00E473CC"/>
    <w:rsid w:val="00E5144C"/>
    <w:rsid w:val="00E529CA"/>
    <w:rsid w:val="00E54AF8"/>
    <w:rsid w:val="00E5661F"/>
    <w:rsid w:val="00E569F0"/>
    <w:rsid w:val="00E56F5F"/>
    <w:rsid w:val="00E570CA"/>
    <w:rsid w:val="00E5771A"/>
    <w:rsid w:val="00E602E8"/>
    <w:rsid w:val="00E6175E"/>
    <w:rsid w:val="00E61ED7"/>
    <w:rsid w:val="00E621FB"/>
    <w:rsid w:val="00E6244A"/>
    <w:rsid w:val="00E6245B"/>
    <w:rsid w:val="00E626DE"/>
    <w:rsid w:val="00E6290F"/>
    <w:rsid w:val="00E62D5D"/>
    <w:rsid w:val="00E637F8"/>
    <w:rsid w:val="00E63FC3"/>
    <w:rsid w:val="00E6424E"/>
    <w:rsid w:val="00E64905"/>
    <w:rsid w:val="00E6554D"/>
    <w:rsid w:val="00E65AE9"/>
    <w:rsid w:val="00E65D00"/>
    <w:rsid w:val="00E66310"/>
    <w:rsid w:val="00E66675"/>
    <w:rsid w:val="00E67C89"/>
    <w:rsid w:val="00E700BA"/>
    <w:rsid w:val="00E703CF"/>
    <w:rsid w:val="00E713FC"/>
    <w:rsid w:val="00E72F89"/>
    <w:rsid w:val="00E73D90"/>
    <w:rsid w:val="00E74412"/>
    <w:rsid w:val="00E7473B"/>
    <w:rsid w:val="00E766F3"/>
    <w:rsid w:val="00E768C6"/>
    <w:rsid w:val="00E772D7"/>
    <w:rsid w:val="00E80218"/>
    <w:rsid w:val="00E80F54"/>
    <w:rsid w:val="00E828D3"/>
    <w:rsid w:val="00E82FC3"/>
    <w:rsid w:val="00E85346"/>
    <w:rsid w:val="00E859CA"/>
    <w:rsid w:val="00E86362"/>
    <w:rsid w:val="00E86993"/>
    <w:rsid w:val="00E87F84"/>
    <w:rsid w:val="00E90DA1"/>
    <w:rsid w:val="00E90DB2"/>
    <w:rsid w:val="00E91317"/>
    <w:rsid w:val="00E92022"/>
    <w:rsid w:val="00E920BA"/>
    <w:rsid w:val="00E9286E"/>
    <w:rsid w:val="00E92A32"/>
    <w:rsid w:val="00E931E8"/>
    <w:rsid w:val="00E9329E"/>
    <w:rsid w:val="00E9468F"/>
    <w:rsid w:val="00E94BD7"/>
    <w:rsid w:val="00E95AF5"/>
    <w:rsid w:val="00E96C39"/>
    <w:rsid w:val="00E97F3D"/>
    <w:rsid w:val="00EA061D"/>
    <w:rsid w:val="00EA0DA1"/>
    <w:rsid w:val="00EA1233"/>
    <w:rsid w:val="00EA1598"/>
    <w:rsid w:val="00EA1919"/>
    <w:rsid w:val="00EA1988"/>
    <w:rsid w:val="00EA1E12"/>
    <w:rsid w:val="00EA3482"/>
    <w:rsid w:val="00EA3624"/>
    <w:rsid w:val="00EA3A47"/>
    <w:rsid w:val="00EA4060"/>
    <w:rsid w:val="00EA42BA"/>
    <w:rsid w:val="00EA6AB9"/>
    <w:rsid w:val="00EA75DA"/>
    <w:rsid w:val="00EB134F"/>
    <w:rsid w:val="00EB161D"/>
    <w:rsid w:val="00EB3329"/>
    <w:rsid w:val="00EB3D75"/>
    <w:rsid w:val="00EB4FCB"/>
    <w:rsid w:val="00EB5A2D"/>
    <w:rsid w:val="00EB7A42"/>
    <w:rsid w:val="00EB7B10"/>
    <w:rsid w:val="00EC056F"/>
    <w:rsid w:val="00EC2FF6"/>
    <w:rsid w:val="00EC3A7C"/>
    <w:rsid w:val="00EC3F9D"/>
    <w:rsid w:val="00EC4CAE"/>
    <w:rsid w:val="00EC562C"/>
    <w:rsid w:val="00EC5963"/>
    <w:rsid w:val="00EC653D"/>
    <w:rsid w:val="00EC71E6"/>
    <w:rsid w:val="00EC7303"/>
    <w:rsid w:val="00EC7C4B"/>
    <w:rsid w:val="00ED0EEF"/>
    <w:rsid w:val="00ED14FE"/>
    <w:rsid w:val="00ED295E"/>
    <w:rsid w:val="00ED2AD6"/>
    <w:rsid w:val="00ED2C09"/>
    <w:rsid w:val="00ED31B9"/>
    <w:rsid w:val="00ED41F9"/>
    <w:rsid w:val="00ED43E8"/>
    <w:rsid w:val="00ED44EE"/>
    <w:rsid w:val="00ED4F4F"/>
    <w:rsid w:val="00ED5986"/>
    <w:rsid w:val="00ED5AFC"/>
    <w:rsid w:val="00ED5E42"/>
    <w:rsid w:val="00ED60AD"/>
    <w:rsid w:val="00ED68E3"/>
    <w:rsid w:val="00ED6AC4"/>
    <w:rsid w:val="00ED7097"/>
    <w:rsid w:val="00ED7AEF"/>
    <w:rsid w:val="00EE0BD6"/>
    <w:rsid w:val="00EE0FF8"/>
    <w:rsid w:val="00EE33A1"/>
    <w:rsid w:val="00EE33F6"/>
    <w:rsid w:val="00EE3A08"/>
    <w:rsid w:val="00EE5448"/>
    <w:rsid w:val="00EE619D"/>
    <w:rsid w:val="00EE63B6"/>
    <w:rsid w:val="00EE6664"/>
    <w:rsid w:val="00EE6A42"/>
    <w:rsid w:val="00EE7199"/>
    <w:rsid w:val="00EE7DF8"/>
    <w:rsid w:val="00EF052F"/>
    <w:rsid w:val="00EF1639"/>
    <w:rsid w:val="00EF2377"/>
    <w:rsid w:val="00EF2859"/>
    <w:rsid w:val="00EF3D3F"/>
    <w:rsid w:val="00EF4264"/>
    <w:rsid w:val="00EF5BE9"/>
    <w:rsid w:val="00EF5E7D"/>
    <w:rsid w:val="00EF5EB9"/>
    <w:rsid w:val="00EF79B9"/>
    <w:rsid w:val="00F00E2D"/>
    <w:rsid w:val="00F00EDA"/>
    <w:rsid w:val="00F01A65"/>
    <w:rsid w:val="00F01D5D"/>
    <w:rsid w:val="00F05232"/>
    <w:rsid w:val="00F05A25"/>
    <w:rsid w:val="00F065C8"/>
    <w:rsid w:val="00F066F6"/>
    <w:rsid w:val="00F07116"/>
    <w:rsid w:val="00F07A85"/>
    <w:rsid w:val="00F07AB5"/>
    <w:rsid w:val="00F07DFB"/>
    <w:rsid w:val="00F105A6"/>
    <w:rsid w:val="00F10BAD"/>
    <w:rsid w:val="00F1154B"/>
    <w:rsid w:val="00F11DB6"/>
    <w:rsid w:val="00F135CB"/>
    <w:rsid w:val="00F140D7"/>
    <w:rsid w:val="00F14B74"/>
    <w:rsid w:val="00F1516E"/>
    <w:rsid w:val="00F154C8"/>
    <w:rsid w:val="00F15BFA"/>
    <w:rsid w:val="00F16A29"/>
    <w:rsid w:val="00F16D32"/>
    <w:rsid w:val="00F170B7"/>
    <w:rsid w:val="00F222B6"/>
    <w:rsid w:val="00F22AAD"/>
    <w:rsid w:val="00F23DB1"/>
    <w:rsid w:val="00F23F04"/>
    <w:rsid w:val="00F24A92"/>
    <w:rsid w:val="00F24DBC"/>
    <w:rsid w:val="00F25609"/>
    <w:rsid w:val="00F26578"/>
    <w:rsid w:val="00F26BA6"/>
    <w:rsid w:val="00F3104E"/>
    <w:rsid w:val="00F33BB4"/>
    <w:rsid w:val="00F35A17"/>
    <w:rsid w:val="00F36C5A"/>
    <w:rsid w:val="00F400D7"/>
    <w:rsid w:val="00F407A1"/>
    <w:rsid w:val="00F40DFD"/>
    <w:rsid w:val="00F40FD2"/>
    <w:rsid w:val="00F41080"/>
    <w:rsid w:val="00F410BA"/>
    <w:rsid w:val="00F41DF7"/>
    <w:rsid w:val="00F424B9"/>
    <w:rsid w:val="00F42CB2"/>
    <w:rsid w:val="00F4399D"/>
    <w:rsid w:val="00F4558D"/>
    <w:rsid w:val="00F45B46"/>
    <w:rsid w:val="00F46A45"/>
    <w:rsid w:val="00F50AC3"/>
    <w:rsid w:val="00F50C9E"/>
    <w:rsid w:val="00F51234"/>
    <w:rsid w:val="00F512EA"/>
    <w:rsid w:val="00F51484"/>
    <w:rsid w:val="00F51512"/>
    <w:rsid w:val="00F51A7E"/>
    <w:rsid w:val="00F52E59"/>
    <w:rsid w:val="00F53E30"/>
    <w:rsid w:val="00F55261"/>
    <w:rsid w:val="00F57CAB"/>
    <w:rsid w:val="00F57DB7"/>
    <w:rsid w:val="00F61CD3"/>
    <w:rsid w:val="00F64E5D"/>
    <w:rsid w:val="00F6557F"/>
    <w:rsid w:val="00F655D9"/>
    <w:rsid w:val="00F6583B"/>
    <w:rsid w:val="00F66E8C"/>
    <w:rsid w:val="00F703C5"/>
    <w:rsid w:val="00F7060D"/>
    <w:rsid w:val="00F7088C"/>
    <w:rsid w:val="00F7191E"/>
    <w:rsid w:val="00F71F49"/>
    <w:rsid w:val="00F738CD"/>
    <w:rsid w:val="00F74741"/>
    <w:rsid w:val="00F77592"/>
    <w:rsid w:val="00F8043B"/>
    <w:rsid w:val="00F81DFB"/>
    <w:rsid w:val="00F82077"/>
    <w:rsid w:val="00F826F5"/>
    <w:rsid w:val="00F826FE"/>
    <w:rsid w:val="00F82ABA"/>
    <w:rsid w:val="00F82F8A"/>
    <w:rsid w:val="00F83DFD"/>
    <w:rsid w:val="00F83EBB"/>
    <w:rsid w:val="00F849DB"/>
    <w:rsid w:val="00F84BAE"/>
    <w:rsid w:val="00F85474"/>
    <w:rsid w:val="00F86352"/>
    <w:rsid w:val="00F869F5"/>
    <w:rsid w:val="00F8733E"/>
    <w:rsid w:val="00F873C8"/>
    <w:rsid w:val="00F876C5"/>
    <w:rsid w:val="00F8772C"/>
    <w:rsid w:val="00F90756"/>
    <w:rsid w:val="00F90E8D"/>
    <w:rsid w:val="00F91030"/>
    <w:rsid w:val="00F91B71"/>
    <w:rsid w:val="00F92446"/>
    <w:rsid w:val="00F92648"/>
    <w:rsid w:val="00F92AF9"/>
    <w:rsid w:val="00F94433"/>
    <w:rsid w:val="00F9601B"/>
    <w:rsid w:val="00F96443"/>
    <w:rsid w:val="00F96A00"/>
    <w:rsid w:val="00F972E6"/>
    <w:rsid w:val="00FA147E"/>
    <w:rsid w:val="00FA1C2A"/>
    <w:rsid w:val="00FA31B1"/>
    <w:rsid w:val="00FA3E17"/>
    <w:rsid w:val="00FA4019"/>
    <w:rsid w:val="00FA4171"/>
    <w:rsid w:val="00FA4CBD"/>
    <w:rsid w:val="00FA4EE1"/>
    <w:rsid w:val="00FA5B67"/>
    <w:rsid w:val="00FA5E9E"/>
    <w:rsid w:val="00FA5F82"/>
    <w:rsid w:val="00FA6B32"/>
    <w:rsid w:val="00FB0314"/>
    <w:rsid w:val="00FB0658"/>
    <w:rsid w:val="00FB0A22"/>
    <w:rsid w:val="00FB28BC"/>
    <w:rsid w:val="00FB2CBD"/>
    <w:rsid w:val="00FB3565"/>
    <w:rsid w:val="00FB3F93"/>
    <w:rsid w:val="00FB5456"/>
    <w:rsid w:val="00FB6831"/>
    <w:rsid w:val="00FB6ABE"/>
    <w:rsid w:val="00FB6D4E"/>
    <w:rsid w:val="00FB76B7"/>
    <w:rsid w:val="00FB7FAC"/>
    <w:rsid w:val="00FC04A3"/>
    <w:rsid w:val="00FC15C7"/>
    <w:rsid w:val="00FC19FC"/>
    <w:rsid w:val="00FC1C24"/>
    <w:rsid w:val="00FC4C56"/>
    <w:rsid w:val="00FC4ECD"/>
    <w:rsid w:val="00FC52BE"/>
    <w:rsid w:val="00FC5F3E"/>
    <w:rsid w:val="00FC6146"/>
    <w:rsid w:val="00FC615B"/>
    <w:rsid w:val="00FC7C05"/>
    <w:rsid w:val="00FC7F44"/>
    <w:rsid w:val="00FD0B3D"/>
    <w:rsid w:val="00FD1F0B"/>
    <w:rsid w:val="00FD2572"/>
    <w:rsid w:val="00FD436C"/>
    <w:rsid w:val="00FD4E53"/>
    <w:rsid w:val="00FD4E78"/>
    <w:rsid w:val="00FD6725"/>
    <w:rsid w:val="00FD7162"/>
    <w:rsid w:val="00FE1318"/>
    <w:rsid w:val="00FE14DA"/>
    <w:rsid w:val="00FE2002"/>
    <w:rsid w:val="00FE26FA"/>
    <w:rsid w:val="00FE2E77"/>
    <w:rsid w:val="00FE3146"/>
    <w:rsid w:val="00FE3D64"/>
    <w:rsid w:val="00FE3F89"/>
    <w:rsid w:val="00FE4CFE"/>
    <w:rsid w:val="00FE60D1"/>
    <w:rsid w:val="00FE6BE0"/>
    <w:rsid w:val="00FE7815"/>
    <w:rsid w:val="00FF0DF2"/>
    <w:rsid w:val="00FF1251"/>
    <w:rsid w:val="00FF1550"/>
    <w:rsid w:val="00FF1971"/>
    <w:rsid w:val="00FF2445"/>
    <w:rsid w:val="00FF3548"/>
    <w:rsid w:val="00FF3BE3"/>
    <w:rsid w:val="00FF40DC"/>
    <w:rsid w:val="00FF4387"/>
    <w:rsid w:val="00FF439A"/>
    <w:rsid w:val="00FF47C6"/>
    <w:rsid w:val="00FF4A6F"/>
    <w:rsid w:val="00FF4ED7"/>
    <w:rsid w:val="00FF62AB"/>
    <w:rsid w:val="00FF6468"/>
    <w:rsid w:val="00FF68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803572"/>
  <w14:defaultImageDpi w14:val="300"/>
  <w15:docId w15:val="{2641A382-C07E-4C1A-AF9E-623C9128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ListParagraph"/>
    <w:next w:val="Normal"/>
    <w:link w:val="Heading1Char"/>
    <w:uiPriority w:val="9"/>
    <w:qFormat/>
    <w:rsid w:val="004E3932"/>
    <w:pPr>
      <w:numPr>
        <w:numId w:val="4"/>
      </w:numPr>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81"/>
    <w:pPr>
      <w:ind w:left="720"/>
      <w:contextualSpacing/>
    </w:pPr>
  </w:style>
  <w:style w:type="character" w:customStyle="1" w:styleId="Heading1Char">
    <w:name w:val="Heading 1 Char"/>
    <w:basedOn w:val="DefaultParagraphFont"/>
    <w:link w:val="Heading1"/>
    <w:uiPriority w:val="9"/>
    <w:rsid w:val="004E3932"/>
    <w:rPr>
      <w:sz w:val="24"/>
      <w:szCs w:val="24"/>
      <w:u w:val="single"/>
    </w:rPr>
  </w:style>
  <w:style w:type="paragraph" w:customStyle="1" w:styleId="character">
    <w:name w:val="character"/>
    <w:basedOn w:val="Normal"/>
    <w:qFormat/>
    <w:rsid w:val="005C11FB"/>
    <w:pPr>
      <w:keepNext/>
      <w:ind w:left="3600"/>
    </w:pPr>
    <w:rPr>
      <w:rFonts w:ascii="Times New Roman (Theme Headings" w:hAnsi="Times New Roman (Theme Headings" w:cstheme="majorBidi"/>
      <w:caps/>
    </w:rPr>
  </w:style>
  <w:style w:type="paragraph" w:styleId="BalloonText">
    <w:name w:val="Balloon Text"/>
    <w:basedOn w:val="Normal"/>
    <w:link w:val="BalloonTextChar"/>
    <w:uiPriority w:val="99"/>
    <w:semiHidden/>
    <w:unhideWhenUsed/>
    <w:rsid w:val="002E3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83F"/>
    <w:rPr>
      <w:rFonts w:ascii="Segoe UI" w:hAnsi="Segoe UI" w:cs="Segoe UI"/>
      <w:sz w:val="18"/>
      <w:szCs w:val="18"/>
    </w:rPr>
  </w:style>
  <w:style w:type="paragraph" w:customStyle="1" w:styleId="direction">
    <w:name w:val="direction"/>
    <w:basedOn w:val="Normal"/>
    <w:qFormat/>
    <w:rsid w:val="00C95C20"/>
    <w:pPr>
      <w:ind w:left="2160"/>
    </w:pPr>
    <w:rPr>
      <w:rFonts w:asciiTheme="majorBidi" w:hAnsiTheme="majorBidi" w:cstheme="majorBidi"/>
    </w:rPr>
  </w:style>
  <w:style w:type="paragraph" w:customStyle="1" w:styleId="scene">
    <w:name w:val="scene"/>
    <w:basedOn w:val="ListParagraph"/>
    <w:qFormat/>
    <w:rsid w:val="00AD2EAB"/>
    <w:pPr>
      <w:keepNext/>
      <w:numPr>
        <w:numId w:val="6"/>
      </w:numPr>
      <w:ind w:left="3600" w:firstLine="0"/>
    </w:pPr>
    <w:rPr>
      <w:rFonts w:cstheme="majorBidi"/>
      <w:u w:val="single"/>
    </w:rPr>
  </w:style>
  <w:style w:type="paragraph" w:styleId="Header">
    <w:name w:val="header"/>
    <w:basedOn w:val="Normal"/>
    <w:link w:val="HeaderChar"/>
    <w:uiPriority w:val="99"/>
    <w:unhideWhenUsed/>
    <w:rsid w:val="00D047DF"/>
    <w:pPr>
      <w:tabs>
        <w:tab w:val="center" w:pos="4320"/>
        <w:tab w:val="right" w:pos="8640"/>
      </w:tabs>
    </w:pPr>
  </w:style>
  <w:style w:type="character" w:customStyle="1" w:styleId="HeaderChar">
    <w:name w:val="Header Char"/>
    <w:basedOn w:val="DefaultParagraphFont"/>
    <w:link w:val="Header"/>
    <w:uiPriority w:val="99"/>
    <w:rsid w:val="00D047DF"/>
    <w:rPr>
      <w:sz w:val="24"/>
      <w:szCs w:val="24"/>
    </w:rPr>
  </w:style>
  <w:style w:type="paragraph" w:styleId="Footer">
    <w:name w:val="footer"/>
    <w:basedOn w:val="Normal"/>
    <w:link w:val="FooterChar"/>
    <w:uiPriority w:val="99"/>
    <w:unhideWhenUsed/>
    <w:rsid w:val="00D047DF"/>
    <w:pPr>
      <w:tabs>
        <w:tab w:val="center" w:pos="4320"/>
        <w:tab w:val="right" w:pos="8640"/>
      </w:tabs>
    </w:pPr>
  </w:style>
  <w:style w:type="character" w:customStyle="1" w:styleId="FooterChar">
    <w:name w:val="Footer Char"/>
    <w:basedOn w:val="DefaultParagraphFont"/>
    <w:link w:val="Footer"/>
    <w:uiPriority w:val="99"/>
    <w:rsid w:val="00D047DF"/>
    <w:rPr>
      <w:sz w:val="24"/>
      <w:szCs w:val="24"/>
    </w:rPr>
  </w:style>
  <w:style w:type="character" w:styleId="PageNumber">
    <w:name w:val="page number"/>
    <w:basedOn w:val="DefaultParagraphFont"/>
    <w:uiPriority w:val="99"/>
    <w:semiHidden/>
    <w:unhideWhenUsed/>
    <w:rsid w:val="00D047DF"/>
  </w:style>
  <w:style w:type="character" w:styleId="CommentReference">
    <w:name w:val="annotation reference"/>
    <w:basedOn w:val="DefaultParagraphFont"/>
    <w:uiPriority w:val="99"/>
    <w:semiHidden/>
    <w:unhideWhenUsed/>
    <w:rsid w:val="002D4E1B"/>
    <w:rPr>
      <w:sz w:val="18"/>
      <w:szCs w:val="18"/>
    </w:rPr>
  </w:style>
  <w:style w:type="paragraph" w:styleId="CommentText">
    <w:name w:val="annotation text"/>
    <w:basedOn w:val="Normal"/>
    <w:link w:val="CommentTextChar"/>
    <w:uiPriority w:val="99"/>
    <w:unhideWhenUsed/>
    <w:rsid w:val="002D4E1B"/>
  </w:style>
  <w:style w:type="character" w:customStyle="1" w:styleId="CommentTextChar">
    <w:name w:val="Comment Text Char"/>
    <w:basedOn w:val="DefaultParagraphFont"/>
    <w:link w:val="CommentText"/>
    <w:uiPriority w:val="99"/>
    <w:rsid w:val="002D4E1B"/>
    <w:rPr>
      <w:sz w:val="24"/>
      <w:szCs w:val="24"/>
    </w:rPr>
  </w:style>
  <w:style w:type="paragraph" w:styleId="CommentSubject">
    <w:name w:val="annotation subject"/>
    <w:basedOn w:val="CommentText"/>
    <w:next w:val="CommentText"/>
    <w:link w:val="CommentSubjectChar"/>
    <w:uiPriority w:val="99"/>
    <w:semiHidden/>
    <w:unhideWhenUsed/>
    <w:rsid w:val="002D4E1B"/>
    <w:rPr>
      <w:b/>
      <w:bCs/>
      <w:sz w:val="20"/>
      <w:szCs w:val="20"/>
    </w:rPr>
  </w:style>
  <w:style w:type="character" w:customStyle="1" w:styleId="CommentSubjectChar">
    <w:name w:val="Comment Subject Char"/>
    <w:basedOn w:val="CommentTextChar"/>
    <w:link w:val="CommentSubject"/>
    <w:uiPriority w:val="99"/>
    <w:semiHidden/>
    <w:rsid w:val="002D4E1B"/>
    <w:rPr>
      <w:b/>
      <w:bCs/>
      <w:sz w:val="24"/>
      <w:szCs w:val="24"/>
    </w:rPr>
  </w:style>
  <w:style w:type="character" w:styleId="Hyperlink">
    <w:name w:val="Hyperlink"/>
    <w:basedOn w:val="DefaultParagraphFont"/>
    <w:uiPriority w:val="99"/>
    <w:unhideWhenUsed/>
    <w:rsid w:val="006A303D"/>
    <w:rPr>
      <w:color w:val="0000FF" w:themeColor="hyperlink"/>
      <w:u w:val="single"/>
    </w:rPr>
  </w:style>
  <w:style w:type="numbering" w:customStyle="1" w:styleId="ImportedStyle2">
    <w:name w:val="Imported Style 2"/>
    <w:rsid w:val="00A37930"/>
    <w:pPr>
      <w:numPr>
        <w:numId w:val="15"/>
      </w:numPr>
    </w:pPr>
  </w:style>
  <w:style w:type="paragraph" w:customStyle="1" w:styleId="Body">
    <w:name w:val="Body"/>
    <w:rsid w:val="00731AE1"/>
    <w:pPr>
      <w:pBdr>
        <w:top w:val="nil"/>
        <w:left w:val="nil"/>
        <w:bottom w:val="nil"/>
        <w:right w:val="nil"/>
        <w:between w:val="nil"/>
        <w:bar w:val="nil"/>
      </w:pBdr>
    </w:pPr>
    <w:rPr>
      <w:rFonts w:eastAsia="Arial Unicode MS" w:cs="Arial Unicode MS"/>
      <w:color w:val="000000"/>
      <w:sz w:val="24"/>
      <w:szCs w:val="24"/>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9B4063"/>
    <w:rPr>
      <w:color w:val="800080" w:themeColor="followedHyperlink"/>
      <w:u w:val="single"/>
    </w:rPr>
  </w:style>
  <w:style w:type="paragraph" w:styleId="Revision">
    <w:name w:val="Revision"/>
    <w:hidden/>
    <w:uiPriority w:val="99"/>
    <w:semiHidden/>
    <w:rsid w:val="00BA52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2231">
      <w:bodyDiv w:val="1"/>
      <w:marLeft w:val="0"/>
      <w:marRight w:val="0"/>
      <w:marTop w:val="0"/>
      <w:marBottom w:val="0"/>
      <w:divBdr>
        <w:top w:val="none" w:sz="0" w:space="0" w:color="auto"/>
        <w:left w:val="none" w:sz="0" w:space="0" w:color="auto"/>
        <w:bottom w:val="none" w:sz="0" w:space="0" w:color="auto"/>
        <w:right w:val="none" w:sz="0" w:space="0" w:color="auto"/>
      </w:divBdr>
      <w:divsChild>
        <w:div w:id="2081437457">
          <w:marLeft w:val="0"/>
          <w:marRight w:val="0"/>
          <w:marTop w:val="0"/>
          <w:marBottom w:val="0"/>
          <w:divBdr>
            <w:top w:val="none" w:sz="0" w:space="0" w:color="auto"/>
            <w:left w:val="none" w:sz="0" w:space="0" w:color="auto"/>
            <w:bottom w:val="none" w:sz="0" w:space="0" w:color="auto"/>
            <w:right w:val="none" w:sz="0" w:space="0" w:color="auto"/>
          </w:divBdr>
        </w:div>
      </w:divsChild>
    </w:div>
    <w:div w:id="544175298">
      <w:bodyDiv w:val="1"/>
      <w:marLeft w:val="0"/>
      <w:marRight w:val="0"/>
      <w:marTop w:val="0"/>
      <w:marBottom w:val="0"/>
      <w:divBdr>
        <w:top w:val="none" w:sz="0" w:space="0" w:color="auto"/>
        <w:left w:val="none" w:sz="0" w:space="0" w:color="auto"/>
        <w:bottom w:val="none" w:sz="0" w:space="0" w:color="auto"/>
        <w:right w:val="none" w:sz="0" w:space="0" w:color="auto"/>
      </w:divBdr>
      <w:divsChild>
        <w:div w:id="1739278502">
          <w:marLeft w:val="0"/>
          <w:marRight w:val="0"/>
          <w:marTop w:val="240"/>
          <w:marBottom w:val="240"/>
          <w:divBdr>
            <w:top w:val="none" w:sz="0" w:space="0" w:color="auto"/>
            <w:left w:val="none" w:sz="0" w:space="0" w:color="auto"/>
            <w:bottom w:val="none" w:sz="0" w:space="0" w:color="auto"/>
            <w:right w:val="none" w:sz="0" w:space="0" w:color="auto"/>
          </w:divBdr>
        </w:div>
      </w:divsChild>
    </w:div>
    <w:div w:id="548228384">
      <w:bodyDiv w:val="1"/>
      <w:marLeft w:val="0"/>
      <w:marRight w:val="0"/>
      <w:marTop w:val="0"/>
      <w:marBottom w:val="0"/>
      <w:divBdr>
        <w:top w:val="none" w:sz="0" w:space="0" w:color="auto"/>
        <w:left w:val="none" w:sz="0" w:space="0" w:color="auto"/>
        <w:bottom w:val="none" w:sz="0" w:space="0" w:color="auto"/>
        <w:right w:val="none" w:sz="0" w:space="0" w:color="auto"/>
      </w:divBdr>
      <w:divsChild>
        <w:div w:id="1872103998">
          <w:marLeft w:val="0"/>
          <w:marRight w:val="0"/>
          <w:marTop w:val="0"/>
          <w:marBottom w:val="0"/>
          <w:divBdr>
            <w:top w:val="none" w:sz="0" w:space="0" w:color="auto"/>
            <w:left w:val="none" w:sz="0" w:space="0" w:color="auto"/>
            <w:bottom w:val="none" w:sz="0" w:space="0" w:color="auto"/>
            <w:right w:val="none" w:sz="0" w:space="0" w:color="auto"/>
          </w:divBdr>
        </w:div>
        <w:div w:id="1293756883">
          <w:marLeft w:val="0"/>
          <w:marRight w:val="0"/>
          <w:marTop w:val="0"/>
          <w:marBottom w:val="0"/>
          <w:divBdr>
            <w:top w:val="none" w:sz="0" w:space="0" w:color="auto"/>
            <w:left w:val="none" w:sz="0" w:space="0" w:color="auto"/>
            <w:bottom w:val="none" w:sz="0" w:space="0" w:color="auto"/>
            <w:right w:val="none" w:sz="0" w:space="0" w:color="auto"/>
          </w:divBdr>
          <w:divsChild>
            <w:div w:id="17719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3844">
      <w:bodyDiv w:val="1"/>
      <w:marLeft w:val="0"/>
      <w:marRight w:val="0"/>
      <w:marTop w:val="0"/>
      <w:marBottom w:val="0"/>
      <w:divBdr>
        <w:top w:val="none" w:sz="0" w:space="0" w:color="auto"/>
        <w:left w:val="none" w:sz="0" w:space="0" w:color="auto"/>
        <w:bottom w:val="none" w:sz="0" w:space="0" w:color="auto"/>
        <w:right w:val="none" w:sz="0" w:space="0" w:color="auto"/>
      </w:divBdr>
      <w:divsChild>
        <w:div w:id="1491095700">
          <w:marLeft w:val="0"/>
          <w:marRight w:val="0"/>
          <w:marTop w:val="0"/>
          <w:marBottom w:val="0"/>
          <w:divBdr>
            <w:top w:val="none" w:sz="0" w:space="0" w:color="auto"/>
            <w:left w:val="none" w:sz="0" w:space="0" w:color="auto"/>
            <w:bottom w:val="none" w:sz="0" w:space="0" w:color="auto"/>
            <w:right w:val="none" w:sz="0" w:space="0" w:color="auto"/>
          </w:divBdr>
          <w:divsChild>
            <w:div w:id="1513761864">
              <w:marLeft w:val="0"/>
              <w:marRight w:val="0"/>
              <w:marTop w:val="0"/>
              <w:marBottom w:val="0"/>
              <w:divBdr>
                <w:top w:val="none" w:sz="0" w:space="0" w:color="auto"/>
                <w:left w:val="none" w:sz="0" w:space="0" w:color="auto"/>
                <w:bottom w:val="none" w:sz="0" w:space="0" w:color="auto"/>
                <w:right w:val="none" w:sz="0" w:space="0" w:color="auto"/>
              </w:divBdr>
              <w:divsChild>
                <w:div w:id="12706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280">
          <w:marLeft w:val="0"/>
          <w:marRight w:val="0"/>
          <w:marTop w:val="150"/>
          <w:marBottom w:val="0"/>
          <w:divBdr>
            <w:top w:val="none" w:sz="0" w:space="0" w:color="auto"/>
            <w:left w:val="none" w:sz="0" w:space="0" w:color="auto"/>
            <w:bottom w:val="none" w:sz="0" w:space="0" w:color="auto"/>
            <w:right w:val="none" w:sz="0" w:space="0" w:color="auto"/>
          </w:divBdr>
        </w:div>
      </w:divsChild>
    </w:div>
    <w:div w:id="899285354">
      <w:bodyDiv w:val="1"/>
      <w:marLeft w:val="0"/>
      <w:marRight w:val="0"/>
      <w:marTop w:val="0"/>
      <w:marBottom w:val="0"/>
      <w:divBdr>
        <w:top w:val="none" w:sz="0" w:space="0" w:color="auto"/>
        <w:left w:val="none" w:sz="0" w:space="0" w:color="auto"/>
        <w:bottom w:val="none" w:sz="0" w:space="0" w:color="auto"/>
        <w:right w:val="none" w:sz="0" w:space="0" w:color="auto"/>
      </w:divBdr>
    </w:div>
    <w:div w:id="959457106">
      <w:bodyDiv w:val="1"/>
      <w:marLeft w:val="0"/>
      <w:marRight w:val="0"/>
      <w:marTop w:val="0"/>
      <w:marBottom w:val="0"/>
      <w:divBdr>
        <w:top w:val="none" w:sz="0" w:space="0" w:color="auto"/>
        <w:left w:val="none" w:sz="0" w:space="0" w:color="auto"/>
        <w:bottom w:val="none" w:sz="0" w:space="0" w:color="auto"/>
        <w:right w:val="none" w:sz="0" w:space="0" w:color="auto"/>
      </w:divBdr>
      <w:divsChild>
        <w:div w:id="56363763">
          <w:marLeft w:val="0"/>
          <w:marRight w:val="0"/>
          <w:marTop w:val="0"/>
          <w:marBottom w:val="0"/>
          <w:divBdr>
            <w:top w:val="none" w:sz="0" w:space="0" w:color="auto"/>
            <w:left w:val="none" w:sz="0" w:space="0" w:color="auto"/>
            <w:bottom w:val="none" w:sz="0" w:space="0" w:color="auto"/>
            <w:right w:val="none" w:sz="0" w:space="0" w:color="auto"/>
          </w:divBdr>
        </w:div>
        <w:div w:id="397557849">
          <w:marLeft w:val="0"/>
          <w:marRight w:val="0"/>
          <w:marTop w:val="0"/>
          <w:marBottom w:val="0"/>
          <w:divBdr>
            <w:top w:val="none" w:sz="0" w:space="0" w:color="auto"/>
            <w:left w:val="none" w:sz="0" w:space="0" w:color="auto"/>
            <w:bottom w:val="none" w:sz="0" w:space="0" w:color="auto"/>
            <w:right w:val="none" w:sz="0" w:space="0" w:color="auto"/>
          </w:divBdr>
          <w:divsChild>
            <w:div w:id="600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895">
      <w:bodyDiv w:val="1"/>
      <w:marLeft w:val="0"/>
      <w:marRight w:val="0"/>
      <w:marTop w:val="0"/>
      <w:marBottom w:val="0"/>
      <w:divBdr>
        <w:top w:val="none" w:sz="0" w:space="0" w:color="auto"/>
        <w:left w:val="none" w:sz="0" w:space="0" w:color="auto"/>
        <w:bottom w:val="none" w:sz="0" w:space="0" w:color="auto"/>
        <w:right w:val="none" w:sz="0" w:space="0" w:color="auto"/>
      </w:divBdr>
      <w:divsChild>
        <w:div w:id="1151023463">
          <w:marLeft w:val="0"/>
          <w:marRight w:val="0"/>
          <w:marTop w:val="0"/>
          <w:marBottom w:val="0"/>
          <w:divBdr>
            <w:top w:val="none" w:sz="0" w:space="0" w:color="auto"/>
            <w:left w:val="none" w:sz="0" w:space="0" w:color="auto"/>
            <w:bottom w:val="none" w:sz="0" w:space="0" w:color="auto"/>
            <w:right w:val="none" w:sz="0" w:space="0" w:color="auto"/>
          </w:divBdr>
        </w:div>
      </w:divsChild>
    </w:div>
    <w:div w:id="1586256472">
      <w:bodyDiv w:val="1"/>
      <w:marLeft w:val="0"/>
      <w:marRight w:val="0"/>
      <w:marTop w:val="0"/>
      <w:marBottom w:val="0"/>
      <w:divBdr>
        <w:top w:val="none" w:sz="0" w:space="0" w:color="auto"/>
        <w:left w:val="none" w:sz="0" w:space="0" w:color="auto"/>
        <w:bottom w:val="none" w:sz="0" w:space="0" w:color="auto"/>
        <w:right w:val="none" w:sz="0" w:space="0" w:color="auto"/>
      </w:divBdr>
      <w:divsChild>
        <w:div w:id="1071349157">
          <w:marLeft w:val="0"/>
          <w:marRight w:val="0"/>
          <w:marTop w:val="0"/>
          <w:marBottom w:val="0"/>
          <w:divBdr>
            <w:top w:val="none" w:sz="0" w:space="0" w:color="auto"/>
            <w:left w:val="none" w:sz="0" w:space="0" w:color="auto"/>
            <w:bottom w:val="none" w:sz="0" w:space="0" w:color="auto"/>
            <w:right w:val="none" w:sz="0" w:space="0" w:color="auto"/>
          </w:divBdr>
        </w:div>
      </w:divsChild>
    </w:div>
    <w:div w:id="1848444685">
      <w:bodyDiv w:val="1"/>
      <w:marLeft w:val="0"/>
      <w:marRight w:val="0"/>
      <w:marTop w:val="0"/>
      <w:marBottom w:val="0"/>
      <w:divBdr>
        <w:top w:val="none" w:sz="0" w:space="0" w:color="auto"/>
        <w:left w:val="none" w:sz="0" w:space="0" w:color="auto"/>
        <w:bottom w:val="none" w:sz="0" w:space="0" w:color="auto"/>
        <w:right w:val="none" w:sz="0" w:space="0" w:color="auto"/>
      </w:divBdr>
    </w:div>
    <w:div w:id="1867794136">
      <w:bodyDiv w:val="1"/>
      <w:marLeft w:val="0"/>
      <w:marRight w:val="0"/>
      <w:marTop w:val="0"/>
      <w:marBottom w:val="0"/>
      <w:divBdr>
        <w:top w:val="none" w:sz="0" w:space="0" w:color="auto"/>
        <w:left w:val="none" w:sz="0" w:space="0" w:color="auto"/>
        <w:bottom w:val="none" w:sz="0" w:space="0" w:color="auto"/>
        <w:right w:val="none" w:sz="0" w:space="0" w:color="auto"/>
      </w:divBdr>
      <w:divsChild>
        <w:div w:id="62486513">
          <w:marLeft w:val="0"/>
          <w:marRight w:val="0"/>
          <w:marTop w:val="0"/>
          <w:marBottom w:val="0"/>
          <w:divBdr>
            <w:top w:val="none" w:sz="0" w:space="0" w:color="auto"/>
            <w:left w:val="none" w:sz="0" w:space="0" w:color="auto"/>
            <w:bottom w:val="none" w:sz="0" w:space="0" w:color="auto"/>
            <w:right w:val="none" w:sz="0" w:space="0" w:color="auto"/>
          </w:divBdr>
          <w:divsChild>
            <w:div w:id="1733581160">
              <w:marLeft w:val="0"/>
              <w:marRight w:val="0"/>
              <w:marTop w:val="0"/>
              <w:marBottom w:val="0"/>
              <w:divBdr>
                <w:top w:val="none" w:sz="0" w:space="0" w:color="auto"/>
                <w:left w:val="none" w:sz="0" w:space="0" w:color="auto"/>
                <w:bottom w:val="none" w:sz="0" w:space="0" w:color="auto"/>
                <w:right w:val="none" w:sz="0" w:space="0" w:color="auto"/>
              </w:divBdr>
              <w:divsChild>
                <w:div w:id="990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443">
          <w:marLeft w:val="0"/>
          <w:marRight w:val="0"/>
          <w:marTop w:val="15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ile:USS_Porter_Strikes_on_Syria_(518031).web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1474C-9E55-0C45-BC9D-5EB705BE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51</Pages>
  <Words>8900</Words>
  <Characters>50732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Krishnan</dc:creator>
  <cp:keywords/>
  <cp:lastModifiedBy>Sloka Krishnan</cp:lastModifiedBy>
  <cp:revision>236</cp:revision>
  <cp:lastPrinted>2021-01-03T21:37:00Z</cp:lastPrinted>
  <dcterms:created xsi:type="dcterms:W3CDTF">2021-01-03T21:37:00Z</dcterms:created>
  <dcterms:modified xsi:type="dcterms:W3CDTF">2021-09-10T00:02:00Z</dcterms:modified>
</cp:coreProperties>
</file>